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08175C75" w:rsidR="009303D9" w:rsidRPr="009D59A3" w:rsidRDefault="00400F37" w:rsidP="008B6524">
      <w:pPr>
        <w:pStyle w:val="papertitle"/>
        <w:spacing w:before="100" w:beforeAutospacing="1" w:after="100" w:afterAutospacing="1"/>
        <w:rPr>
          <w:rFonts w:eastAsiaTheme="minorEastAsia"/>
          <w:kern w:val="48"/>
          <w:lang w:eastAsia="zh-CN"/>
        </w:rPr>
      </w:pPr>
      <w:r>
        <w:rPr>
          <w:rFonts w:eastAsiaTheme="minorEastAsia" w:hint="eastAsia"/>
          <w:kern w:val="48"/>
          <w:lang w:eastAsia="zh-CN"/>
        </w:rPr>
        <w:t>Intrac</w:t>
      </w:r>
      <w:r w:rsidR="00176205">
        <w:rPr>
          <w:rFonts w:eastAsiaTheme="minorEastAsia" w:hint="eastAsia"/>
          <w:kern w:val="48"/>
          <w:lang w:eastAsia="zh-CN"/>
        </w:rPr>
        <w:t xml:space="preserve">ranial </w:t>
      </w:r>
      <w:r w:rsidR="00583661">
        <w:rPr>
          <w:kern w:val="48"/>
        </w:rPr>
        <w:t>Tumor Detection</w:t>
      </w:r>
      <w:r w:rsidR="00B122B4">
        <w:rPr>
          <w:kern w:val="48"/>
        </w:rPr>
        <w:t xml:space="preserve"> and Classification</w:t>
      </w:r>
      <w:r w:rsidR="00583661">
        <w:rPr>
          <w:kern w:val="48"/>
        </w:rPr>
        <w:t xml:space="preserve"> Model</w:t>
      </w:r>
      <w:r w:rsidR="009D59A3">
        <w:rPr>
          <w:rFonts w:eastAsiaTheme="minorEastAsia" w:hint="eastAsia"/>
          <w:kern w:val="48"/>
          <w:lang w:eastAsia="zh-CN"/>
        </w:rPr>
        <w:t>s</w:t>
      </w:r>
      <w:r w:rsidR="7AADA80D" w:rsidRPr="6A4CD231">
        <w:rPr>
          <w:rFonts w:eastAsiaTheme="minorEastAsia"/>
          <w:kern w:val="48"/>
          <w:lang w:eastAsia="zh-CN"/>
        </w:rPr>
        <w:t xml:space="preserve"> </w:t>
      </w:r>
      <w:r w:rsidR="004C033C">
        <w:rPr>
          <w:rFonts w:eastAsiaTheme="minorEastAsia" w:hint="eastAsia"/>
          <w:kern w:val="48"/>
          <w:lang w:eastAsia="zh-CN"/>
        </w:rPr>
        <w:t xml:space="preserve">Comparison </w:t>
      </w:r>
      <w:r w:rsidR="7AADA80D" w:rsidRPr="6A4CD231">
        <w:rPr>
          <w:rFonts w:eastAsiaTheme="minorEastAsia"/>
          <w:kern w:val="48"/>
          <w:lang w:eastAsia="zh-CN"/>
        </w:rPr>
        <w:t>Using YOLO Algorithms</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5301B107" w:rsidR="00BD670B" w:rsidRDefault="00F66800" w:rsidP="006C079F">
      <w:pPr>
        <w:pStyle w:val="Author"/>
        <w:spacing w:before="100" w:beforeAutospacing="1"/>
        <w:rPr>
          <w:sz w:val="18"/>
          <w:szCs w:val="18"/>
        </w:rPr>
      </w:pPr>
      <w:r>
        <w:rPr>
          <w:sz w:val="18"/>
          <w:szCs w:val="18"/>
        </w:rPr>
        <w:t>Lim Cammy</w:t>
      </w:r>
      <w:r w:rsidR="6DC1FA14" w:rsidRPr="4517F726">
        <w:rPr>
          <w:sz w:val="18"/>
          <w:szCs w:val="18"/>
        </w:rPr>
        <w:t xml:space="preserve"> </w:t>
      </w:r>
      <w:r w:rsidR="73DF2654">
        <w:br/>
      </w:r>
      <w:r w:rsidR="7300E35A" w:rsidRPr="4517F726">
        <w:rPr>
          <w:sz w:val="18"/>
          <w:szCs w:val="18"/>
        </w:rPr>
        <w:t>Lee Kong Chian Faculty of Engineering and Science (LKCFES)</w:t>
      </w:r>
      <w:r w:rsidR="73DF2654">
        <w:br/>
      </w:r>
      <w:r w:rsidR="233E4582" w:rsidRPr="4517F726">
        <w:rPr>
          <w:i/>
          <w:iCs/>
          <w:sz w:val="18"/>
          <w:szCs w:val="18"/>
        </w:rPr>
        <w:t>Universiti Tun</w:t>
      </w:r>
      <w:r w:rsidR="2136FE7F" w:rsidRPr="4517F726">
        <w:rPr>
          <w:i/>
          <w:iCs/>
          <w:sz w:val="18"/>
          <w:szCs w:val="18"/>
        </w:rPr>
        <w:t>ku Abdul Rahman (UTAR)</w:t>
      </w:r>
      <w:r w:rsidR="73DF2654">
        <w:br/>
      </w:r>
    </w:p>
    <w:p w14:paraId="1FCCE042" w14:textId="2815D6D4" w:rsidR="001A3B3D" w:rsidRPr="00F847A6" w:rsidRDefault="623338CF" w:rsidP="006C4198">
      <w:pPr>
        <w:pStyle w:val="Author"/>
        <w:spacing w:beforeAutospacing="1" w:line="259" w:lineRule="auto"/>
        <w:rPr>
          <w:sz w:val="18"/>
          <w:szCs w:val="18"/>
        </w:rPr>
      </w:pPr>
      <w:r w:rsidRPr="724A86EA">
        <w:rPr>
          <w:sz w:val="18"/>
          <w:szCs w:val="18"/>
        </w:rPr>
        <w:t xml:space="preserve">Leon </w:t>
      </w:r>
      <w:r w:rsidR="50869FB6" w:rsidRPr="788F1181">
        <w:rPr>
          <w:sz w:val="18"/>
          <w:szCs w:val="18"/>
        </w:rPr>
        <w:t>Siow</w:t>
      </w:r>
      <w:r w:rsidRPr="724A86EA">
        <w:rPr>
          <w:sz w:val="18"/>
          <w:szCs w:val="18"/>
        </w:rPr>
        <w:t xml:space="preserve"> Yi Hong</w:t>
      </w:r>
      <w:r w:rsidR="00447BB9">
        <w:br/>
      </w:r>
      <w:r w:rsidR="26C8FE07" w:rsidRPr="77881930">
        <w:rPr>
          <w:sz w:val="18"/>
          <w:szCs w:val="18"/>
        </w:rPr>
        <w:t xml:space="preserve">Lee Kong </w:t>
      </w:r>
      <w:r w:rsidR="6386172F" w:rsidRPr="336A23C8">
        <w:rPr>
          <w:sz w:val="18"/>
          <w:szCs w:val="18"/>
        </w:rPr>
        <w:t>Chian Faculty of Engineering and Science (LKCFES</w:t>
      </w:r>
      <w:r w:rsidR="6386172F" w:rsidRPr="56CC7D94">
        <w:rPr>
          <w:sz w:val="18"/>
          <w:szCs w:val="18"/>
        </w:rPr>
        <w:t>)</w:t>
      </w:r>
      <w:r w:rsidR="00447BB9" w:rsidRPr="336A23C8">
        <w:rPr>
          <w:i/>
          <w:iCs/>
          <w:sz w:val="18"/>
          <w:szCs w:val="18"/>
        </w:rPr>
        <w:t xml:space="preserve"> </w:t>
      </w:r>
      <w:r w:rsidR="30CC4AFC" w:rsidRPr="51A3C27D">
        <w:rPr>
          <w:i/>
          <w:iCs/>
          <w:sz w:val="18"/>
          <w:szCs w:val="18"/>
        </w:rPr>
        <w:t>Universiti Tunku Abdul</w:t>
      </w:r>
      <w:r w:rsidR="30CC4AFC" w:rsidRPr="002EBD55">
        <w:rPr>
          <w:i/>
          <w:iCs/>
          <w:sz w:val="18"/>
          <w:szCs w:val="18"/>
        </w:rPr>
        <w:t xml:space="preserve"> Rahman (UTAR)</w:t>
      </w:r>
      <w:r w:rsidR="00447BB9">
        <w:br/>
      </w:r>
      <w:r w:rsidR="00447BB9">
        <w:br/>
      </w:r>
      <w:r w:rsidR="00BD670B">
        <w:rPr>
          <w:sz w:val="18"/>
          <w:szCs w:val="18"/>
        </w:rPr>
        <w:br w:type="column"/>
      </w:r>
      <w:r w:rsidR="00F66800">
        <w:rPr>
          <w:sz w:val="18"/>
          <w:szCs w:val="18"/>
        </w:rPr>
        <w:t>Liow Ke Han</w:t>
      </w:r>
      <w:r w:rsidR="001A3B3D">
        <w:br/>
      </w:r>
      <w:r w:rsidR="5A77AEAE" w:rsidRPr="26A23DD1">
        <w:rPr>
          <w:sz w:val="18"/>
          <w:szCs w:val="18"/>
        </w:rPr>
        <w:t>Lee Kong Chian Faculty</w:t>
      </w:r>
      <w:r w:rsidR="001A3B3D" w:rsidRPr="26A23DD1">
        <w:rPr>
          <w:sz w:val="18"/>
          <w:szCs w:val="18"/>
        </w:rPr>
        <w:t xml:space="preserve"> of </w:t>
      </w:r>
      <w:r w:rsidR="5A77AEAE" w:rsidRPr="26A23DD1">
        <w:rPr>
          <w:sz w:val="18"/>
          <w:szCs w:val="18"/>
        </w:rPr>
        <w:t>Engineering and Science (LKCFES</w:t>
      </w:r>
      <w:r w:rsidR="001A3B3D" w:rsidRPr="26A23DD1">
        <w:rPr>
          <w:sz w:val="18"/>
          <w:szCs w:val="18"/>
        </w:rPr>
        <w:t>)</w:t>
      </w:r>
      <w:r w:rsidR="001A3B3D">
        <w:br/>
      </w:r>
      <w:r w:rsidR="2E6A945A" w:rsidRPr="4F2A0560">
        <w:rPr>
          <w:i/>
          <w:iCs/>
          <w:sz w:val="18"/>
          <w:szCs w:val="18"/>
        </w:rPr>
        <w:t>Universiti Tunku Abdul Rahman (UTAR</w:t>
      </w:r>
      <w:r w:rsidR="001A3B3D" w:rsidRPr="00F847A6">
        <w:rPr>
          <w:i/>
          <w:sz w:val="18"/>
          <w:szCs w:val="18"/>
        </w:rPr>
        <w:t>)</w:t>
      </w:r>
      <w:r w:rsidR="001A3B3D">
        <w:br/>
      </w:r>
    </w:p>
    <w:p w14:paraId="11C3FF66" w14:textId="23B909ED" w:rsidR="001A3B3D" w:rsidRPr="00F847A6" w:rsidRDefault="00447BB9" w:rsidP="006C079F">
      <w:pPr>
        <w:pStyle w:val="Author"/>
        <w:spacing w:before="100" w:beforeAutospacing="1"/>
        <w:rPr>
          <w:sz w:val="18"/>
          <w:szCs w:val="18"/>
        </w:rPr>
      </w:pPr>
      <w:r w:rsidRPr="79EEDAA1">
        <w:rPr>
          <w:sz w:val="18"/>
          <w:szCs w:val="18"/>
        </w:rPr>
        <w:br w:type="column"/>
      </w:r>
      <w:r w:rsidR="007B6B5A">
        <w:rPr>
          <w:rFonts w:hint="eastAsia"/>
          <w:sz w:val="18"/>
          <w:szCs w:val="18"/>
        </w:rPr>
        <w:t>Wong Yu Chi</w:t>
      </w:r>
      <w:r w:rsidR="007B6B5A">
        <w:br/>
      </w:r>
      <w:r w:rsidR="007B6B5A" w:rsidRPr="26A23DD1">
        <w:rPr>
          <w:sz w:val="18"/>
          <w:szCs w:val="18"/>
        </w:rPr>
        <w:t>Lee Kong Chian Faculty of Engineering and Science (LKCFES)</w:t>
      </w:r>
      <w:r w:rsidR="007B6B5A">
        <w:br/>
      </w:r>
      <w:r w:rsidR="007B6B5A" w:rsidRPr="4F2A0560">
        <w:rPr>
          <w:i/>
          <w:iCs/>
          <w:sz w:val="18"/>
          <w:szCs w:val="18"/>
        </w:rPr>
        <w:t>Universiti Tunku Abdul Rahman (UTAR</w:t>
      </w:r>
      <w:r w:rsidR="007B6B5A" w:rsidRPr="00F847A6">
        <w:rPr>
          <w:i/>
          <w:sz w:val="18"/>
          <w:szCs w:val="18"/>
        </w:rPr>
        <w:t>)</w:t>
      </w:r>
      <w:r>
        <w:br/>
      </w:r>
    </w:p>
    <w:p w14:paraId="2729A11B" w14:textId="19DE82FA" w:rsidR="00447BB9" w:rsidRDefault="00447BB9" w:rsidP="006C079F">
      <w:pPr>
        <w:pStyle w:val="Author"/>
        <w:spacing w:before="100" w:beforeAutospacing="1"/>
      </w:pPr>
      <w:r>
        <w:br/>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309B34C" w14:textId="74633F80" w:rsidR="00F543D8" w:rsidRPr="00C63A1E" w:rsidRDefault="009303D9" w:rsidP="00F543D8">
      <w:pPr>
        <w:pStyle w:val="Abstract"/>
        <w:rPr>
          <w:b w:val="0"/>
        </w:rPr>
      </w:pPr>
      <w:r w:rsidRPr="0AA4FC24">
        <w:rPr>
          <w:i/>
          <w:iCs/>
        </w:rPr>
        <w:t>Abstract</w:t>
      </w:r>
      <w:r>
        <w:t>—</w:t>
      </w:r>
      <w:r w:rsidR="00E84A7E">
        <w:rPr>
          <w:b w:val="0"/>
          <w:bCs w:val="0"/>
        </w:rPr>
        <w:t xml:space="preserve">Intracranial tumor detection is a critical task </w:t>
      </w:r>
      <w:r w:rsidR="00970EEB">
        <w:rPr>
          <w:b w:val="0"/>
          <w:bCs w:val="0"/>
        </w:rPr>
        <w:t>in medical diagnostics</w:t>
      </w:r>
      <w:r w:rsidR="00644A6E">
        <w:rPr>
          <w:b w:val="0"/>
          <w:bCs w:val="0"/>
        </w:rPr>
        <w:t xml:space="preserve">, requiring accurate classification of </w:t>
      </w:r>
      <w:r w:rsidR="005761A1">
        <w:rPr>
          <w:b w:val="0"/>
          <w:bCs w:val="0"/>
        </w:rPr>
        <w:t xml:space="preserve">various tumor types such as glioma, meningioma, pituitary, and space-occupying lesions. </w:t>
      </w:r>
      <w:r w:rsidR="00736BC8">
        <w:rPr>
          <w:b w:val="0"/>
          <w:bCs w:val="0"/>
        </w:rPr>
        <w:t xml:space="preserve">This </w:t>
      </w:r>
      <w:r w:rsidR="009246B0">
        <w:rPr>
          <w:b w:val="0"/>
          <w:bCs w:val="0"/>
        </w:rPr>
        <w:t>stud</w:t>
      </w:r>
      <w:r w:rsidR="00DA3F73">
        <w:rPr>
          <w:b w:val="0"/>
          <w:bCs w:val="0"/>
        </w:rPr>
        <w:t>y evaluates</w:t>
      </w:r>
      <w:r w:rsidR="009246B0">
        <w:rPr>
          <w:b w:val="0"/>
          <w:bCs w:val="0"/>
        </w:rPr>
        <w:t xml:space="preserve"> the performance of </w:t>
      </w:r>
      <w:r w:rsidR="005761A1">
        <w:rPr>
          <w:b w:val="0"/>
          <w:bCs w:val="0"/>
        </w:rPr>
        <w:t xml:space="preserve">Convolutional Neural Network (CNN)-based </w:t>
      </w:r>
      <w:r w:rsidR="009246B0">
        <w:rPr>
          <w:b w:val="0"/>
          <w:bCs w:val="0"/>
        </w:rPr>
        <w:t>You Only Look Once (YOLO)</w:t>
      </w:r>
      <w:r w:rsidR="00480C97">
        <w:rPr>
          <w:b w:val="0"/>
          <w:bCs w:val="0"/>
        </w:rPr>
        <w:t xml:space="preserve"> object detection algorithms, which are YOLOv8, YOLOv11, and YOLOv12</w:t>
      </w:r>
      <w:r w:rsidR="00273A9F">
        <w:rPr>
          <w:b w:val="0"/>
          <w:bCs w:val="0"/>
        </w:rPr>
        <w:t xml:space="preserve">. </w:t>
      </w:r>
      <w:r w:rsidR="00976833">
        <w:rPr>
          <w:b w:val="0"/>
          <w:bCs w:val="0"/>
        </w:rPr>
        <w:t>Each model was trained and fine-tuned using</w:t>
      </w:r>
      <w:r w:rsidR="00AD1C96">
        <w:rPr>
          <w:b w:val="0"/>
          <w:bCs w:val="0"/>
        </w:rPr>
        <w:t xml:space="preserve"> </w:t>
      </w:r>
      <w:r w:rsidR="00D243DB">
        <w:rPr>
          <w:b w:val="0"/>
          <w:bCs w:val="0"/>
        </w:rPr>
        <w:t>hyperparameter tuning</w:t>
      </w:r>
      <w:r w:rsidR="00D96105">
        <w:rPr>
          <w:b w:val="0"/>
          <w:bCs w:val="0"/>
        </w:rPr>
        <w:t xml:space="preserve"> to ensure quality detection</w:t>
      </w:r>
      <w:r w:rsidR="00D243DB">
        <w:rPr>
          <w:b w:val="0"/>
          <w:bCs w:val="0"/>
        </w:rPr>
        <w:t xml:space="preserve">. </w:t>
      </w:r>
      <w:r w:rsidR="00273A9F">
        <w:rPr>
          <w:b w:val="0"/>
          <w:bCs w:val="0"/>
        </w:rPr>
        <w:t xml:space="preserve">The performance is </w:t>
      </w:r>
      <w:r w:rsidR="00D243DB">
        <w:rPr>
          <w:b w:val="0"/>
          <w:bCs w:val="0"/>
        </w:rPr>
        <w:t>evaluated</w:t>
      </w:r>
      <w:r w:rsidR="00273A9F">
        <w:rPr>
          <w:b w:val="0"/>
          <w:bCs w:val="0"/>
        </w:rPr>
        <w:t xml:space="preserve"> </w:t>
      </w:r>
      <w:r w:rsidR="00D96105">
        <w:rPr>
          <w:b w:val="0"/>
          <w:bCs w:val="0"/>
        </w:rPr>
        <w:t>using</w:t>
      </w:r>
      <w:r w:rsidR="00273A9F">
        <w:rPr>
          <w:b w:val="0"/>
          <w:bCs w:val="0"/>
        </w:rPr>
        <w:t xml:space="preserve"> </w:t>
      </w:r>
      <w:r w:rsidR="00AA26D5">
        <w:rPr>
          <w:b w:val="0"/>
          <w:bCs w:val="0"/>
        </w:rPr>
        <w:t>performance metrics</w:t>
      </w:r>
      <w:r w:rsidR="00D243DB">
        <w:rPr>
          <w:b w:val="0"/>
          <w:bCs w:val="0"/>
        </w:rPr>
        <w:t xml:space="preserve">, </w:t>
      </w:r>
      <w:r w:rsidR="00424357">
        <w:rPr>
          <w:b w:val="0"/>
          <w:bCs w:val="0"/>
        </w:rPr>
        <w:t>inclu</w:t>
      </w:r>
      <w:r w:rsidR="00D243DB">
        <w:rPr>
          <w:b w:val="0"/>
          <w:bCs w:val="0"/>
        </w:rPr>
        <w:t>ding</w:t>
      </w:r>
      <w:r w:rsidR="00424357">
        <w:rPr>
          <w:b w:val="0"/>
          <w:bCs w:val="0"/>
        </w:rPr>
        <w:t xml:space="preserve"> </w:t>
      </w:r>
      <w:r w:rsidR="00041757">
        <w:rPr>
          <w:b w:val="0"/>
          <w:bCs w:val="0"/>
        </w:rPr>
        <w:t>precision, recall,</w:t>
      </w:r>
      <w:r w:rsidR="00C77B25">
        <w:rPr>
          <w:b w:val="0"/>
          <w:bCs w:val="0"/>
        </w:rPr>
        <w:t xml:space="preserve"> F1 score, and mean average precision (mAP).</w:t>
      </w:r>
      <w:r w:rsidR="00D243DB">
        <w:rPr>
          <w:b w:val="0"/>
          <w:bCs w:val="0"/>
        </w:rPr>
        <w:t xml:space="preserve"> </w:t>
      </w:r>
      <w:r w:rsidR="002922C9">
        <w:rPr>
          <w:b w:val="0"/>
          <w:bCs w:val="0"/>
        </w:rPr>
        <w:t xml:space="preserve">While </w:t>
      </w:r>
      <w:r w:rsidR="00D96105">
        <w:rPr>
          <w:b w:val="0"/>
          <w:bCs w:val="0"/>
        </w:rPr>
        <w:t xml:space="preserve">all </w:t>
      </w:r>
      <w:r w:rsidR="002417E5">
        <w:rPr>
          <w:b w:val="0"/>
          <w:bCs w:val="0"/>
        </w:rPr>
        <w:t xml:space="preserve">models </w:t>
      </w:r>
      <w:r w:rsidR="00D96105">
        <w:rPr>
          <w:b w:val="0"/>
          <w:bCs w:val="0"/>
        </w:rPr>
        <w:t>demonstrate high accuracy on the</w:t>
      </w:r>
      <w:r w:rsidR="002417E5">
        <w:rPr>
          <w:b w:val="0"/>
          <w:bCs w:val="0"/>
        </w:rPr>
        <w:t xml:space="preserve"> training dataset, </w:t>
      </w:r>
      <w:r w:rsidR="008B2502">
        <w:rPr>
          <w:b w:val="0"/>
          <w:bCs w:val="0"/>
        </w:rPr>
        <w:t xml:space="preserve">significant </w:t>
      </w:r>
      <w:r w:rsidR="00FC263D">
        <w:rPr>
          <w:b w:val="0"/>
          <w:bCs w:val="0"/>
        </w:rPr>
        <w:t xml:space="preserve">performance drops </w:t>
      </w:r>
      <w:r w:rsidR="005A52C2">
        <w:rPr>
          <w:b w:val="0"/>
          <w:bCs w:val="0"/>
        </w:rPr>
        <w:t>on</w:t>
      </w:r>
      <w:r w:rsidR="00FC263D">
        <w:rPr>
          <w:b w:val="0"/>
          <w:bCs w:val="0"/>
        </w:rPr>
        <w:t xml:space="preserve"> validation </w:t>
      </w:r>
      <w:r w:rsidR="005A52C2">
        <w:rPr>
          <w:b w:val="0"/>
          <w:bCs w:val="0"/>
        </w:rPr>
        <w:t>dataset indicated overfitting</w:t>
      </w:r>
      <w:r w:rsidR="0016156D">
        <w:rPr>
          <w:b w:val="0"/>
          <w:bCs w:val="0"/>
        </w:rPr>
        <w:t>.</w:t>
      </w:r>
      <w:r w:rsidR="00591F4E">
        <w:rPr>
          <w:b w:val="0"/>
          <w:bCs w:val="0"/>
        </w:rPr>
        <w:t xml:space="preserve"> </w:t>
      </w:r>
      <w:r w:rsidR="000576A0">
        <w:rPr>
          <w:b w:val="0"/>
          <w:bCs w:val="0"/>
        </w:rPr>
        <w:t>Additionally</w:t>
      </w:r>
      <w:r w:rsidR="00642EAD">
        <w:rPr>
          <w:b w:val="0"/>
          <w:bCs w:val="0"/>
        </w:rPr>
        <w:t xml:space="preserve">, </w:t>
      </w:r>
      <w:r w:rsidR="005668E3">
        <w:rPr>
          <w:b w:val="0"/>
          <w:bCs w:val="0"/>
        </w:rPr>
        <w:t>some challenges</w:t>
      </w:r>
      <w:r w:rsidR="00A4081E">
        <w:rPr>
          <w:b w:val="0"/>
          <w:bCs w:val="0"/>
        </w:rPr>
        <w:t xml:space="preserve"> appear</w:t>
      </w:r>
      <w:r w:rsidR="00797D6C">
        <w:rPr>
          <w:b w:val="0"/>
          <w:bCs w:val="0"/>
        </w:rPr>
        <w:t xml:space="preserve"> </w:t>
      </w:r>
      <w:r w:rsidR="002A7BDB">
        <w:rPr>
          <w:b w:val="0"/>
          <w:bCs w:val="0"/>
        </w:rPr>
        <w:t>in this study</w:t>
      </w:r>
      <w:r w:rsidR="00A4081E">
        <w:rPr>
          <w:b w:val="0"/>
          <w:bCs w:val="0"/>
        </w:rPr>
        <w:t>, including dataset imbalance</w:t>
      </w:r>
      <w:r w:rsidR="005366D3">
        <w:rPr>
          <w:b w:val="0"/>
          <w:bCs w:val="0"/>
        </w:rPr>
        <w:t xml:space="preserve"> and hardware limitations. </w:t>
      </w:r>
      <w:r w:rsidR="002A7BDB">
        <w:rPr>
          <w:b w:val="0"/>
          <w:bCs w:val="0"/>
        </w:rPr>
        <w:t>Despite these issues, the comp</w:t>
      </w:r>
      <w:r w:rsidR="00A13E4A">
        <w:rPr>
          <w:b w:val="0"/>
          <w:bCs w:val="0"/>
        </w:rPr>
        <w:t xml:space="preserve">rehensive analysis highlights </w:t>
      </w:r>
      <w:r w:rsidR="00DD0708">
        <w:rPr>
          <w:b w:val="0"/>
          <w:bCs w:val="0"/>
        </w:rPr>
        <w:t>room for improvement on datasets to train more accurate models for tumor detection</w:t>
      </w:r>
      <w:r w:rsidR="00B541B6">
        <w:rPr>
          <w:b w:val="0"/>
          <w:bCs w:val="0"/>
        </w:rPr>
        <w:t>.</w:t>
      </w:r>
    </w:p>
    <w:p w14:paraId="5FFF29AC" w14:textId="348B3F24" w:rsidR="00196736" w:rsidRPr="00196736" w:rsidRDefault="00196736" w:rsidP="00F55C69">
      <w:pPr>
        <w:pStyle w:val="ListParagraph"/>
        <w:numPr>
          <w:ilvl w:val="0"/>
          <w:numId w:val="22"/>
        </w:numPr>
      </w:pPr>
      <w:r>
        <w:t>INTRODUCTION</w:t>
      </w:r>
    </w:p>
    <w:p w14:paraId="3CE803E5" w14:textId="6E0EC50A" w:rsidR="00854BF8" w:rsidRDefault="68F03634" w:rsidP="3E5C3D08">
      <w:pPr>
        <w:pStyle w:val="BodyText"/>
        <w:rPr>
          <w:lang w:val="en-US" w:eastAsia="zh-CN"/>
        </w:rPr>
      </w:pPr>
      <w:r w:rsidRPr="3E5C3D08">
        <w:rPr>
          <w:lang w:val="en-US"/>
        </w:rPr>
        <w:t>Intracranial tumor, also known as brain tumor, is referred to as a mass of abnormal tissue specifically around brain. According to Baptist Health (2021</w:t>
      </w:r>
      <w:r w:rsidR="004A5BFC" w:rsidRPr="364F7618">
        <w:rPr>
          <w:lang w:val="en-US"/>
        </w:rPr>
        <w:t>),</w:t>
      </w:r>
      <w:r w:rsidRPr="3E5C3D08">
        <w:rPr>
          <w:lang w:val="en-US"/>
        </w:rPr>
        <w:t xml:space="preserve"> an intracranial tumor can be cancerous or noncancerous, depending on whether the cells in the tumor growing uncontrollably. However, the brain function of a patient can be affected by intracranial tumor once it is large enough to compress nerves, regardless of cancerous or noncancerous. To detect the intracranial tumor, the Magnetic Resonance Imaging (MRI) is generally used to scan the patient's brain and display the brain images to identify whether there is a brain tumor.</w:t>
      </w:r>
    </w:p>
    <w:p w14:paraId="44590A60" w14:textId="551DA8A7" w:rsidR="00854BF8" w:rsidRDefault="68F03634" w:rsidP="3E5C3D08">
      <w:pPr>
        <w:pStyle w:val="BodyText"/>
        <w:rPr>
          <w:lang w:val="en-US" w:eastAsia="zh-CN"/>
        </w:rPr>
      </w:pPr>
      <w:r w:rsidRPr="3E5C3D08">
        <w:rPr>
          <w:lang w:val="en-US" w:eastAsia="zh-CN"/>
        </w:rPr>
        <w:t xml:space="preserve">While the proposed method of MRI scans can be useful in detecting brain tumors, there is still an overlying issue where some brain tumors are not easily detectable by the human eye, making some diagnosis of the patients unreliable. In which recent advancements in the neural network field </w:t>
      </w:r>
      <w:r w:rsidR="001F5105" w:rsidRPr="3E5C3D08">
        <w:rPr>
          <w:lang w:val="en-US" w:eastAsia="zh-CN"/>
        </w:rPr>
        <w:t>have</w:t>
      </w:r>
      <w:r w:rsidRPr="3E5C3D08">
        <w:rPr>
          <w:lang w:val="en-US" w:eastAsia="zh-CN"/>
        </w:rPr>
        <w:t xml:space="preserve"> led to many emerging technologies aiding the medical field, namely the Convolutional Neural Network (CNN).</w:t>
      </w:r>
    </w:p>
    <w:p w14:paraId="0CC44DA3" w14:textId="296D90D2" w:rsidR="00854BF8" w:rsidRPr="00513FF7" w:rsidRDefault="68F03634" w:rsidP="00513FF7">
      <w:pPr>
        <w:pStyle w:val="BodyText"/>
        <w:rPr>
          <w:lang w:val="en-US" w:eastAsia="zh-CN"/>
        </w:rPr>
      </w:pPr>
      <w:r w:rsidRPr="3E5C3D08">
        <w:rPr>
          <w:lang w:val="en-US" w:eastAsia="zh-CN"/>
        </w:rPr>
        <w:t xml:space="preserve">CNN is an advanced version of artificial neural networks (ANNs), which primarily </w:t>
      </w:r>
      <w:r w:rsidR="00E7369E" w:rsidRPr="3E5C3D08">
        <w:rPr>
          <w:lang w:val="en-US" w:eastAsia="zh-CN"/>
        </w:rPr>
        <w:t>extract</w:t>
      </w:r>
      <w:r w:rsidRPr="3E5C3D08">
        <w:rPr>
          <w:lang w:val="en-US" w:eastAsia="zh-CN"/>
        </w:rPr>
        <w:t xml:space="preserve"> information from grid-like matrix datasets. This enables CNN to perform well when extracting data from visual datasets such as images or videos, which makes it widely used in computer vision applications. According to </w:t>
      </w:r>
      <w:r w:rsidR="00DA251E" w:rsidRPr="00DA251E">
        <w:rPr>
          <w:lang w:val="en-US" w:eastAsia="zh-CN"/>
        </w:rPr>
        <w:t>Svitla Systems</w:t>
      </w:r>
      <w:r w:rsidR="00DA251E">
        <w:rPr>
          <w:lang w:val="en-US" w:eastAsia="zh-CN"/>
        </w:rPr>
        <w:t xml:space="preserve"> (</w:t>
      </w:r>
      <w:r w:rsidR="00DA251E" w:rsidRPr="00DA251E">
        <w:rPr>
          <w:lang w:val="en-US" w:eastAsia="zh-CN"/>
        </w:rPr>
        <w:t>2024)</w:t>
      </w:r>
      <w:r w:rsidRPr="3E5C3D08">
        <w:rPr>
          <w:lang w:val="en-US" w:eastAsia="zh-CN"/>
        </w:rPr>
        <w:t>, image classification can be easily</w:t>
      </w:r>
      <w:r w:rsidR="00DA251E">
        <w:rPr>
          <w:lang w:val="en-US" w:eastAsia="zh-CN"/>
        </w:rPr>
        <w:t xml:space="preserve"> achieved by CNNs as they </w:t>
      </w:r>
      <w:r w:rsidR="008B54F9">
        <w:rPr>
          <w:lang w:val="en-US" w:eastAsia="zh-CN"/>
        </w:rPr>
        <w:t xml:space="preserve">are able to </w:t>
      </w:r>
      <w:r w:rsidR="00DA251E">
        <w:rPr>
          <w:lang w:val="en-US" w:eastAsia="zh-CN"/>
        </w:rPr>
        <w:t xml:space="preserve">effectively </w:t>
      </w:r>
      <w:r w:rsidR="008B54F9" w:rsidRPr="008B54F9">
        <w:rPr>
          <w:lang w:val="en-US" w:eastAsia="zh-CN"/>
        </w:rPr>
        <w:t>detect local and spatial patterns in data by applying appropriate filters</w:t>
      </w:r>
      <w:r w:rsidR="00A16875">
        <w:rPr>
          <w:lang w:val="en-US" w:eastAsia="zh-CN"/>
        </w:rPr>
        <w:t xml:space="preserve">, which </w:t>
      </w:r>
      <w:r w:rsidR="00FA7278">
        <w:rPr>
          <w:lang w:val="en-US" w:eastAsia="zh-CN"/>
        </w:rPr>
        <w:t xml:space="preserve">then </w:t>
      </w:r>
      <w:r w:rsidR="00944072">
        <w:rPr>
          <w:lang w:val="en-US" w:eastAsia="zh-CN"/>
        </w:rPr>
        <w:t>classify</w:t>
      </w:r>
      <w:r w:rsidR="00FA7278">
        <w:rPr>
          <w:lang w:val="en-US" w:eastAsia="zh-CN"/>
        </w:rPr>
        <w:t xml:space="preserve"> the images based on the features that were </w:t>
      </w:r>
      <w:r w:rsidR="008B4D96">
        <w:rPr>
          <w:lang w:val="en-US" w:eastAsia="zh-CN"/>
        </w:rPr>
        <w:t xml:space="preserve">detected </w:t>
      </w:r>
      <w:r w:rsidR="00513FF7">
        <w:rPr>
          <w:lang w:val="en-US" w:eastAsia="zh-CN"/>
        </w:rPr>
        <w:t>using fully connected layers.</w:t>
      </w:r>
    </w:p>
    <w:p w14:paraId="1932B75C" w14:textId="53D165E1" w:rsidR="00944072" w:rsidRDefault="008E5491" w:rsidP="00513FF7">
      <w:pPr>
        <w:pStyle w:val="BodyText"/>
        <w:rPr>
          <w:lang w:val="en-US" w:eastAsia="zh-CN"/>
        </w:rPr>
      </w:pPr>
      <w:r>
        <w:rPr>
          <w:lang w:val="en-US" w:eastAsia="zh-CN"/>
        </w:rPr>
        <w:t xml:space="preserve">The </w:t>
      </w:r>
      <w:r w:rsidR="0039463C">
        <w:rPr>
          <w:lang w:val="en-US" w:eastAsia="zh-CN"/>
        </w:rPr>
        <w:t>objective</w:t>
      </w:r>
      <w:r w:rsidR="00F33655">
        <w:rPr>
          <w:lang w:val="en-US" w:eastAsia="zh-CN"/>
        </w:rPr>
        <w:t xml:space="preserve"> of this report is to train the </w:t>
      </w:r>
      <w:r w:rsidR="00A90F22">
        <w:rPr>
          <w:lang w:val="en-US" w:eastAsia="zh-CN"/>
        </w:rPr>
        <w:t>several</w:t>
      </w:r>
      <w:r w:rsidR="00F33655">
        <w:rPr>
          <w:lang w:val="en-US" w:eastAsia="zh-CN"/>
        </w:rPr>
        <w:t xml:space="preserve"> </w:t>
      </w:r>
      <w:r w:rsidR="1BA04B6A" w:rsidRPr="71AEC277">
        <w:rPr>
          <w:lang w:val="en-US" w:eastAsia="zh-CN"/>
        </w:rPr>
        <w:t xml:space="preserve">You Only Look </w:t>
      </w:r>
      <w:r w:rsidR="1BA04B6A" w:rsidRPr="0329747C">
        <w:rPr>
          <w:lang w:val="en-US" w:eastAsia="zh-CN"/>
        </w:rPr>
        <w:t>Once</w:t>
      </w:r>
      <w:r w:rsidR="2CEDA0EA" w:rsidRPr="0329747C">
        <w:rPr>
          <w:lang w:val="en-US" w:eastAsia="zh-CN"/>
        </w:rPr>
        <w:t xml:space="preserve"> </w:t>
      </w:r>
      <w:r w:rsidR="1BA04B6A" w:rsidRPr="0329747C">
        <w:rPr>
          <w:lang w:val="en-US" w:eastAsia="zh-CN"/>
        </w:rPr>
        <w:t>(</w:t>
      </w:r>
      <w:r w:rsidR="00F33655" w:rsidRPr="0329747C">
        <w:rPr>
          <w:lang w:val="en-US" w:eastAsia="zh-CN"/>
        </w:rPr>
        <w:t>YOLO</w:t>
      </w:r>
      <w:r w:rsidR="5A03622E" w:rsidRPr="0329747C">
        <w:rPr>
          <w:lang w:val="en-US" w:eastAsia="zh-CN"/>
        </w:rPr>
        <w:t>)</w:t>
      </w:r>
      <w:r w:rsidR="00F33655">
        <w:rPr>
          <w:lang w:val="en-US" w:eastAsia="zh-CN"/>
        </w:rPr>
        <w:t xml:space="preserve"> </w:t>
      </w:r>
      <w:r w:rsidR="4288C73C" w:rsidRPr="7F9CEA6B">
        <w:rPr>
          <w:lang w:val="en-US" w:eastAsia="zh-CN"/>
        </w:rPr>
        <w:t>algorithm</w:t>
      </w:r>
      <w:r w:rsidR="00F33655">
        <w:rPr>
          <w:lang w:val="en-US" w:eastAsia="zh-CN"/>
        </w:rPr>
        <w:t xml:space="preserve"> version</w:t>
      </w:r>
      <w:r w:rsidR="00A90F22">
        <w:rPr>
          <w:lang w:val="en-US" w:eastAsia="zh-CN"/>
        </w:rPr>
        <w:t>s</w:t>
      </w:r>
      <w:r w:rsidR="00F33655">
        <w:rPr>
          <w:lang w:val="en-US" w:eastAsia="zh-CN"/>
        </w:rPr>
        <w:t xml:space="preserve"> (YOLOv12</w:t>
      </w:r>
      <w:r w:rsidR="00A90F22">
        <w:rPr>
          <w:lang w:val="en-US" w:eastAsia="zh-CN"/>
        </w:rPr>
        <w:t>, YOLOv11, YOLOv8</w:t>
      </w:r>
      <w:r w:rsidR="00F33655">
        <w:rPr>
          <w:lang w:val="en-US" w:eastAsia="zh-CN"/>
        </w:rPr>
        <w:t>) to be able to effectively and accurately detect brain tumors through images and live video footage</w:t>
      </w:r>
      <w:r w:rsidR="001F5105">
        <w:rPr>
          <w:lang w:val="en-US" w:eastAsia="zh-CN"/>
        </w:rPr>
        <w:t xml:space="preserve"> as well as </w:t>
      </w:r>
      <w:r w:rsidR="00A90F22">
        <w:rPr>
          <w:lang w:val="en-US" w:eastAsia="zh-CN"/>
        </w:rPr>
        <w:t>com</w:t>
      </w:r>
      <w:r w:rsidR="0039463C">
        <w:rPr>
          <w:lang w:val="en-US" w:eastAsia="zh-CN"/>
        </w:rPr>
        <w:t xml:space="preserve">paring the performance matrixes between the YOLO </w:t>
      </w:r>
      <w:r w:rsidR="00027C0D">
        <w:rPr>
          <w:lang w:val="en-US" w:eastAsia="zh-CN"/>
        </w:rPr>
        <w:t>models</w:t>
      </w:r>
      <w:r w:rsidR="0039463C">
        <w:rPr>
          <w:lang w:val="en-US" w:eastAsia="zh-CN"/>
        </w:rPr>
        <w:t xml:space="preserve"> to find the best performing model</w:t>
      </w:r>
      <w:r w:rsidR="00F33655">
        <w:rPr>
          <w:lang w:val="en-US" w:eastAsia="zh-CN"/>
        </w:rPr>
        <w:t xml:space="preserve">. The scope would encompass brain tumors such as </w:t>
      </w:r>
      <w:r w:rsidR="000E27FF" w:rsidRPr="000E27FF">
        <w:rPr>
          <w:lang w:val="en-US" w:eastAsia="zh-CN"/>
        </w:rPr>
        <w:t>glioma,</w:t>
      </w:r>
      <w:r w:rsidR="000E27FF">
        <w:rPr>
          <w:lang w:val="en-US" w:eastAsia="zh-CN"/>
        </w:rPr>
        <w:t xml:space="preserve"> </w:t>
      </w:r>
      <w:r w:rsidR="000E27FF" w:rsidRPr="000E27FF">
        <w:rPr>
          <w:lang w:val="en-US" w:eastAsia="zh-CN"/>
        </w:rPr>
        <w:t>meningioma, pituitary</w:t>
      </w:r>
      <w:r w:rsidR="000E27FF">
        <w:rPr>
          <w:lang w:val="en-US" w:eastAsia="zh-CN"/>
        </w:rPr>
        <w:t xml:space="preserve"> and </w:t>
      </w:r>
      <w:r w:rsidR="000E27FF" w:rsidRPr="000E27FF">
        <w:rPr>
          <w:lang w:val="en-US" w:eastAsia="zh-CN"/>
        </w:rPr>
        <w:t>space-occupying lesion</w:t>
      </w:r>
      <w:r w:rsidR="000E27FF">
        <w:rPr>
          <w:lang w:val="en-US" w:eastAsia="zh-CN"/>
        </w:rPr>
        <w:t>s.</w:t>
      </w:r>
    </w:p>
    <w:p w14:paraId="6D7711A7" w14:textId="77777777" w:rsidR="00F55C69" w:rsidRDefault="00F55C69" w:rsidP="00513FF7">
      <w:pPr>
        <w:pStyle w:val="BodyText"/>
        <w:rPr>
          <w:lang w:eastAsia="zh-CN"/>
        </w:rPr>
      </w:pPr>
    </w:p>
    <w:p w14:paraId="3D563F8E" w14:textId="707F6BD4" w:rsidR="00854BF8" w:rsidRDefault="00854BF8" w:rsidP="00F55C69">
      <w:pPr>
        <w:pStyle w:val="BodyText"/>
        <w:numPr>
          <w:ilvl w:val="0"/>
          <w:numId w:val="22"/>
        </w:numPr>
        <w:jc w:val="center"/>
        <w:rPr>
          <w:lang w:eastAsia="zh-CN"/>
        </w:rPr>
      </w:pPr>
      <w:r>
        <w:rPr>
          <w:lang w:val="en-MY" w:eastAsia="zh-CN"/>
        </w:rPr>
        <w:t>LITERATURE REVIEW</w:t>
      </w:r>
    </w:p>
    <w:p w14:paraId="25C3D017" w14:textId="0CF169E5" w:rsidR="002B0462" w:rsidRDefault="00065939" w:rsidP="00DE0D2A">
      <w:pPr>
        <w:pStyle w:val="BodyText"/>
        <w:rPr>
          <w:lang w:val="en-US" w:eastAsia="zh-CN"/>
        </w:rPr>
      </w:pPr>
      <w:r w:rsidRPr="00065939">
        <w:rPr>
          <w:lang w:val="en-US" w:eastAsia="zh-CN"/>
        </w:rPr>
        <w:t>The You Only Look Once (YOLO) is one of the famous algorithms that are used in object detection and classification based on convolutional networks</w:t>
      </w:r>
      <w:r>
        <w:rPr>
          <w:rFonts w:hint="eastAsia"/>
          <w:lang w:val="en-US" w:eastAsia="zh-CN"/>
        </w:rPr>
        <w:t xml:space="preserve"> (</w:t>
      </w:r>
      <w:r w:rsidR="007358C4">
        <w:rPr>
          <w:rFonts w:hint="eastAsia"/>
          <w:lang w:val="en-US" w:eastAsia="zh-CN"/>
        </w:rPr>
        <w:t>Kelta, 2024)</w:t>
      </w:r>
      <w:r w:rsidR="003B7C16">
        <w:rPr>
          <w:rFonts w:hint="eastAsia"/>
          <w:lang w:val="en-US" w:eastAsia="zh-CN"/>
        </w:rPr>
        <w:t>.</w:t>
      </w:r>
      <w:r w:rsidR="00D910FD">
        <w:rPr>
          <w:rFonts w:hint="eastAsia"/>
          <w:lang w:val="en-US" w:eastAsia="zh-CN"/>
        </w:rPr>
        <w:t xml:space="preserve"> </w:t>
      </w:r>
      <w:r w:rsidR="002014D1">
        <w:rPr>
          <w:rFonts w:hint="eastAsia"/>
          <w:lang w:val="en-US" w:eastAsia="zh-CN"/>
        </w:rPr>
        <w:t>Hence, it</w:t>
      </w:r>
      <w:r w:rsidR="00CC7061">
        <w:rPr>
          <w:rFonts w:hint="eastAsia"/>
          <w:lang w:val="en-US" w:eastAsia="zh-CN"/>
        </w:rPr>
        <w:t xml:space="preserve"> is</w:t>
      </w:r>
      <w:r w:rsidR="002014D1">
        <w:rPr>
          <w:rFonts w:hint="eastAsia"/>
          <w:lang w:val="en-US" w:eastAsia="zh-CN"/>
        </w:rPr>
        <w:t xml:space="preserve"> also popular in the intracranial tumor detection and classification area.</w:t>
      </w:r>
    </w:p>
    <w:p w14:paraId="24410A1D" w14:textId="3D80EB87" w:rsidR="009A55DE" w:rsidRDefault="003463E8" w:rsidP="00DE0D2A">
      <w:pPr>
        <w:pStyle w:val="BodyText"/>
        <w:rPr>
          <w:lang w:val="en-US" w:eastAsia="zh-CN"/>
        </w:rPr>
      </w:pPr>
      <w:r>
        <w:rPr>
          <w:lang w:val="en-US" w:eastAsia="zh-CN"/>
        </w:rPr>
        <w:t>According</w:t>
      </w:r>
      <w:r>
        <w:rPr>
          <w:rFonts w:hint="eastAsia"/>
          <w:lang w:val="en-US" w:eastAsia="zh-CN"/>
        </w:rPr>
        <w:t xml:space="preserve"> to </w:t>
      </w:r>
      <w:r w:rsidR="006B127F">
        <w:rPr>
          <w:rFonts w:hint="eastAsia"/>
          <w:lang w:val="en-US" w:eastAsia="zh-CN"/>
        </w:rPr>
        <w:t>a study</w:t>
      </w:r>
      <w:r w:rsidR="008215B3" w:rsidRPr="008215B3">
        <w:rPr>
          <w:lang w:val="en-US" w:eastAsia="zh-CN"/>
        </w:rPr>
        <w:t xml:space="preserve">, YOLOv8 </w:t>
      </w:r>
      <w:r w:rsidR="00A8386A" w:rsidRPr="008215B3">
        <w:rPr>
          <w:lang w:val="en-US" w:eastAsia="zh-CN"/>
        </w:rPr>
        <w:t>has</w:t>
      </w:r>
      <w:r w:rsidR="008215B3" w:rsidRPr="008215B3">
        <w:rPr>
          <w:lang w:val="en-US" w:eastAsia="zh-CN"/>
        </w:rPr>
        <w:t xml:space="preserve"> proved to have a higher speed and accuracy compared with YOLOv5, YOLOv6, and YOLOv7 in detecting, </w:t>
      </w:r>
      <w:r w:rsidR="003C62BF" w:rsidRPr="008215B3">
        <w:rPr>
          <w:lang w:val="en-US" w:eastAsia="zh-CN"/>
        </w:rPr>
        <w:t>localizing</w:t>
      </w:r>
      <w:r w:rsidR="008215B3" w:rsidRPr="008215B3">
        <w:rPr>
          <w:lang w:val="en-US" w:eastAsia="zh-CN"/>
        </w:rPr>
        <w:t xml:space="preserve">, and classifying various types of intracranial </w:t>
      </w:r>
      <w:r w:rsidR="003C62BF" w:rsidRPr="008215B3">
        <w:rPr>
          <w:lang w:val="en-US" w:eastAsia="zh-CN"/>
        </w:rPr>
        <w:t>tumors</w:t>
      </w:r>
      <w:r w:rsidR="008215B3" w:rsidRPr="008215B3">
        <w:rPr>
          <w:lang w:val="en-US" w:eastAsia="zh-CN"/>
        </w:rPr>
        <w:t xml:space="preserve"> based on the COCO datase</w:t>
      </w:r>
      <w:r w:rsidR="009C76B2">
        <w:rPr>
          <w:rFonts w:hint="eastAsia"/>
          <w:lang w:val="en-US" w:eastAsia="zh-CN"/>
        </w:rPr>
        <w:t>t</w:t>
      </w:r>
      <w:r w:rsidR="00D2257F">
        <w:rPr>
          <w:rFonts w:hint="eastAsia"/>
          <w:lang w:val="en-US" w:eastAsia="zh-CN"/>
        </w:rPr>
        <w:t xml:space="preserve"> (Patel </w:t>
      </w:r>
      <w:r w:rsidR="00C435D2">
        <w:rPr>
          <w:rFonts w:hint="eastAsia"/>
          <w:i/>
          <w:iCs/>
          <w:lang w:val="en-US" w:eastAsia="zh-CN"/>
        </w:rPr>
        <w:t>et al</w:t>
      </w:r>
      <w:r w:rsidR="00C435D2">
        <w:rPr>
          <w:rFonts w:hint="eastAsia"/>
          <w:lang w:val="en-US" w:eastAsia="zh-CN"/>
        </w:rPr>
        <w:t xml:space="preserve">, </w:t>
      </w:r>
      <w:r w:rsidR="009A64A2">
        <w:rPr>
          <w:rFonts w:hint="eastAsia"/>
          <w:lang w:val="en-US" w:eastAsia="zh-CN"/>
        </w:rPr>
        <w:t>2024</w:t>
      </w:r>
      <w:r w:rsidR="00D2257F">
        <w:rPr>
          <w:rFonts w:hint="eastAsia"/>
          <w:lang w:val="en-US" w:eastAsia="zh-CN"/>
        </w:rPr>
        <w:t>)</w:t>
      </w:r>
      <w:r w:rsidR="00904FB7">
        <w:rPr>
          <w:rFonts w:hint="eastAsia"/>
          <w:lang w:val="en-US" w:eastAsia="zh-CN"/>
        </w:rPr>
        <w:t>.</w:t>
      </w:r>
      <w:r w:rsidR="00F07D7B">
        <w:rPr>
          <w:rFonts w:hint="eastAsia"/>
          <w:lang w:val="en-US" w:eastAsia="zh-CN"/>
        </w:rPr>
        <w:t xml:space="preserve"> </w:t>
      </w:r>
      <w:r w:rsidR="009A55DE">
        <w:rPr>
          <w:rFonts w:hint="eastAsia"/>
          <w:lang w:val="en-US" w:eastAsia="zh-CN"/>
        </w:rPr>
        <w:t xml:space="preserve">In </w:t>
      </w:r>
      <w:r>
        <w:rPr>
          <w:rFonts w:hint="eastAsia"/>
          <w:lang w:val="en-US" w:eastAsia="zh-CN"/>
        </w:rPr>
        <w:t xml:space="preserve">this </w:t>
      </w:r>
      <w:r w:rsidR="006B127F">
        <w:rPr>
          <w:rFonts w:hint="eastAsia"/>
          <w:lang w:val="en-US" w:eastAsia="zh-CN"/>
        </w:rPr>
        <w:t>study</w:t>
      </w:r>
      <w:r>
        <w:rPr>
          <w:rFonts w:hint="eastAsia"/>
          <w:lang w:val="en-US" w:eastAsia="zh-CN"/>
        </w:rPr>
        <w:t xml:space="preserve">, </w:t>
      </w:r>
      <w:r w:rsidR="00A8386A">
        <w:rPr>
          <w:rFonts w:hint="eastAsia"/>
          <w:lang w:val="en-US" w:eastAsia="zh-CN"/>
        </w:rPr>
        <w:t>the review concluded that the YOLOv8 offers a significant improvement compared with</w:t>
      </w:r>
      <w:r w:rsidR="0063046F">
        <w:rPr>
          <w:rFonts w:hint="eastAsia"/>
          <w:lang w:val="en-US" w:eastAsia="zh-CN"/>
        </w:rPr>
        <w:t xml:space="preserve"> the previous series of YOLO algorithms in terms of detection and classification accuracy and performance speed. </w:t>
      </w:r>
      <w:r w:rsidR="00A152CA">
        <w:rPr>
          <w:rFonts w:hint="eastAsia"/>
          <w:lang w:val="en-US" w:eastAsia="zh-CN"/>
        </w:rPr>
        <w:t>However, this study</w:t>
      </w:r>
      <w:r w:rsidR="007A619E">
        <w:rPr>
          <w:rFonts w:hint="eastAsia"/>
          <w:lang w:val="en-US" w:eastAsia="zh-CN"/>
        </w:rPr>
        <w:t xml:space="preserve"> also </w:t>
      </w:r>
      <w:r w:rsidR="00EA5F11">
        <w:rPr>
          <w:rFonts w:hint="eastAsia"/>
          <w:lang w:val="en-US" w:eastAsia="zh-CN"/>
        </w:rPr>
        <w:t>mentions</w:t>
      </w:r>
      <w:r w:rsidR="00A152CA">
        <w:rPr>
          <w:rFonts w:hint="eastAsia"/>
          <w:lang w:val="en-US" w:eastAsia="zh-CN"/>
        </w:rPr>
        <w:t xml:space="preserve"> </w:t>
      </w:r>
      <w:r w:rsidR="007A619E">
        <w:rPr>
          <w:rFonts w:hint="eastAsia"/>
          <w:lang w:val="en-US" w:eastAsia="zh-CN"/>
        </w:rPr>
        <w:t>a</w:t>
      </w:r>
      <w:r w:rsidR="00A152CA">
        <w:rPr>
          <w:rFonts w:hint="eastAsia"/>
          <w:lang w:val="en-US" w:eastAsia="zh-CN"/>
        </w:rPr>
        <w:t xml:space="preserve"> potential limitation of YOLOv8 in </w:t>
      </w:r>
      <w:r w:rsidR="006560AE">
        <w:rPr>
          <w:rFonts w:hint="eastAsia"/>
          <w:lang w:val="en-US" w:eastAsia="zh-CN"/>
        </w:rPr>
        <w:t xml:space="preserve">the </w:t>
      </w:r>
      <w:r w:rsidR="00A152CA">
        <w:rPr>
          <w:rFonts w:hint="eastAsia"/>
          <w:lang w:val="en-US" w:eastAsia="zh-CN"/>
        </w:rPr>
        <w:t>detect</w:t>
      </w:r>
      <w:r w:rsidR="006560AE">
        <w:rPr>
          <w:rFonts w:hint="eastAsia"/>
          <w:lang w:val="en-US" w:eastAsia="zh-CN"/>
        </w:rPr>
        <w:t>ion</w:t>
      </w:r>
      <w:r w:rsidR="00A152CA">
        <w:rPr>
          <w:rFonts w:hint="eastAsia"/>
          <w:lang w:val="en-US" w:eastAsia="zh-CN"/>
        </w:rPr>
        <w:t xml:space="preserve"> and classification of intracranial </w:t>
      </w:r>
      <w:r w:rsidR="00BD15D3">
        <w:rPr>
          <w:lang w:val="en-US" w:eastAsia="zh-CN"/>
        </w:rPr>
        <w:t>tumors</w:t>
      </w:r>
      <w:r w:rsidR="00CB201A">
        <w:rPr>
          <w:rFonts w:hint="eastAsia"/>
          <w:lang w:val="en-US" w:eastAsia="zh-CN"/>
        </w:rPr>
        <w:t xml:space="preserve">, </w:t>
      </w:r>
      <w:r w:rsidR="004D24D5">
        <w:rPr>
          <w:rFonts w:hint="eastAsia"/>
          <w:lang w:val="en-US" w:eastAsia="zh-CN"/>
        </w:rPr>
        <w:t>is lack of</w:t>
      </w:r>
      <w:r w:rsidR="00754353">
        <w:rPr>
          <w:rFonts w:hint="eastAsia"/>
          <w:lang w:val="en-US" w:eastAsia="zh-CN"/>
        </w:rPr>
        <w:t xml:space="preserve"> </w:t>
      </w:r>
      <w:r w:rsidR="00BD15D3">
        <w:rPr>
          <w:rFonts w:hint="eastAsia"/>
          <w:lang w:val="en-US" w:eastAsia="zh-CN"/>
        </w:rPr>
        <w:t>support</w:t>
      </w:r>
      <w:r w:rsidR="00C73B24">
        <w:rPr>
          <w:rFonts w:hint="eastAsia"/>
          <w:lang w:val="en-US" w:eastAsia="zh-CN"/>
        </w:rPr>
        <w:t xml:space="preserve"> for </w:t>
      </w:r>
      <w:r w:rsidR="00CB201A">
        <w:rPr>
          <w:rFonts w:hint="eastAsia"/>
          <w:lang w:val="en-US" w:eastAsia="zh-CN"/>
        </w:rPr>
        <w:t>1280 resol</w:t>
      </w:r>
      <w:r w:rsidR="00ED20F8">
        <w:rPr>
          <w:rFonts w:hint="eastAsia"/>
          <w:lang w:val="en-US" w:eastAsia="zh-CN"/>
        </w:rPr>
        <w:t>ution</w:t>
      </w:r>
      <w:r w:rsidR="00C73B24">
        <w:rPr>
          <w:rFonts w:hint="eastAsia"/>
          <w:lang w:val="en-US" w:eastAsia="zh-CN"/>
        </w:rPr>
        <w:t xml:space="preserve"> </w:t>
      </w:r>
      <w:r w:rsidR="00ED20F8">
        <w:rPr>
          <w:rFonts w:hint="eastAsia"/>
          <w:lang w:val="en-US" w:eastAsia="zh-CN"/>
        </w:rPr>
        <w:t>models</w:t>
      </w:r>
      <w:r w:rsidR="00DB4556">
        <w:rPr>
          <w:rFonts w:hint="eastAsia"/>
          <w:lang w:val="en-US" w:eastAsia="zh-CN"/>
        </w:rPr>
        <w:t>.</w:t>
      </w:r>
      <w:r w:rsidR="004D24D5">
        <w:rPr>
          <w:rFonts w:hint="eastAsia"/>
          <w:lang w:val="en-US" w:eastAsia="zh-CN"/>
        </w:rPr>
        <w:t xml:space="preserve"> </w:t>
      </w:r>
      <w:r w:rsidR="00D04C2C">
        <w:rPr>
          <w:rFonts w:hint="eastAsia"/>
          <w:lang w:val="en-US" w:eastAsia="zh-CN"/>
        </w:rPr>
        <w:t>If</w:t>
      </w:r>
      <w:r w:rsidR="00B10C23">
        <w:rPr>
          <w:rFonts w:hint="eastAsia"/>
          <w:lang w:val="en-US" w:eastAsia="zh-CN"/>
        </w:rPr>
        <w:t xml:space="preserve"> high-resolution imaging is important for detailed tumor analysis</w:t>
      </w:r>
      <w:r w:rsidR="00D04C2C">
        <w:rPr>
          <w:rFonts w:hint="eastAsia"/>
          <w:lang w:val="en-US" w:eastAsia="zh-CN"/>
        </w:rPr>
        <w:t>, this constrai</w:t>
      </w:r>
      <w:r w:rsidR="00917432">
        <w:rPr>
          <w:rFonts w:hint="eastAsia"/>
          <w:lang w:val="en-US" w:eastAsia="zh-CN"/>
        </w:rPr>
        <w:t xml:space="preserve">nt might affect the </w:t>
      </w:r>
      <w:r w:rsidR="008A55BC">
        <w:rPr>
          <w:rFonts w:hint="eastAsia"/>
          <w:lang w:val="en-US" w:eastAsia="zh-CN"/>
        </w:rPr>
        <w:t xml:space="preserve">YOLOv8 </w:t>
      </w:r>
      <w:r w:rsidR="00DB4A1E">
        <w:rPr>
          <w:lang w:val="en-US" w:eastAsia="zh-CN"/>
        </w:rPr>
        <w:t>model’s</w:t>
      </w:r>
      <w:r w:rsidR="00917432">
        <w:rPr>
          <w:rFonts w:hint="eastAsia"/>
          <w:lang w:val="en-US" w:eastAsia="zh-CN"/>
        </w:rPr>
        <w:t xml:space="preserve"> performance.</w:t>
      </w:r>
    </w:p>
    <w:p w14:paraId="72D9DDC6" w14:textId="1F2FB8E2" w:rsidR="008A55BC" w:rsidRDefault="00134E2C" w:rsidP="00DE0D2A">
      <w:pPr>
        <w:pStyle w:val="BodyText"/>
        <w:rPr>
          <w:lang w:val="en-US" w:eastAsia="zh-CN"/>
        </w:rPr>
      </w:pPr>
      <w:r w:rsidRPr="00134E2C">
        <w:rPr>
          <w:lang w:val="en-US" w:eastAsia="zh-CN"/>
        </w:rPr>
        <w:t xml:space="preserve">In addition, YOLOv11 has been </w:t>
      </w:r>
      <w:r w:rsidR="008D2DCB" w:rsidRPr="00134E2C">
        <w:rPr>
          <w:lang w:val="en-US" w:eastAsia="zh-CN"/>
        </w:rPr>
        <w:t>utilized</w:t>
      </w:r>
      <w:r w:rsidRPr="00134E2C">
        <w:rPr>
          <w:lang w:val="en-US" w:eastAsia="zh-CN"/>
        </w:rPr>
        <w:t xml:space="preserve"> for real-time intracranial </w:t>
      </w:r>
      <w:r w:rsidR="008D2DCB" w:rsidRPr="00134E2C">
        <w:rPr>
          <w:lang w:val="en-US" w:eastAsia="zh-CN"/>
        </w:rPr>
        <w:t>tumor</w:t>
      </w:r>
      <w:r w:rsidRPr="00134E2C">
        <w:rPr>
          <w:lang w:val="en-US" w:eastAsia="zh-CN"/>
        </w:rPr>
        <w:t xml:space="preserve"> detection. In a study, the processing speed for YOLOv11 reaches 34.16 frames per second while maintaining performance of 0.95 mAP50 and 0.65 mAP50-9</w:t>
      </w:r>
      <w:r>
        <w:rPr>
          <w:rFonts w:hint="eastAsia"/>
          <w:lang w:val="en-US" w:eastAsia="zh-CN"/>
        </w:rPr>
        <w:t xml:space="preserve">5 </w:t>
      </w:r>
      <w:r w:rsidR="00B25E02">
        <w:rPr>
          <w:rFonts w:hint="eastAsia"/>
          <w:lang w:val="en-US" w:eastAsia="zh-CN"/>
        </w:rPr>
        <w:t>(</w:t>
      </w:r>
      <w:r w:rsidR="00FC7243">
        <w:rPr>
          <w:rFonts w:hint="eastAsia"/>
          <w:lang w:val="en-US" w:eastAsia="zh-CN"/>
        </w:rPr>
        <w:t>Reis, 2024)</w:t>
      </w:r>
      <w:r w:rsidR="00CE552C">
        <w:rPr>
          <w:rFonts w:hint="eastAsia"/>
          <w:lang w:val="en-US" w:eastAsia="zh-CN"/>
        </w:rPr>
        <w:t xml:space="preserve">. </w:t>
      </w:r>
      <w:r w:rsidR="008D2DCB" w:rsidRPr="008D2DCB">
        <w:rPr>
          <w:lang w:val="en-US" w:eastAsia="zh-CN"/>
        </w:rPr>
        <w:t xml:space="preserve">In this study, the system was implemented and shows good performance on a cohort of 15 consecutively operated intracranial tumor patients. Hence, this shows a seamless integration in surgical workflow with YOLOv11 in </w:t>
      </w:r>
      <w:r w:rsidR="008D2DCB" w:rsidRPr="008D2DCB">
        <w:rPr>
          <w:lang w:val="en-US" w:eastAsia="zh-CN"/>
        </w:rPr>
        <w:lastRenderedPageBreak/>
        <w:t>the system, indicating a good ability of YOLOv11 in real-time detection and classification of intracranial tumors.</w:t>
      </w:r>
    </w:p>
    <w:p w14:paraId="022CCCD7" w14:textId="5EE82A7B" w:rsidR="00854BF8" w:rsidRPr="00DE0D2A" w:rsidRDefault="003C62BF" w:rsidP="00DE0D2A">
      <w:pPr>
        <w:pStyle w:val="BodyText"/>
        <w:rPr>
          <w:lang w:val="en-US" w:eastAsia="zh-CN"/>
        </w:rPr>
      </w:pPr>
      <w:r w:rsidRPr="003C62BF">
        <w:rPr>
          <w:lang w:val="en-US" w:eastAsia="zh-CN"/>
        </w:rPr>
        <w:t xml:space="preserve">These two series of YOLO show good performance in the detection and classification of intracranial tumors. However, the application of the latest YOLO version, which is YOLOv12, in the detection and classification of intracranial tumors is currently limited. This research aims to bridge this gap by exploring the </w:t>
      </w:r>
      <w:r w:rsidR="009034E0">
        <w:rPr>
          <w:rFonts w:hint="eastAsia"/>
          <w:lang w:val="en-US" w:eastAsia="zh-CN"/>
        </w:rPr>
        <w:t>performance and utilization</w:t>
      </w:r>
      <w:r w:rsidRPr="003C62BF">
        <w:rPr>
          <w:lang w:val="en-US" w:eastAsia="zh-CN"/>
        </w:rPr>
        <w:t xml:space="preserve"> of YOLOv12 </w:t>
      </w:r>
      <w:r w:rsidR="009034E0">
        <w:rPr>
          <w:rFonts w:hint="eastAsia"/>
          <w:lang w:val="en-US" w:eastAsia="zh-CN"/>
        </w:rPr>
        <w:t>compared with</w:t>
      </w:r>
      <w:r w:rsidRPr="003C62BF">
        <w:rPr>
          <w:lang w:val="en-US" w:eastAsia="zh-CN"/>
        </w:rPr>
        <w:t xml:space="preserve"> YOLOv8 and YOLOv1</w:t>
      </w:r>
      <w:r w:rsidR="006F3662">
        <w:rPr>
          <w:rFonts w:hint="eastAsia"/>
          <w:lang w:val="en-US" w:eastAsia="zh-CN"/>
        </w:rPr>
        <w:t xml:space="preserve">1 </w:t>
      </w:r>
      <w:r w:rsidRPr="003C62BF">
        <w:rPr>
          <w:lang w:val="en-US" w:eastAsia="zh-CN"/>
        </w:rPr>
        <w:t>in detecting and classifying intracranial tumors</w:t>
      </w:r>
      <w:r>
        <w:rPr>
          <w:rFonts w:hint="eastAsia"/>
          <w:lang w:val="en-US" w:eastAsia="zh-CN"/>
        </w:rPr>
        <w:t>.</w:t>
      </w:r>
    </w:p>
    <w:p w14:paraId="5176D7B6" w14:textId="6216D057" w:rsidR="402A1922" w:rsidRDefault="402A1922" w:rsidP="3E25341D">
      <w:pPr>
        <w:pStyle w:val="BodyText"/>
        <w:rPr>
          <w:lang w:val="en-US" w:eastAsia="zh-CN"/>
        </w:rPr>
      </w:pPr>
    </w:p>
    <w:p w14:paraId="179EA777" w14:textId="13A0A409" w:rsidR="009303D9" w:rsidRPr="006B6B66" w:rsidRDefault="00985431" w:rsidP="00F55C69">
      <w:pPr>
        <w:pStyle w:val="Heading1"/>
        <w:numPr>
          <w:ilvl w:val="0"/>
          <w:numId w:val="22"/>
        </w:numPr>
        <w:rPr>
          <w:lang w:eastAsia="zh-CN"/>
        </w:rPr>
      </w:pPr>
      <w:r>
        <w:rPr>
          <w:rFonts w:hint="eastAsia"/>
          <w:lang w:eastAsia="zh-CN"/>
        </w:rPr>
        <w:t>Methodology</w:t>
      </w:r>
    </w:p>
    <w:p w14:paraId="3C8B3FFF" w14:textId="3348F68B" w:rsidR="009303D9" w:rsidRPr="00133C87" w:rsidRDefault="00DF58E6" w:rsidP="00F543D8">
      <w:pPr>
        <w:pStyle w:val="Heading2"/>
        <w:numPr>
          <w:ilvl w:val="0"/>
          <w:numId w:val="15"/>
        </w:numPr>
        <w:tabs>
          <w:tab w:val="num" w:pos="993"/>
        </w:tabs>
        <w:rPr>
          <w:b/>
        </w:rPr>
      </w:pPr>
      <w:r w:rsidRPr="00133C87">
        <w:rPr>
          <w:rFonts w:hint="eastAsia"/>
          <w:b/>
          <w:lang w:eastAsia="zh-CN"/>
        </w:rPr>
        <w:t>Data Collection and Preprocessing</w:t>
      </w:r>
    </w:p>
    <w:p w14:paraId="4522E337" w14:textId="12C9A296" w:rsidR="009303D9" w:rsidRPr="005B520E" w:rsidRDefault="25FE1845" w:rsidP="501246FA">
      <w:pPr>
        <w:pStyle w:val="BodyText"/>
        <w:rPr>
          <w:lang w:val="en-US"/>
        </w:rPr>
      </w:pPr>
      <w:r w:rsidRPr="364F7618">
        <w:rPr>
          <w:lang w:val="en-US"/>
        </w:rPr>
        <w:t>The</w:t>
      </w:r>
      <w:r w:rsidR="1FB51889" w:rsidRPr="364F7618">
        <w:rPr>
          <w:lang w:val="en-US"/>
        </w:rPr>
        <w:t xml:space="preserve"> </w:t>
      </w:r>
      <w:r w:rsidR="3EC4A562" w:rsidRPr="364F7618">
        <w:rPr>
          <w:lang w:val="en-US"/>
        </w:rPr>
        <w:t>data</w:t>
      </w:r>
      <w:r w:rsidR="05C97214" w:rsidRPr="364F7618">
        <w:rPr>
          <w:lang w:val="en-US"/>
        </w:rPr>
        <w:t xml:space="preserve">set </w:t>
      </w:r>
      <w:r w:rsidR="2633DD37" w:rsidRPr="21DEEB54">
        <w:rPr>
          <w:lang w:val="en-US"/>
        </w:rPr>
        <w:t>was</w:t>
      </w:r>
      <w:r w:rsidR="2633DD37" w:rsidRPr="364F7618">
        <w:rPr>
          <w:lang w:val="en-US"/>
        </w:rPr>
        <w:t xml:space="preserve"> </w:t>
      </w:r>
      <w:r w:rsidR="3D665421" w:rsidRPr="364F7618">
        <w:rPr>
          <w:lang w:val="en-US"/>
        </w:rPr>
        <w:t xml:space="preserve">acquired </w:t>
      </w:r>
      <w:r w:rsidR="038C1F58" w:rsidRPr="6A4CD231">
        <w:rPr>
          <w:lang w:val="en-US"/>
        </w:rPr>
        <w:t>from</w:t>
      </w:r>
      <w:r w:rsidR="3D665421" w:rsidRPr="364F7618">
        <w:rPr>
          <w:lang w:val="en-US"/>
        </w:rPr>
        <w:t xml:space="preserve"> Roboflow</w:t>
      </w:r>
      <w:r w:rsidR="61B6B821" w:rsidRPr="76B33F33">
        <w:rPr>
          <w:lang w:val="en-US"/>
        </w:rPr>
        <w:t>.com</w:t>
      </w:r>
      <w:r w:rsidR="7A4AADD3" w:rsidRPr="6A4CD231">
        <w:rPr>
          <w:lang w:val="en-US"/>
        </w:rPr>
        <w:t xml:space="preserve"> in which 1986 images of brain x-ray scans were provided.</w:t>
      </w:r>
      <w:r w:rsidR="4AB7F2DF" w:rsidRPr="6A4CD231">
        <w:rPr>
          <w:lang w:val="en-US"/>
        </w:rPr>
        <w:t xml:space="preserve"> The images were then separated into three different categories, which include 1370 images for</w:t>
      </w:r>
      <w:r w:rsidR="3D665421" w:rsidRPr="364F7618">
        <w:rPr>
          <w:lang w:val="en-US"/>
        </w:rPr>
        <w:t xml:space="preserve"> the</w:t>
      </w:r>
      <w:r w:rsidR="4AB7F2DF" w:rsidRPr="6A4CD231">
        <w:rPr>
          <w:lang w:val="en-US"/>
        </w:rPr>
        <w:t xml:space="preserve"> training dataset, 395 images for the validation dataset and </w:t>
      </w:r>
      <w:r w:rsidR="4AB7F2DF" w:rsidRPr="76B33F33">
        <w:rPr>
          <w:lang w:val="en-US"/>
        </w:rPr>
        <w:t>191</w:t>
      </w:r>
      <w:r w:rsidR="3242CA7B" w:rsidRPr="76B33F33">
        <w:rPr>
          <w:lang w:val="en-US"/>
        </w:rPr>
        <w:t xml:space="preserve"> </w:t>
      </w:r>
      <w:r w:rsidR="4AB7F2DF" w:rsidRPr="76B33F33">
        <w:rPr>
          <w:lang w:val="en-US"/>
        </w:rPr>
        <w:t>images</w:t>
      </w:r>
      <w:r w:rsidR="4AB7F2DF" w:rsidRPr="6A4CD231">
        <w:rPr>
          <w:lang w:val="en-US"/>
        </w:rPr>
        <w:t xml:space="preserve"> for the testing dataset.</w:t>
      </w:r>
    </w:p>
    <w:p w14:paraId="069D9691" w14:textId="4C4E098E" w:rsidR="01F76559" w:rsidRDefault="01F76559" w:rsidP="501246FA">
      <w:pPr>
        <w:pStyle w:val="BodyText"/>
        <w:rPr>
          <w:lang w:val="en-US"/>
        </w:rPr>
      </w:pPr>
      <w:r w:rsidRPr="7938637C">
        <w:rPr>
          <w:lang w:val="en-US"/>
        </w:rPr>
        <w:t>Image pre-</w:t>
      </w:r>
      <w:r w:rsidRPr="36434CBB">
        <w:rPr>
          <w:lang w:val="en-US"/>
        </w:rPr>
        <w:t xml:space="preserve">processing </w:t>
      </w:r>
      <w:r w:rsidRPr="3D742634">
        <w:rPr>
          <w:lang w:val="en-US"/>
        </w:rPr>
        <w:t xml:space="preserve">is the process of </w:t>
      </w:r>
      <w:r w:rsidRPr="77632831">
        <w:rPr>
          <w:lang w:val="en-US"/>
        </w:rPr>
        <w:t xml:space="preserve">manipulating </w:t>
      </w:r>
      <w:r w:rsidRPr="18D7B392">
        <w:rPr>
          <w:lang w:val="en-US"/>
        </w:rPr>
        <w:t xml:space="preserve">and processing raw </w:t>
      </w:r>
      <w:r w:rsidRPr="614DA237">
        <w:rPr>
          <w:lang w:val="en-US"/>
        </w:rPr>
        <w:t xml:space="preserve">image data </w:t>
      </w:r>
      <w:r w:rsidRPr="149DDCA9">
        <w:rPr>
          <w:lang w:val="en-US"/>
        </w:rPr>
        <w:t>into useful information</w:t>
      </w:r>
      <w:r w:rsidR="5D8A4CB5" w:rsidRPr="702FCDC1">
        <w:rPr>
          <w:lang w:val="en-US"/>
        </w:rPr>
        <w:t xml:space="preserve"> in which </w:t>
      </w:r>
      <w:r w:rsidR="5D8A4CB5" w:rsidRPr="0F612CD9">
        <w:rPr>
          <w:lang w:val="en-US"/>
        </w:rPr>
        <w:t>unwanted</w:t>
      </w:r>
      <w:r w:rsidR="5D8A4CB5" w:rsidRPr="2929D28F">
        <w:rPr>
          <w:lang w:val="en-US"/>
        </w:rPr>
        <w:t xml:space="preserve"> </w:t>
      </w:r>
      <w:r w:rsidR="5D8A4CB5" w:rsidRPr="7A8FE499">
        <w:rPr>
          <w:lang w:val="en-US"/>
        </w:rPr>
        <w:t xml:space="preserve">artifacts are removed </w:t>
      </w:r>
      <w:r w:rsidR="5D8A4CB5" w:rsidRPr="0F612CD9">
        <w:rPr>
          <w:lang w:val="en-US"/>
        </w:rPr>
        <w:t xml:space="preserve">while </w:t>
      </w:r>
      <w:r w:rsidR="5D8A4CB5" w:rsidRPr="297A2EC4">
        <w:rPr>
          <w:lang w:val="en-US"/>
        </w:rPr>
        <w:t xml:space="preserve">essential </w:t>
      </w:r>
      <w:r w:rsidR="5D8A4CB5" w:rsidRPr="342DD987">
        <w:rPr>
          <w:lang w:val="en-US"/>
        </w:rPr>
        <w:t xml:space="preserve">qualities are </w:t>
      </w:r>
      <w:r w:rsidR="5D8A4CB5" w:rsidRPr="2E5B53DA">
        <w:rPr>
          <w:lang w:val="en-US"/>
        </w:rPr>
        <w:t>improved</w:t>
      </w:r>
      <w:r w:rsidR="5D8A4CB5" w:rsidRPr="46DD239C">
        <w:rPr>
          <w:lang w:val="en-US"/>
        </w:rPr>
        <w:t xml:space="preserve"> to be </w:t>
      </w:r>
      <w:r w:rsidR="5D8A4CB5" w:rsidRPr="7140BB50">
        <w:rPr>
          <w:lang w:val="en-US"/>
        </w:rPr>
        <w:t>fed into machines vision</w:t>
      </w:r>
      <w:r w:rsidR="5D8A4CB5" w:rsidRPr="3AC841ED">
        <w:rPr>
          <w:lang w:val="en-US"/>
        </w:rPr>
        <w:t xml:space="preserve"> a</w:t>
      </w:r>
      <w:r w:rsidR="3BAC377E" w:rsidRPr="3AC841ED">
        <w:rPr>
          <w:lang w:val="en-US"/>
        </w:rPr>
        <w:t xml:space="preserve">pplications. </w:t>
      </w:r>
      <w:r w:rsidR="3BAC377E" w:rsidRPr="76B33F33">
        <w:rPr>
          <w:lang w:val="en-US"/>
        </w:rPr>
        <w:t>The</w:t>
      </w:r>
      <w:r w:rsidR="3BAC377E" w:rsidRPr="11376FFD">
        <w:rPr>
          <w:lang w:val="en-US"/>
        </w:rPr>
        <w:t xml:space="preserve"> dataset </w:t>
      </w:r>
      <w:r w:rsidR="3BAC377E" w:rsidRPr="0EE57A6D">
        <w:rPr>
          <w:lang w:val="en-US"/>
        </w:rPr>
        <w:t xml:space="preserve">that was </w:t>
      </w:r>
      <w:r w:rsidR="3BAC377E" w:rsidRPr="6641F27F">
        <w:rPr>
          <w:lang w:val="en-US"/>
        </w:rPr>
        <w:t xml:space="preserve">acquired has the </w:t>
      </w:r>
      <w:r w:rsidR="3BAC377E" w:rsidRPr="52D4E433">
        <w:rPr>
          <w:lang w:val="en-US"/>
        </w:rPr>
        <w:t>following pre-</w:t>
      </w:r>
      <w:r w:rsidR="3BAC377E" w:rsidRPr="25D441F8">
        <w:rPr>
          <w:lang w:val="en-US"/>
        </w:rPr>
        <w:t xml:space="preserve">processing methods </w:t>
      </w:r>
      <w:r w:rsidR="3BAC377E" w:rsidRPr="6C135F42">
        <w:rPr>
          <w:lang w:val="en-US"/>
        </w:rPr>
        <w:t>applied:</w:t>
      </w:r>
    </w:p>
    <w:p w14:paraId="68A14111" w14:textId="41B2F70D" w:rsidR="6C135F42" w:rsidRDefault="3BAC377E" w:rsidP="006D6D00">
      <w:pPr>
        <w:pStyle w:val="BodyText"/>
        <w:numPr>
          <w:ilvl w:val="0"/>
          <w:numId w:val="8"/>
        </w:numPr>
        <w:ind w:left="720"/>
        <w:rPr>
          <w:lang w:val="en-US"/>
        </w:rPr>
      </w:pPr>
      <w:r w:rsidRPr="4A994CB8">
        <w:rPr>
          <w:lang w:val="en-US"/>
        </w:rPr>
        <w:t xml:space="preserve">Auto-orientation </w:t>
      </w:r>
      <w:r w:rsidR="7B828759" w:rsidRPr="4A994CB8">
        <w:rPr>
          <w:lang w:val="en-US"/>
        </w:rPr>
        <w:t xml:space="preserve">of pixel data with </w:t>
      </w:r>
      <w:r w:rsidR="00CB7295" w:rsidRPr="00CB7295">
        <w:rPr>
          <w:lang w:val="en-US"/>
        </w:rPr>
        <w:t>Exchangeable</w:t>
      </w:r>
      <w:r w:rsidR="00CB7295" w:rsidRPr="00CB7295">
        <w:rPr>
          <w:lang w:val="en-GB"/>
        </w:rPr>
        <w:t xml:space="preserve"> Image File Format</w:t>
      </w:r>
      <w:r w:rsidR="00CB7295" w:rsidRPr="4A994CB8">
        <w:rPr>
          <w:lang w:val="en-US"/>
        </w:rPr>
        <w:t xml:space="preserve"> </w:t>
      </w:r>
      <w:r w:rsidR="00CB7295">
        <w:rPr>
          <w:lang w:val="en-US"/>
        </w:rPr>
        <w:t>(</w:t>
      </w:r>
      <w:r w:rsidR="7B828759" w:rsidRPr="4A994CB8">
        <w:rPr>
          <w:lang w:val="en-US"/>
        </w:rPr>
        <w:t>EXIF</w:t>
      </w:r>
      <w:r w:rsidR="00CB7295">
        <w:rPr>
          <w:lang w:val="en-US"/>
        </w:rPr>
        <w:t>)</w:t>
      </w:r>
      <w:r w:rsidR="7B828759" w:rsidRPr="4A994CB8">
        <w:rPr>
          <w:lang w:val="en-US"/>
        </w:rPr>
        <w:t>-orientation stripping</w:t>
      </w:r>
      <w:r w:rsidR="7B828759" w:rsidRPr="1E872A3A">
        <w:rPr>
          <w:lang w:val="en-US"/>
        </w:rPr>
        <w:t>.</w:t>
      </w:r>
    </w:p>
    <w:p w14:paraId="56317ABF" w14:textId="12732D15" w:rsidR="1E872A3A" w:rsidRDefault="7B828759" w:rsidP="006D6D00">
      <w:pPr>
        <w:pStyle w:val="BodyText"/>
        <w:numPr>
          <w:ilvl w:val="0"/>
          <w:numId w:val="8"/>
        </w:numPr>
        <w:ind w:left="720"/>
        <w:rPr>
          <w:lang w:val="en-US"/>
        </w:rPr>
      </w:pPr>
      <w:r w:rsidRPr="1DE45FC8">
        <w:rPr>
          <w:lang w:val="en-US"/>
        </w:rPr>
        <w:t xml:space="preserve">Resizing </w:t>
      </w:r>
      <w:r w:rsidRPr="1D54F170">
        <w:rPr>
          <w:lang w:val="en-US"/>
        </w:rPr>
        <w:t>image</w:t>
      </w:r>
      <w:r w:rsidR="6F6AFB05" w:rsidRPr="1D54F170">
        <w:rPr>
          <w:lang w:val="en-US"/>
        </w:rPr>
        <w:t>s</w:t>
      </w:r>
      <w:r w:rsidRPr="1DE45FC8">
        <w:rPr>
          <w:lang w:val="en-US"/>
        </w:rPr>
        <w:t xml:space="preserve"> </w:t>
      </w:r>
      <w:r w:rsidRPr="03557694">
        <w:rPr>
          <w:lang w:val="en-US"/>
        </w:rPr>
        <w:t>to</w:t>
      </w:r>
      <w:r w:rsidRPr="3F7A73F0">
        <w:rPr>
          <w:lang w:val="en-US"/>
        </w:rPr>
        <w:t xml:space="preserve"> </w:t>
      </w:r>
      <w:r w:rsidRPr="36244763">
        <w:rPr>
          <w:lang w:val="en-US"/>
        </w:rPr>
        <w:t xml:space="preserve">640x640 </w:t>
      </w:r>
      <w:r w:rsidRPr="0CA6A01C">
        <w:rPr>
          <w:lang w:val="en-US"/>
        </w:rPr>
        <w:t xml:space="preserve">pixel resolution </w:t>
      </w:r>
      <w:r w:rsidRPr="501246FA">
        <w:rPr>
          <w:lang w:val="en-US"/>
        </w:rPr>
        <w:t>with stretch.</w:t>
      </w:r>
    </w:p>
    <w:p w14:paraId="04184677" w14:textId="2B56ED82" w:rsidR="367DCEB5" w:rsidRDefault="00AA201F" w:rsidP="006D6D00">
      <w:pPr>
        <w:pStyle w:val="BodyText"/>
        <w:numPr>
          <w:ilvl w:val="0"/>
          <w:numId w:val="8"/>
        </w:numPr>
        <w:ind w:left="720"/>
        <w:rPr>
          <w:lang w:val="en-US"/>
        </w:rPr>
      </w:pPr>
      <w:r w:rsidRPr="243DDB21">
        <w:rPr>
          <w:lang w:val="en-US"/>
        </w:rPr>
        <w:t>Filtering</w:t>
      </w:r>
      <w:r w:rsidR="7B828759" w:rsidRPr="243DDB21">
        <w:rPr>
          <w:lang w:val="en-US"/>
        </w:rPr>
        <w:t xml:space="preserve"> images </w:t>
      </w:r>
      <w:r w:rsidR="7B828759" w:rsidRPr="3099AB8F">
        <w:rPr>
          <w:lang w:val="en-US"/>
        </w:rPr>
        <w:t xml:space="preserve">that </w:t>
      </w:r>
      <w:r w:rsidR="7B828759" w:rsidRPr="59D948E6">
        <w:rPr>
          <w:lang w:val="en-US"/>
        </w:rPr>
        <w:t>do</w:t>
      </w:r>
      <w:r w:rsidR="7B828759" w:rsidRPr="3099AB8F">
        <w:rPr>
          <w:lang w:val="en-US"/>
        </w:rPr>
        <w:t xml:space="preserve"> not contain any </w:t>
      </w:r>
      <w:r w:rsidR="7B828759" w:rsidRPr="1CA00FE3">
        <w:rPr>
          <w:lang w:val="en-US"/>
        </w:rPr>
        <w:t>annotations.</w:t>
      </w:r>
    </w:p>
    <w:p w14:paraId="40CA5E97" w14:textId="7B7C1F57" w:rsidR="1D242F50" w:rsidRDefault="1D242F50" w:rsidP="1B6F0673">
      <w:pPr>
        <w:pStyle w:val="BodyText"/>
        <w:rPr>
          <w:lang w:val="en-US"/>
        </w:rPr>
      </w:pPr>
      <w:r w:rsidRPr="25514DBD">
        <w:rPr>
          <w:lang w:val="en-US"/>
        </w:rPr>
        <w:t xml:space="preserve">Image augmentation </w:t>
      </w:r>
      <w:r w:rsidR="34653558" w:rsidRPr="276BBFC9">
        <w:rPr>
          <w:lang w:val="en-US"/>
        </w:rPr>
        <w:t xml:space="preserve">is the process of </w:t>
      </w:r>
      <w:r w:rsidR="34653558" w:rsidRPr="063FEFB7">
        <w:rPr>
          <w:lang w:val="en-US"/>
        </w:rPr>
        <w:t xml:space="preserve">applying </w:t>
      </w:r>
      <w:r w:rsidR="34653558" w:rsidRPr="7A4C83BC">
        <w:rPr>
          <w:lang w:val="en-US"/>
        </w:rPr>
        <w:t xml:space="preserve">various </w:t>
      </w:r>
      <w:r w:rsidR="34653558" w:rsidRPr="27B555CF">
        <w:rPr>
          <w:lang w:val="en-US"/>
        </w:rPr>
        <w:t xml:space="preserve">transformation </w:t>
      </w:r>
      <w:r w:rsidR="34653558" w:rsidRPr="538E4152">
        <w:rPr>
          <w:lang w:val="en-US"/>
        </w:rPr>
        <w:t xml:space="preserve">techniques to the </w:t>
      </w:r>
      <w:r w:rsidR="5C1F1663" w:rsidRPr="1AD24788">
        <w:rPr>
          <w:lang w:val="en-US"/>
        </w:rPr>
        <w:t xml:space="preserve">original </w:t>
      </w:r>
      <w:r w:rsidR="34653558" w:rsidRPr="39D48AFE">
        <w:rPr>
          <w:lang w:val="en-US"/>
        </w:rPr>
        <w:t>images.</w:t>
      </w:r>
      <w:r w:rsidR="1BB8CCDC" w:rsidRPr="1AD24788">
        <w:rPr>
          <w:lang w:val="en-US"/>
        </w:rPr>
        <w:t xml:space="preserve"> </w:t>
      </w:r>
      <w:r w:rsidR="1BB8CCDC" w:rsidRPr="014D1950">
        <w:rPr>
          <w:lang w:val="en-US"/>
        </w:rPr>
        <w:t xml:space="preserve">This enables more effective training for the YOLO model as it </w:t>
      </w:r>
      <w:r w:rsidR="1BB8CCDC" w:rsidRPr="24459CC4">
        <w:rPr>
          <w:lang w:val="en-US"/>
        </w:rPr>
        <w:t xml:space="preserve">prevents </w:t>
      </w:r>
      <w:r w:rsidR="1BB8CCDC" w:rsidRPr="2AB503AE">
        <w:rPr>
          <w:lang w:val="en-US"/>
        </w:rPr>
        <w:t xml:space="preserve">image </w:t>
      </w:r>
      <w:r w:rsidR="1BB8CCDC" w:rsidRPr="66EF370B">
        <w:rPr>
          <w:lang w:val="en-US"/>
        </w:rPr>
        <w:t xml:space="preserve">overfitting from occurring. </w:t>
      </w:r>
      <w:r w:rsidR="00AA201F" w:rsidRPr="0D4C7C1F">
        <w:rPr>
          <w:lang w:val="en-US"/>
        </w:rPr>
        <w:t xml:space="preserve">The </w:t>
      </w:r>
      <w:r w:rsidR="0F93C9A3" w:rsidRPr="0D4C7C1F">
        <w:rPr>
          <w:lang w:val="en-US"/>
        </w:rPr>
        <w:t xml:space="preserve">following </w:t>
      </w:r>
      <w:r w:rsidR="00AA201F" w:rsidRPr="0D4C7C1F">
        <w:rPr>
          <w:lang w:val="en-US"/>
        </w:rPr>
        <w:t>image</w:t>
      </w:r>
      <w:r w:rsidR="00AA201F">
        <w:rPr>
          <w:lang w:val="en-US"/>
        </w:rPr>
        <w:t xml:space="preserve"> augmentations were directly applied to the dataset using </w:t>
      </w:r>
      <w:r w:rsidR="002465FC">
        <w:rPr>
          <w:lang w:val="en-US"/>
        </w:rPr>
        <w:t>the tools provided on Roboflow.com before downloading the dataset</w:t>
      </w:r>
      <w:r w:rsidR="40CB8EB5" w:rsidRPr="5F1FD109">
        <w:rPr>
          <w:lang w:val="en-US"/>
        </w:rPr>
        <w:t>:</w:t>
      </w:r>
    </w:p>
    <w:p w14:paraId="6D4E006F" w14:textId="58B3F699" w:rsidR="1CA00FE3" w:rsidRDefault="0799F318" w:rsidP="00514A2E">
      <w:pPr>
        <w:pStyle w:val="BodyText"/>
        <w:numPr>
          <w:ilvl w:val="0"/>
          <w:numId w:val="9"/>
        </w:numPr>
        <w:ind w:left="720"/>
        <w:rPr>
          <w:lang w:val="en-US"/>
        </w:rPr>
      </w:pPr>
      <w:r w:rsidRPr="46CB554C">
        <w:rPr>
          <w:lang w:val="en-US"/>
        </w:rPr>
        <w:t>50% probability of horizontal flip</w:t>
      </w:r>
    </w:p>
    <w:p w14:paraId="0C6DC95E" w14:textId="3DB4D26E" w:rsidR="1CA00FE3" w:rsidRDefault="0799F318" w:rsidP="00514A2E">
      <w:pPr>
        <w:pStyle w:val="BodyText"/>
        <w:numPr>
          <w:ilvl w:val="0"/>
          <w:numId w:val="9"/>
        </w:numPr>
        <w:ind w:left="720"/>
        <w:rPr>
          <w:lang w:val="en-US"/>
        </w:rPr>
      </w:pPr>
      <w:r w:rsidRPr="3AD4E31F">
        <w:rPr>
          <w:lang w:val="en-US"/>
        </w:rPr>
        <w:t>Random</w:t>
      </w:r>
      <w:r w:rsidRPr="46CB554C">
        <w:rPr>
          <w:lang w:val="en-US"/>
        </w:rPr>
        <w:t xml:space="preserve"> </w:t>
      </w:r>
      <w:r w:rsidR="00AA201F" w:rsidRPr="46CB554C">
        <w:rPr>
          <w:lang w:val="en-US"/>
        </w:rPr>
        <w:t>crop</w:t>
      </w:r>
      <w:r w:rsidR="00AA201F">
        <w:rPr>
          <w:lang w:val="en-US"/>
        </w:rPr>
        <w:t>s</w:t>
      </w:r>
      <w:r w:rsidRPr="46CB554C">
        <w:rPr>
          <w:lang w:val="en-US"/>
        </w:rPr>
        <w:t xml:space="preserve"> between 0 and 20 percent of the image</w:t>
      </w:r>
    </w:p>
    <w:p w14:paraId="28D57729" w14:textId="5F496BDD" w:rsidR="1CA00FE3" w:rsidRDefault="0799F318" w:rsidP="00514A2E">
      <w:pPr>
        <w:pStyle w:val="BodyText"/>
        <w:numPr>
          <w:ilvl w:val="0"/>
          <w:numId w:val="9"/>
        </w:numPr>
        <w:ind w:left="720"/>
        <w:rPr>
          <w:lang w:val="en-US"/>
        </w:rPr>
      </w:pPr>
      <w:r w:rsidRPr="76B33F33">
        <w:rPr>
          <w:lang w:val="en-US"/>
        </w:rPr>
        <w:t>Random shear of between -10° to +10° horizontally and -10° to +10° vertically</w:t>
      </w:r>
    </w:p>
    <w:p w14:paraId="0A2D4D46" w14:textId="2AB07C13" w:rsidR="00133C87" w:rsidRDefault="09A9AE48" w:rsidP="00CB42C3">
      <w:pPr>
        <w:pStyle w:val="BodyText"/>
        <w:numPr>
          <w:ilvl w:val="0"/>
          <w:numId w:val="9"/>
        </w:numPr>
        <w:ind w:left="720"/>
        <w:rPr>
          <w:lang w:val="en-US"/>
        </w:rPr>
      </w:pPr>
      <w:r w:rsidRPr="76B33F33">
        <w:rPr>
          <w:lang w:val="en-US"/>
        </w:rPr>
        <w:t xml:space="preserve">Applying </w:t>
      </w:r>
      <w:r w:rsidR="0799F318" w:rsidRPr="76B33F33">
        <w:rPr>
          <w:lang w:val="en-US"/>
        </w:rPr>
        <w:t>Salt and pepper noise to 0.1 percent of pixels</w:t>
      </w:r>
    </w:p>
    <w:p w14:paraId="16D102EF" w14:textId="77777777" w:rsidR="00CB42C3" w:rsidRPr="00CB42C3" w:rsidRDefault="00CB42C3" w:rsidP="00CB42C3">
      <w:pPr>
        <w:pStyle w:val="BodyText"/>
        <w:ind w:firstLine="0"/>
        <w:rPr>
          <w:lang w:val="en-US"/>
        </w:rPr>
      </w:pPr>
    </w:p>
    <w:p w14:paraId="66739D0E" w14:textId="406332F1" w:rsidR="009303D9" w:rsidRPr="00133C87" w:rsidRDefault="00DF58E6" w:rsidP="00F543D8">
      <w:pPr>
        <w:pStyle w:val="Heading2"/>
        <w:numPr>
          <w:ilvl w:val="0"/>
          <w:numId w:val="15"/>
        </w:numPr>
        <w:tabs>
          <w:tab w:val="num" w:pos="993"/>
        </w:tabs>
        <w:rPr>
          <w:b/>
          <w:lang w:eastAsia="zh-CN"/>
        </w:rPr>
      </w:pPr>
      <w:r w:rsidRPr="00133C87">
        <w:rPr>
          <w:rFonts w:hint="eastAsia"/>
          <w:b/>
          <w:lang w:eastAsia="zh-CN"/>
        </w:rPr>
        <w:t>Model Architecture Design</w:t>
      </w:r>
    </w:p>
    <w:p w14:paraId="3A98F186" w14:textId="77777777" w:rsidR="00720D57" w:rsidRDefault="002D6036" w:rsidP="00194575">
      <w:pPr>
        <w:pStyle w:val="ListParagraph"/>
        <w:numPr>
          <w:ilvl w:val="2"/>
          <w:numId w:val="11"/>
        </w:numPr>
        <w:ind w:left="360"/>
        <w:jc w:val="both"/>
      </w:pPr>
      <w:r>
        <w:t>The Backbone</w:t>
      </w:r>
    </w:p>
    <w:p w14:paraId="4F3FA1E3" w14:textId="5C6F72EE" w:rsidR="00751F1F" w:rsidRDefault="00720D57" w:rsidP="0082059F">
      <w:r>
        <w:rPr>
          <w:noProof/>
        </w:rPr>
        <w:drawing>
          <wp:inline distT="0" distB="0" distL="0" distR="0" wp14:anchorId="1C9A2D6B" wp14:editId="3C481C91">
            <wp:extent cx="2279650" cy="1218062"/>
            <wp:effectExtent l="0" t="0" r="6350" b="1270"/>
            <wp:docPr id="82379089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0892" name="Picture 3" descr="A diagram of a dia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9823" cy="1223498"/>
                    </a:xfrm>
                    <a:prstGeom prst="rect">
                      <a:avLst/>
                    </a:prstGeom>
                    <a:noFill/>
                    <a:ln>
                      <a:noFill/>
                    </a:ln>
                  </pic:spPr>
                </pic:pic>
              </a:graphicData>
            </a:graphic>
          </wp:inline>
        </w:drawing>
      </w:r>
    </w:p>
    <w:p w14:paraId="7817FC57" w14:textId="787A4EF5" w:rsidR="006D776B" w:rsidRDefault="00720D57" w:rsidP="00194575">
      <w:pPr>
        <w:pStyle w:val="ListParagraph"/>
        <w:numPr>
          <w:ilvl w:val="3"/>
          <w:numId w:val="11"/>
        </w:numPr>
        <w:spacing w:after="120"/>
        <w:ind w:left="360"/>
        <w:rPr>
          <w:sz w:val="16"/>
          <w:szCs w:val="16"/>
        </w:rPr>
      </w:pPr>
      <w:r>
        <w:rPr>
          <w:sz w:val="16"/>
          <w:szCs w:val="16"/>
        </w:rPr>
        <w:t xml:space="preserve">Backbone </w:t>
      </w:r>
      <w:r w:rsidR="005E1990">
        <w:rPr>
          <w:sz w:val="16"/>
          <w:szCs w:val="16"/>
        </w:rPr>
        <w:t>Blocks</w:t>
      </w:r>
      <w:r>
        <w:rPr>
          <w:sz w:val="16"/>
          <w:szCs w:val="16"/>
        </w:rPr>
        <w:t xml:space="preserve"> of YOLOv1</w:t>
      </w:r>
      <w:r w:rsidR="006D776B">
        <w:rPr>
          <w:sz w:val="16"/>
          <w:szCs w:val="16"/>
        </w:rPr>
        <w:t>1</w:t>
      </w:r>
    </w:p>
    <w:p w14:paraId="1A5CB96F" w14:textId="58ACCBEC" w:rsidR="00CF391B" w:rsidRDefault="00CF391B" w:rsidP="0003559A">
      <w:pPr>
        <w:spacing w:after="120"/>
        <w:ind w:firstLine="360"/>
        <w:jc w:val="both"/>
      </w:pPr>
      <w:r>
        <w:t>The main function of the backbone is to e</w:t>
      </w:r>
      <w:r w:rsidRPr="00A540F1">
        <w:t>xtract features from input images at multiple scales using convolutional layers.</w:t>
      </w:r>
      <w:r>
        <w:t xml:space="preserve"> According to </w:t>
      </w:r>
      <w:r w:rsidRPr="00F076A5">
        <w:t>Rao</w:t>
      </w:r>
      <w:r>
        <w:t xml:space="preserve"> </w:t>
      </w:r>
      <w:r w:rsidRPr="00F076A5">
        <w:t>(2024)</w:t>
      </w:r>
      <w:r>
        <w:t xml:space="preserve">, </w:t>
      </w:r>
      <w:r w:rsidRPr="00A2398B">
        <w:t>YOLOv11 uses C3K2 blocks which is an evolution of the CSP (Cross Stage Partial) bottleneck introduced in earlier versions</w:t>
      </w:r>
      <w:r>
        <w:t xml:space="preserve"> </w:t>
      </w:r>
      <w:r w:rsidRPr="00A2398B">
        <w:t>to handle feature extraction at different stages of the backbone.</w:t>
      </w:r>
    </w:p>
    <w:p w14:paraId="72428E52" w14:textId="619A6D51" w:rsidR="00CF391B" w:rsidRDefault="006E6821" w:rsidP="0003559A">
      <w:pPr>
        <w:spacing w:after="120"/>
        <w:ind w:firstLine="360"/>
        <w:jc w:val="both"/>
      </w:pPr>
      <w:r>
        <w:t xml:space="preserve">The newer C3K2 blocks employ a smaller 3x3 C3K block </w:t>
      </w:r>
      <w:r w:rsidR="004029A0">
        <w:t xml:space="preserve">which </w:t>
      </w:r>
      <w:r w:rsidR="00FD02C5">
        <w:t>allows for</w:t>
      </w:r>
      <w:r w:rsidR="004029A0">
        <w:t xml:space="preserve"> more </w:t>
      </w:r>
      <w:r w:rsidR="00FD02C5">
        <w:t>efficient computation while</w:t>
      </w:r>
      <w:r w:rsidR="00A42BED">
        <w:t xml:space="preserve"> retaining the model’s ability to capture key features. </w:t>
      </w:r>
      <w:r w:rsidR="00CF391B" w:rsidRPr="00A2398B">
        <w:t>By processing smaller, separate feature maps and merging them after several convolutions, the C3K2 block improves feature representation with fewer parameters compared to YOLOv8’s C2</w:t>
      </w:r>
      <w:r w:rsidR="00201C9D">
        <w:t>F</w:t>
      </w:r>
      <w:r w:rsidR="00CF391B" w:rsidRPr="00A2398B">
        <w:t xml:space="preserve"> blocks.</w:t>
      </w:r>
    </w:p>
    <w:p w14:paraId="7E5AC610" w14:textId="256F0CEE" w:rsidR="00CF391B" w:rsidRDefault="00CF391B" w:rsidP="0003559A">
      <w:pPr>
        <w:spacing w:after="120"/>
        <w:ind w:firstLine="360"/>
        <w:jc w:val="both"/>
      </w:pPr>
      <w:r>
        <w:t xml:space="preserve">Functionally, the C3K2 block uses the C3K </w:t>
      </w:r>
      <w:r w:rsidR="005A6A72">
        <w:t>to process information in which a series of Conv</w:t>
      </w:r>
      <w:r w:rsidR="008800E2">
        <w:t xml:space="preserve"> blocks </w:t>
      </w:r>
      <w:r w:rsidR="00160EC5">
        <w:t xml:space="preserve">are used </w:t>
      </w:r>
      <w:r w:rsidR="00060C0F">
        <w:t>and</w:t>
      </w:r>
      <w:r w:rsidR="00160EC5">
        <w:t xml:space="preserve"> </w:t>
      </w:r>
      <w:r w:rsidR="00201C9D" w:rsidRPr="00060C0F">
        <w:t>concatenating</w:t>
      </w:r>
      <w:r w:rsidR="00C95674">
        <w:t xml:space="preserve"> the</w:t>
      </w:r>
      <w:r w:rsidR="00060C0F">
        <w:t xml:space="preserve"> output of the blocks.</w:t>
      </w:r>
    </w:p>
    <w:p w14:paraId="09D56F5C" w14:textId="11E7D77F" w:rsidR="00201C9D" w:rsidRDefault="00CF391B" w:rsidP="0003559A">
      <w:pPr>
        <w:spacing w:after="120"/>
        <w:ind w:firstLine="360"/>
        <w:jc w:val="both"/>
      </w:pPr>
      <w:r>
        <w:t xml:space="preserve">According to </w:t>
      </w:r>
      <w:r w:rsidR="00C44213">
        <w:t>Rabbani</w:t>
      </w:r>
      <w:r>
        <w:t xml:space="preserve"> (</w:t>
      </w:r>
      <w:r w:rsidRPr="00E53741">
        <w:t>20</w:t>
      </w:r>
      <w:r>
        <w:t>2</w:t>
      </w:r>
      <w:r w:rsidRPr="00E53741">
        <w:t>5)</w:t>
      </w:r>
      <w:r>
        <w:t xml:space="preserve">, </w:t>
      </w:r>
      <w:r w:rsidR="00060C0F">
        <w:t>YOLOv12</w:t>
      </w:r>
      <w:r>
        <w:t xml:space="preserve"> </w:t>
      </w:r>
      <w:r w:rsidRPr="008A7136">
        <w:t>employs a new</w:t>
      </w:r>
      <w:r w:rsidR="00060C0F">
        <w:t>er</w:t>
      </w:r>
      <w:r w:rsidRPr="008A7136">
        <w:t xml:space="preserve"> convolutional block class </w:t>
      </w:r>
      <w:r w:rsidR="00060C0F">
        <w:t xml:space="preserve">which </w:t>
      </w:r>
      <w:r w:rsidRPr="008A7136">
        <w:t>emphasi</w:t>
      </w:r>
      <w:r w:rsidR="00060C0F">
        <w:t>zes</w:t>
      </w:r>
      <w:r w:rsidRPr="008A7136">
        <w:t xml:space="preserve"> lightweight operations and higher paralleli</w:t>
      </w:r>
      <w:r w:rsidR="00060C0F">
        <w:t>z</w:t>
      </w:r>
      <w:r w:rsidRPr="008A7136">
        <w:t>ation. These blocks utili</w:t>
      </w:r>
      <w:r w:rsidR="00060C0F">
        <w:t>z</w:t>
      </w:r>
      <w:r w:rsidRPr="008A7136">
        <w:t xml:space="preserve">e a series of smaller </w:t>
      </w:r>
      <w:r>
        <w:t>kernels</w:t>
      </w:r>
      <w:r w:rsidR="2E529856">
        <w:t>.</w:t>
      </w:r>
    </w:p>
    <w:p w14:paraId="7BCBE612" w14:textId="54001456" w:rsidR="00201C9D" w:rsidRDefault="00201C9D" w:rsidP="00201C9D">
      <w:pPr>
        <w:ind w:firstLine="360"/>
        <w:jc w:val="both"/>
      </w:pPr>
      <w:r>
        <w:t>By distributing the computation across multiple small convolutions instead of fewer large ones, YOLOv12 achieves faster processing without compromising feature extraction quality.</w:t>
      </w:r>
    </w:p>
    <w:p w14:paraId="47B57AA3" w14:textId="77777777" w:rsidR="00F51D23" w:rsidRPr="00CF391B" w:rsidRDefault="00F51D23" w:rsidP="00201C9D">
      <w:pPr>
        <w:ind w:firstLine="360"/>
        <w:jc w:val="both"/>
        <w:rPr>
          <w:sz w:val="16"/>
          <w:szCs w:val="16"/>
        </w:rPr>
      </w:pPr>
    </w:p>
    <w:p w14:paraId="2419907C" w14:textId="3CDE1828" w:rsidR="00F51D23" w:rsidRPr="00F51D23" w:rsidRDefault="00F51D23" w:rsidP="00194575">
      <w:pPr>
        <w:pStyle w:val="ListParagraph"/>
        <w:numPr>
          <w:ilvl w:val="2"/>
          <w:numId w:val="11"/>
        </w:numPr>
        <w:ind w:left="360"/>
        <w:jc w:val="both"/>
      </w:pPr>
      <w:r>
        <w:rPr>
          <w:rFonts w:hint="eastAsia"/>
          <w:lang w:eastAsia="zh-CN"/>
        </w:rPr>
        <w:t>Th</w:t>
      </w:r>
      <w:r>
        <w:rPr>
          <w:rFonts w:eastAsia="Yu Mincho"/>
          <w:lang w:eastAsia="ja-JP"/>
        </w:rPr>
        <w:t>e Neck</w:t>
      </w:r>
    </w:p>
    <w:p w14:paraId="2E64AD7A" w14:textId="35C00193" w:rsidR="005E1990" w:rsidRPr="00CF391B" w:rsidRDefault="005E1990" w:rsidP="55C25DF0">
      <w:r>
        <w:rPr>
          <w:noProof/>
        </w:rPr>
        <w:drawing>
          <wp:inline distT="0" distB="0" distL="0" distR="0" wp14:anchorId="3B53FC7F" wp14:editId="39431580">
            <wp:extent cx="1965956" cy="1301750"/>
            <wp:effectExtent l="0" t="0" r="0" b="0"/>
            <wp:docPr id="712882871" name="Picture 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82871" name="Picture 4" descr="A diagram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969077" cy="1303817"/>
                    </a:xfrm>
                    <a:prstGeom prst="rect">
                      <a:avLst/>
                    </a:prstGeom>
                    <a:noFill/>
                    <a:ln>
                      <a:noFill/>
                    </a:ln>
                  </pic:spPr>
                </pic:pic>
              </a:graphicData>
            </a:graphic>
          </wp:inline>
        </w:drawing>
      </w:r>
    </w:p>
    <w:p w14:paraId="4E6376B4" w14:textId="7523C4BD" w:rsidR="00806F12" w:rsidRPr="00806F12" w:rsidRDefault="006C0F58" w:rsidP="00194575">
      <w:pPr>
        <w:pStyle w:val="ListParagraph"/>
        <w:numPr>
          <w:ilvl w:val="0"/>
          <w:numId w:val="12"/>
        </w:numPr>
        <w:spacing w:after="120"/>
        <w:rPr>
          <w:sz w:val="16"/>
          <w:szCs w:val="16"/>
        </w:rPr>
      </w:pPr>
      <w:r w:rsidRPr="006C0F58">
        <w:rPr>
          <w:sz w:val="16"/>
          <w:szCs w:val="16"/>
        </w:rPr>
        <w:t>Spatial Pyramid Pooling Fast</w:t>
      </w:r>
      <w:r>
        <w:rPr>
          <w:sz w:val="16"/>
          <w:szCs w:val="16"/>
        </w:rPr>
        <w:t xml:space="preserve"> Block</w:t>
      </w:r>
    </w:p>
    <w:p w14:paraId="5B5E9A86" w14:textId="00FBA017" w:rsidR="00D4155B" w:rsidRDefault="00D4155B" w:rsidP="0003559A">
      <w:pPr>
        <w:spacing w:after="120"/>
        <w:ind w:firstLine="360"/>
        <w:jc w:val="both"/>
      </w:pPr>
      <w:r>
        <w:t xml:space="preserve">The main function of the Neck is to aggregate features from different scales and </w:t>
      </w:r>
      <w:r w:rsidR="61BD5DF5">
        <w:t>transmits</w:t>
      </w:r>
      <w:r>
        <w:t xml:space="preserve"> them to the head for predictions.</w:t>
      </w:r>
    </w:p>
    <w:p w14:paraId="2CAB3F28" w14:textId="5390F57C" w:rsidR="00201C9D" w:rsidRPr="00F51D23" w:rsidRDefault="00806F12" w:rsidP="0003559A">
      <w:pPr>
        <w:pStyle w:val="ListParagraph"/>
        <w:spacing w:after="240"/>
        <w:ind w:left="0" w:firstLine="360"/>
        <w:jc w:val="both"/>
      </w:pPr>
      <w:r>
        <w:t xml:space="preserve">According to Rao (2024), </w:t>
      </w:r>
      <w:r w:rsidR="005C7A2F" w:rsidRPr="005C7A2F">
        <w:t>YOLOv11 retains the </w:t>
      </w:r>
      <w:r w:rsidR="005C7A2F" w:rsidRPr="00806F12">
        <w:t>SPFF module</w:t>
      </w:r>
      <w:r w:rsidR="005C7A2F" w:rsidRPr="005C7A2F">
        <w:t xml:space="preserve"> (Spatial Pyramid Pooling Fast), which was designed to pool features from different regions of an image at varying scales. </w:t>
      </w:r>
      <w:r w:rsidR="00343F2A" w:rsidRPr="00343F2A">
        <w:t xml:space="preserve">This enhances the network's capacity to record items of all sizes, particularly </w:t>
      </w:r>
      <w:r w:rsidR="00343F2A">
        <w:t>small</w:t>
      </w:r>
      <w:r w:rsidR="00343F2A" w:rsidRPr="00343F2A">
        <w:t xml:space="preserve"> ones, which has proven difficult for previous iterations of YOLO.</w:t>
      </w:r>
    </w:p>
    <w:p w14:paraId="612ECDD0" w14:textId="42DB3353" w:rsidR="00343F2A" w:rsidRPr="00F51D23" w:rsidRDefault="001850C4" w:rsidP="1B626EEC">
      <w:pPr>
        <w:pStyle w:val="ListParagraph"/>
        <w:spacing w:after="240"/>
        <w:ind w:left="0" w:firstLine="360"/>
        <w:jc w:val="both"/>
      </w:pPr>
      <w:r>
        <w:t xml:space="preserve">The </w:t>
      </w:r>
      <w:r w:rsidR="005E3839" w:rsidRPr="005E3839">
        <w:t xml:space="preserve">SPFF </w:t>
      </w:r>
      <w:r>
        <w:t xml:space="preserve">module </w:t>
      </w:r>
      <w:r w:rsidR="005E3839" w:rsidRPr="005E3839">
        <w:t>features multiple max-pooling operations to aggregate multi-scale contextual information</w:t>
      </w:r>
      <w:r w:rsidR="7824875E">
        <w:t xml:space="preserve">, which </w:t>
      </w:r>
      <w:r w:rsidR="005E3839" w:rsidRPr="005E3839">
        <w:t>ensures that even small objects are recognized by the model, as it effectively combines information across different resolutions​.</w:t>
      </w:r>
    </w:p>
    <w:p w14:paraId="3D6874F9" w14:textId="4006A020" w:rsidR="00CF651E" w:rsidRDefault="001850C4" w:rsidP="00EC0635">
      <w:pPr>
        <w:pStyle w:val="ListParagraph"/>
        <w:ind w:left="0" w:firstLine="360"/>
        <w:jc w:val="both"/>
      </w:pPr>
      <w:r>
        <w:t xml:space="preserve">According to </w:t>
      </w:r>
      <w:r w:rsidR="00C44213">
        <w:t>Rabbani</w:t>
      </w:r>
      <w:r>
        <w:t xml:space="preserve"> (</w:t>
      </w:r>
      <w:r w:rsidRPr="00E53741">
        <w:t>20</w:t>
      </w:r>
      <w:r>
        <w:t>2</w:t>
      </w:r>
      <w:r w:rsidRPr="00E53741">
        <w:t>5)</w:t>
      </w:r>
      <w:r>
        <w:t>,</w:t>
      </w:r>
      <w:r w:rsidR="00CF651E">
        <w:t xml:space="preserve"> </w:t>
      </w:r>
      <w:r w:rsidR="00EC0635">
        <w:t xml:space="preserve">YOLOv12 </w:t>
      </w:r>
      <w:r w:rsidR="00A917E9">
        <w:t>innovates</w:t>
      </w:r>
      <w:r w:rsidR="00EC0635">
        <w:t xml:space="preserve"> the </w:t>
      </w:r>
      <w:r w:rsidR="00A917E9">
        <w:t>Neck by introducing</w:t>
      </w:r>
      <w:r w:rsidR="00CF651E">
        <w:t xml:space="preserve"> an area attention mechanism accelerated by FlashAttention, which enhances the model’s focus on critical regions in cluttered scenes.</w:t>
      </w:r>
    </w:p>
    <w:p w14:paraId="2EF62D22" w14:textId="734F2D26" w:rsidR="63F1C7A0" w:rsidRDefault="01D9150E" w:rsidP="63F1C7A0">
      <w:pPr>
        <w:pStyle w:val="ListParagraph"/>
        <w:ind w:left="0" w:firstLine="360"/>
        <w:jc w:val="both"/>
      </w:pPr>
      <w:r>
        <w:t>By segmenting feature maps into areas and applying fast attention routines, YOLOv12 reduces memory transfers and computational overhead, enabling real-time inference even at higher input resolutions.</w:t>
      </w:r>
    </w:p>
    <w:p w14:paraId="3595FF19" w14:textId="77777777" w:rsidR="001850C4" w:rsidRPr="00F51D23" w:rsidRDefault="001850C4" w:rsidP="005C7A2F">
      <w:pPr>
        <w:pStyle w:val="ListParagraph"/>
        <w:ind w:left="0" w:firstLine="360"/>
        <w:jc w:val="both"/>
      </w:pPr>
    </w:p>
    <w:p w14:paraId="65C92D71" w14:textId="55A303DC" w:rsidR="00F51D23" w:rsidRPr="002206BC" w:rsidRDefault="00F51D23" w:rsidP="00194575">
      <w:pPr>
        <w:pStyle w:val="ListParagraph"/>
        <w:numPr>
          <w:ilvl w:val="2"/>
          <w:numId w:val="11"/>
        </w:numPr>
        <w:ind w:left="360"/>
        <w:jc w:val="both"/>
      </w:pPr>
      <w:r>
        <w:rPr>
          <w:rFonts w:eastAsia="Yu Mincho"/>
          <w:lang w:eastAsia="ja-JP"/>
        </w:rPr>
        <w:lastRenderedPageBreak/>
        <w:t>The Head</w:t>
      </w:r>
    </w:p>
    <w:p w14:paraId="20E012F4" w14:textId="579A971D" w:rsidR="000F312E" w:rsidRPr="00630692" w:rsidRDefault="00312CF9" w:rsidP="003D5272">
      <w:pPr>
        <w:spacing w:after="120"/>
        <w:ind w:firstLine="360"/>
        <w:jc w:val="both"/>
      </w:pPr>
      <w:r w:rsidRPr="00312CF9">
        <w:rPr>
          <w:rFonts w:eastAsia="Yu Mincho"/>
          <w:lang w:eastAsia="ja-JP"/>
        </w:rPr>
        <w:t xml:space="preserve">The main function of the Head is to </w:t>
      </w:r>
      <w:r>
        <w:rPr>
          <w:rFonts w:eastAsia="Yu Mincho"/>
          <w:lang w:eastAsia="ja-JP"/>
        </w:rPr>
        <w:t>g</w:t>
      </w:r>
      <w:r w:rsidRPr="00312CF9">
        <w:rPr>
          <w:rFonts w:eastAsia="Yu Mincho"/>
          <w:lang w:eastAsia="ja-JP"/>
        </w:rPr>
        <w:t>enerate final predictions, including bounding box coordinates and class labels.</w:t>
      </w:r>
      <w:r w:rsidR="007858AE">
        <w:rPr>
          <w:rFonts w:eastAsia="Yu Mincho"/>
          <w:lang w:eastAsia="ja-JP"/>
        </w:rPr>
        <w:t xml:space="preserve"> According</w:t>
      </w:r>
      <w:r w:rsidR="00C40D30">
        <w:rPr>
          <w:rFonts w:eastAsia="Yu Mincho"/>
          <w:lang w:eastAsia="ja-JP"/>
        </w:rPr>
        <w:t xml:space="preserve"> to </w:t>
      </w:r>
      <w:r w:rsidR="007858AE">
        <w:rPr>
          <w:rFonts w:eastAsia="Yu Mincho"/>
          <w:lang w:eastAsia="ja-JP"/>
        </w:rPr>
        <w:t>Rao (2024),</w:t>
      </w:r>
      <w:r w:rsidR="00C40D30">
        <w:rPr>
          <w:rFonts w:eastAsia="Yu Mincho"/>
          <w:lang w:eastAsia="ja-JP"/>
        </w:rPr>
        <w:t xml:space="preserve"> </w:t>
      </w:r>
      <w:r w:rsidR="00C40D30">
        <w:t>YOLOv11 uses a multi-scale prediction head to detect objects at different sizes</w:t>
      </w:r>
      <w:r w:rsidR="003D5272">
        <w:t xml:space="preserve"> in which it</w:t>
      </w:r>
      <w:r w:rsidR="00C40D30">
        <w:t xml:space="preserve"> outputs detection boxes for three different scales (low, medium, high) using the feature maps generated by the backbone and neck.</w:t>
      </w:r>
    </w:p>
    <w:p w14:paraId="4D821BFD" w14:textId="18919885" w:rsidR="00C40D30" w:rsidRPr="00630692" w:rsidRDefault="000A4055" w:rsidP="00C40D30">
      <w:pPr>
        <w:ind w:firstLine="288"/>
        <w:jc w:val="both"/>
      </w:pPr>
      <w:r>
        <w:t xml:space="preserve">According to </w:t>
      </w:r>
      <w:r w:rsidR="00C44213">
        <w:t>Rabbani</w:t>
      </w:r>
      <w:r>
        <w:t xml:space="preserve"> (2025), t</w:t>
      </w:r>
      <w:r w:rsidR="00575306" w:rsidRPr="00575306">
        <w:t>he head of YOLOv12 improve</w:t>
      </w:r>
      <w:r w:rsidR="000359BB">
        <w:t>s on</w:t>
      </w:r>
      <w:r w:rsidR="00575306" w:rsidRPr="00575306">
        <w:t xml:space="preserve"> the </w:t>
      </w:r>
      <w:r w:rsidR="000359BB">
        <w:t>older models by</w:t>
      </w:r>
      <w:r w:rsidR="00575306" w:rsidRPr="00575306">
        <w:t xml:space="preserve"> includ</w:t>
      </w:r>
      <w:r w:rsidR="000359BB">
        <w:t>ing</w:t>
      </w:r>
      <w:r w:rsidR="00575306" w:rsidRPr="00575306">
        <w:t xml:space="preserve"> streamlined multi-scale detection pathways, and speciali</w:t>
      </w:r>
      <w:r w:rsidR="000359BB">
        <w:t>z</w:t>
      </w:r>
      <w:r w:rsidR="00575306" w:rsidRPr="00575306">
        <w:t>ed loss functions that better balance locali</w:t>
      </w:r>
      <w:r w:rsidR="000359BB">
        <w:t>z</w:t>
      </w:r>
      <w:r w:rsidR="00575306" w:rsidRPr="00575306">
        <w:t>ation and classification objectives.</w:t>
      </w:r>
      <w:r w:rsidR="0040489F">
        <w:t xml:space="preserve"> This </w:t>
      </w:r>
      <w:r w:rsidR="008E21BF">
        <w:t xml:space="preserve">enables better performance </w:t>
      </w:r>
      <w:r w:rsidR="00525A36">
        <w:t>of YOLOv12 in real-time applications.</w:t>
      </w:r>
    </w:p>
    <w:p w14:paraId="522A1F59" w14:textId="77777777" w:rsidR="00634356" w:rsidRPr="00630692" w:rsidRDefault="00634356" w:rsidP="00CB42C3">
      <w:pPr>
        <w:jc w:val="both"/>
      </w:pPr>
    </w:p>
    <w:p w14:paraId="7409230B" w14:textId="79B9B3F7" w:rsidR="00DF58E6" w:rsidRPr="00133C87" w:rsidRDefault="00DF58E6" w:rsidP="000E42F1">
      <w:pPr>
        <w:pStyle w:val="Heading2"/>
        <w:numPr>
          <w:ilvl w:val="0"/>
          <w:numId w:val="15"/>
        </w:numPr>
        <w:tabs>
          <w:tab w:val="num" w:pos="993"/>
        </w:tabs>
        <w:rPr>
          <w:b/>
          <w:lang w:eastAsia="zh-CN"/>
        </w:rPr>
      </w:pPr>
      <w:r w:rsidRPr="00133C87">
        <w:rPr>
          <w:rFonts w:hint="eastAsia"/>
          <w:b/>
          <w:lang w:eastAsia="zh-CN"/>
        </w:rPr>
        <w:t>Model Training</w:t>
      </w:r>
    </w:p>
    <w:p w14:paraId="74BD3FA7" w14:textId="53728194" w:rsidR="00677138" w:rsidRPr="00677138" w:rsidRDefault="00677138" w:rsidP="00B92FAE">
      <w:pPr>
        <w:ind w:firstLine="288"/>
        <w:jc w:val="both"/>
        <w:rPr>
          <w:lang w:eastAsia="zh-CN"/>
        </w:rPr>
      </w:pPr>
      <w:r w:rsidRPr="284F1D5E">
        <w:rPr>
          <w:lang w:eastAsia="zh-CN"/>
        </w:rPr>
        <w:t xml:space="preserve">To train the model, </w:t>
      </w:r>
      <w:r w:rsidR="45A6F206" w:rsidRPr="41A980B9">
        <w:rPr>
          <w:lang w:eastAsia="zh-CN"/>
        </w:rPr>
        <w:t xml:space="preserve">hyperparameters </w:t>
      </w:r>
      <w:r w:rsidR="00D01645">
        <w:rPr>
          <w:lang w:eastAsia="zh-CN"/>
        </w:rPr>
        <w:t xml:space="preserve">and augmentations variable are </w:t>
      </w:r>
      <w:r w:rsidR="002F310D">
        <w:rPr>
          <w:lang w:eastAsia="zh-CN"/>
        </w:rPr>
        <w:t>set</w:t>
      </w:r>
      <w:r w:rsidR="45A6F206" w:rsidRPr="4D26B4F4">
        <w:rPr>
          <w:lang w:eastAsia="zh-CN"/>
        </w:rPr>
        <w:t xml:space="preserve"> to </w:t>
      </w:r>
      <w:r w:rsidR="00D01645">
        <w:rPr>
          <w:lang w:eastAsia="zh-CN"/>
        </w:rPr>
        <w:t>effectively train the model</w:t>
      </w:r>
      <w:r w:rsidR="002F310D">
        <w:rPr>
          <w:lang w:eastAsia="zh-CN"/>
        </w:rPr>
        <w:t xml:space="preserve"> based on the training dataset</w:t>
      </w:r>
      <w:r w:rsidR="00D01645">
        <w:rPr>
          <w:lang w:eastAsia="zh-CN"/>
        </w:rPr>
        <w:t xml:space="preserve">. </w:t>
      </w:r>
      <w:r w:rsidR="00BD7EC3" w:rsidRPr="00850C9D">
        <w:rPr>
          <w:lang w:eastAsia="zh-CN"/>
        </w:rPr>
        <w:t>Key training settings include batch size, learning rate</w:t>
      </w:r>
      <w:r w:rsidR="00BD7EC3">
        <w:rPr>
          <w:lang w:eastAsia="zh-CN"/>
        </w:rPr>
        <w:t xml:space="preserve"> and m</w:t>
      </w:r>
      <w:r w:rsidR="00BD7EC3" w:rsidRPr="00850C9D">
        <w:rPr>
          <w:lang w:eastAsia="zh-CN"/>
        </w:rPr>
        <w:t>omentum</w:t>
      </w:r>
      <w:r w:rsidR="00BD7EC3">
        <w:rPr>
          <w:lang w:eastAsia="zh-CN"/>
        </w:rPr>
        <w:t xml:space="preserve"> which directly affect the speed and accuracy of the model.</w:t>
      </w:r>
      <w:r w:rsidR="00D01645">
        <w:rPr>
          <w:lang w:eastAsia="zh-CN"/>
        </w:rPr>
        <w:t xml:space="preserve"> The</w:t>
      </w:r>
      <w:r w:rsidR="45A6F206" w:rsidRPr="41A980B9">
        <w:rPr>
          <w:lang w:eastAsia="zh-CN"/>
        </w:rPr>
        <w:t xml:space="preserve"> values</w:t>
      </w:r>
      <w:r w:rsidR="00D01645">
        <w:rPr>
          <w:lang w:eastAsia="zh-CN"/>
        </w:rPr>
        <w:t xml:space="preserve"> used are as follows</w:t>
      </w:r>
      <w:r w:rsidR="45A6F206" w:rsidRPr="41A980B9">
        <w:rPr>
          <w:lang w:eastAsia="zh-CN"/>
        </w:rPr>
        <w:t>:</w:t>
      </w:r>
    </w:p>
    <w:tbl>
      <w:tblPr>
        <w:tblStyle w:val="TableGrid"/>
        <w:tblW w:w="4965" w:type="dxa"/>
        <w:tblLayout w:type="fixed"/>
        <w:tblLook w:val="06A0" w:firstRow="1" w:lastRow="0" w:firstColumn="1" w:lastColumn="0" w:noHBand="1" w:noVBand="1"/>
      </w:tblPr>
      <w:tblGrid>
        <w:gridCol w:w="2430"/>
        <w:gridCol w:w="2535"/>
      </w:tblGrid>
      <w:tr w:rsidR="64F65A91" w14:paraId="58499810" w14:textId="77777777" w:rsidTr="307B9285">
        <w:trPr>
          <w:trHeight w:val="300"/>
        </w:trPr>
        <w:tc>
          <w:tcPr>
            <w:tcW w:w="2430" w:type="dxa"/>
          </w:tcPr>
          <w:p w14:paraId="39FF1608" w14:textId="346575FD" w:rsidR="52BB6D81" w:rsidRDefault="21E1E972" w:rsidP="5827676A">
            <w:pPr>
              <w:spacing w:line="259" w:lineRule="auto"/>
            </w:pPr>
            <w:r w:rsidRPr="130C20DD">
              <w:rPr>
                <w:lang w:eastAsia="zh-CN"/>
              </w:rPr>
              <w:t>Hyperparameters</w:t>
            </w:r>
          </w:p>
        </w:tc>
        <w:tc>
          <w:tcPr>
            <w:tcW w:w="2535" w:type="dxa"/>
          </w:tcPr>
          <w:p w14:paraId="1E314CF5" w14:textId="2527F6C2" w:rsidR="52BB6D81" w:rsidRDefault="52BB6D81" w:rsidP="64F65A91">
            <w:pPr>
              <w:rPr>
                <w:lang w:eastAsia="zh-CN"/>
              </w:rPr>
            </w:pPr>
            <w:r w:rsidRPr="64F65A91">
              <w:rPr>
                <w:lang w:eastAsia="zh-CN"/>
              </w:rPr>
              <w:t>Values</w:t>
            </w:r>
          </w:p>
        </w:tc>
      </w:tr>
      <w:tr w:rsidR="26CD1213" w14:paraId="1D846382" w14:textId="77777777" w:rsidTr="307B9285">
        <w:trPr>
          <w:trHeight w:val="300"/>
        </w:trPr>
        <w:tc>
          <w:tcPr>
            <w:tcW w:w="2430" w:type="dxa"/>
          </w:tcPr>
          <w:p w14:paraId="2AD5F8B5" w14:textId="71288D2C" w:rsidR="139BD6DD" w:rsidRPr="139BD6DD" w:rsidRDefault="12ABEDF1" w:rsidP="139BD6DD">
            <w:pPr>
              <w:jc w:val="both"/>
              <w:rPr>
                <w:lang w:eastAsia="zh-CN"/>
              </w:rPr>
            </w:pPr>
            <w:r w:rsidRPr="20C8AE6B">
              <w:rPr>
                <w:lang w:eastAsia="zh-CN"/>
              </w:rPr>
              <w:t>e</w:t>
            </w:r>
            <w:r w:rsidR="139BD6DD" w:rsidRPr="20C8AE6B">
              <w:rPr>
                <w:lang w:eastAsia="zh-CN"/>
              </w:rPr>
              <w:t>pochs</w:t>
            </w:r>
          </w:p>
        </w:tc>
        <w:tc>
          <w:tcPr>
            <w:tcW w:w="2535" w:type="dxa"/>
          </w:tcPr>
          <w:p w14:paraId="7A57348C" w14:textId="63B8F1B6" w:rsidR="139BD6DD" w:rsidRPr="139BD6DD" w:rsidRDefault="139BD6DD" w:rsidP="5DEED2A6">
            <w:pPr>
              <w:jc w:val="both"/>
              <w:rPr>
                <w:lang w:eastAsia="zh-CN"/>
              </w:rPr>
            </w:pPr>
            <w:r w:rsidRPr="139BD6DD">
              <w:rPr>
                <w:lang w:eastAsia="zh-CN"/>
              </w:rPr>
              <w:t>50</w:t>
            </w:r>
          </w:p>
        </w:tc>
      </w:tr>
      <w:tr w:rsidR="26CD1213" w14:paraId="26FE5AC7" w14:textId="77777777" w:rsidTr="307B9285">
        <w:trPr>
          <w:trHeight w:val="300"/>
        </w:trPr>
        <w:tc>
          <w:tcPr>
            <w:tcW w:w="2430" w:type="dxa"/>
          </w:tcPr>
          <w:p w14:paraId="66DE35AC" w14:textId="545C082A" w:rsidR="139BD6DD" w:rsidRPr="139BD6DD" w:rsidRDefault="17B6F4E0" w:rsidP="139BD6DD">
            <w:pPr>
              <w:jc w:val="both"/>
              <w:rPr>
                <w:lang w:eastAsia="zh-CN"/>
              </w:rPr>
            </w:pPr>
            <w:r w:rsidRPr="20C8AE6B">
              <w:rPr>
                <w:lang w:eastAsia="zh-CN"/>
              </w:rPr>
              <w:t>b</w:t>
            </w:r>
            <w:r w:rsidR="139BD6DD" w:rsidRPr="20C8AE6B">
              <w:rPr>
                <w:lang w:eastAsia="zh-CN"/>
              </w:rPr>
              <w:t>atch</w:t>
            </w:r>
          </w:p>
        </w:tc>
        <w:tc>
          <w:tcPr>
            <w:tcW w:w="2535" w:type="dxa"/>
          </w:tcPr>
          <w:p w14:paraId="6E24298F" w14:textId="2D657C60" w:rsidR="139BD6DD" w:rsidRPr="139BD6DD" w:rsidRDefault="139BD6DD" w:rsidP="5DEED2A6">
            <w:pPr>
              <w:jc w:val="both"/>
              <w:rPr>
                <w:lang w:eastAsia="zh-CN"/>
              </w:rPr>
            </w:pPr>
            <w:r w:rsidRPr="139BD6DD">
              <w:rPr>
                <w:lang w:eastAsia="zh-CN"/>
              </w:rPr>
              <w:t>16</w:t>
            </w:r>
          </w:p>
        </w:tc>
      </w:tr>
      <w:tr w:rsidR="26CD1213" w14:paraId="52CD1ED3" w14:textId="77777777" w:rsidTr="307B9285">
        <w:trPr>
          <w:trHeight w:val="300"/>
        </w:trPr>
        <w:tc>
          <w:tcPr>
            <w:tcW w:w="2430" w:type="dxa"/>
          </w:tcPr>
          <w:p w14:paraId="46F3904B" w14:textId="6621550C" w:rsidR="139BD6DD" w:rsidRPr="139BD6DD" w:rsidRDefault="6CEB737A" w:rsidP="139BD6DD">
            <w:pPr>
              <w:jc w:val="both"/>
              <w:rPr>
                <w:lang w:eastAsia="zh-CN"/>
              </w:rPr>
            </w:pPr>
            <w:r w:rsidRPr="14074790">
              <w:rPr>
                <w:lang w:eastAsia="zh-CN"/>
              </w:rPr>
              <w:t>i</w:t>
            </w:r>
            <w:r w:rsidR="139BD6DD" w:rsidRPr="14074790">
              <w:rPr>
                <w:lang w:eastAsia="zh-CN"/>
              </w:rPr>
              <w:t>mgsz</w:t>
            </w:r>
          </w:p>
        </w:tc>
        <w:tc>
          <w:tcPr>
            <w:tcW w:w="2535" w:type="dxa"/>
          </w:tcPr>
          <w:p w14:paraId="1F466C64" w14:textId="48403048" w:rsidR="139BD6DD" w:rsidRPr="139BD6DD" w:rsidRDefault="139BD6DD" w:rsidP="5DEED2A6">
            <w:pPr>
              <w:jc w:val="both"/>
              <w:rPr>
                <w:lang w:eastAsia="zh-CN"/>
              </w:rPr>
            </w:pPr>
            <w:r w:rsidRPr="139BD6DD">
              <w:rPr>
                <w:lang w:eastAsia="zh-CN"/>
              </w:rPr>
              <w:t>640</w:t>
            </w:r>
          </w:p>
        </w:tc>
      </w:tr>
      <w:tr w:rsidR="26CD1213" w14:paraId="577B913A" w14:textId="77777777" w:rsidTr="307B9285">
        <w:trPr>
          <w:trHeight w:val="300"/>
        </w:trPr>
        <w:tc>
          <w:tcPr>
            <w:tcW w:w="2430" w:type="dxa"/>
          </w:tcPr>
          <w:p w14:paraId="7CB960BF" w14:textId="19CA58A8" w:rsidR="139BD6DD" w:rsidRPr="139BD6DD" w:rsidRDefault="6BCEE9D0" w:rsidP="139BD6DD">
            <w:pPr>
              <w:jc w:val="both"/>
              <w:rPr>
                <w:lang w:eastAsia="zh-CN"/>
              </w:rPr>
            </w:pPr>
            <w:r w:rsidRPr="5119BA00">
              <w:rPr>
                <w:lang w:eastAsia="zh-CN"/>
              </w:rPr>
              <w:t>w</w:t>
            </w:r>
            <w:r w:rsidR="139BD6DD" w:rsidRPr="5119BA00">
              <w:rPr>
                <w:lang w:eastAsia="zh-CN"/>
              </w:rPr>
              <w:t>orkers</w:t>
            </w:r>
          </w:p>
        </w:tc>
        <w:tc>
          <w:tcPr>
            <w:tcW w:w="2535" w:type="dxa"/>
          </w:tcPr>
          <w:p w14:paraId="6BE329C7" w14:textId="26DE05AE" w:rsidR="139BD6DD" w:rsidRPr="139BD6DD" w:rsidRDefault="139BD6DD" w:rsidP="5DEED2A6">
            <w:pPr>
              <w:jc w:val="both"/>
              <w:rPr>
                <w:lang w:eastAsia="zh-CN"/>
              </w:rPr>
            </w:pPr>
            <w:r w:rsidRPr="139BD6DD">
              <w:rPr>
                <w:lang w:eastAsia="zh-CN"/>
              </w:rPr>
              <w:t>8</w:t>
            </w:r>
          </w:p>
        </w:tc>
      </w:tr>
      <w:tr w:rsidR="4EFB3F39" w14:paraId="721DBFC8" w14:textId="77777777" w:rsidTr="307B9285">
        <w:trPr>
          <w:trHeight w:val="300"/>
        </w:trPr>
        <w:tc>
          <w:tcPr>
            <w:tcW w:w="2430" w:type="dxa"/>
          </w:tcPr>
          <w:p w14:paraId="10F79CF7" w14:textId="1E67E089" w:rsidR="4EFB3F39" w:rsidRDefault="58DFE55C" w:rsidP="4EFB3F39">
            <w:pPr>
              <w:jc w:val="both"/>
              <w:rPr>
                <w:lang w:eastAsia="zh-CN"/>
              </w:rPr>
            </w:pPr>
            <w:r w:rsidRPr="0E1A4460">
              <w:rPr>
                <w:lang w:eastAsia="zh-CN"/>
              </w:rPr>
              <w:t>optimizer</w:t>
            </w:r>
          </w:p>
        </w:tc>
        <w:tc>
          <w:tcPr>
            <w:tcW w:w="2535" w:type="dxa"/>
          </w:tcPr>
          <w:p w14:paraId="4BCE846E" w14:textId="7012F939" w:rsidR="4EFB3F39" w:rsidRDefault="00727850" w:rsidP="5DEED2A6">
            <w:pPr>
              <w:jc w:val="both"/>
              <w:rPr>
                <w:lang w:eastAsia="zh-CN"/>
              </w:rPr>
            </w:pPr>
            <w:r w:rsidRPr="5DEED2A6">
              <w:rPr>
                <w:lang w:eastAsia="zh-CN"/>
              </w:rPr>
              <w:t>A</w:t>
            </w:r>
            <w:r w:rsidR="58DFE55C" w:rsidRPr="5DEED2A6">
              <w:rPr>
                <w:lang w:eastAsia="zh-CN"/>
              </w:rPr>
              <w:t>uto</w:t>
            </w:r>
          </w:p>
        </w:tc>
      </w:tr>
      <w:tr w:rsidR="3944CF17" w14:paraId="036F7568" w14:textId="77777777" w:rsidTr="307B9285">
        <w:trPr>
          <w:trHeight w:val="300"/>
        </w:trPr>
        <w:tc>
          <w:tcPr>
            <w:tcW w:w="2430" w:type="dxa"/>
          </w:tcPr>
          <w:p w14:paraId="6F7A70C8" w14:textId="5A386E28" w:rsidR="53F8D589" w:rsidRPr="53F8D589" w:rsidRDefault="53F8D589" w:rsidP="53F8D589">
            <w:pPr>
              <w:jc w:val="both"/>
              <w:rPr>
                <w:lang w:eastAsia="zh-CN"/>
              </w:rPr>
            </w:pPr>
            <w:r w:rsidRPr="53F8D589">
              <w:rPr>
                <w:lang w:eastAsia="zh-CN"/>
              </w:rPr>
              <w:t>lr0</w:t>
            </w:r>
          </w:p>
        </w:tc>
        <w:tc>
          <w:tcPr>
            <w:tcW w:w="2535" w:type="dxa"/>
          </w:tcPr>
          <w:p w14:paraId="26D0EDEC" w14:textId="20C18307" w:rsidR="53F8D589" w:rsidRDefault="53F8D589" w:rsidP="53F8D589">
            <w:pPr>
              <w:spacing w:line="259" w:lineRule="auto"/>
              <w:jc w:val="both"/>
            </w:pPr>
            <w:r w:rsidRPr="53F8D589">
              <w:rPr>
                <w:lang w:eastAsia="zh-CN"/>
              </w:rPr>
              <w:t>0.001</w:t>
            </w:r>
          </w:p>
        </w:tc>
      </w:tr>
      <w:tr w:rsidR="53F8D589" w14:paraId="4327C332" w14:textId="77777777" w:rsidTr="307B9285">
        <w:trPr>
          <w:trHeight w:val="300"/>
        </w:trPr>
        <w:tc>
          <w:tcPr>
            <w:tcW w:w="2430" w:type="dxa"/>
          </w:tcPr>
          <w:p w14:paraId="54187C89" w14:textId="431EDB61" w:rsidR="53F8D589" w:rsidRDefault="53F8D589" w:rsidP="53F8D589">
            <w:pPr>
              <w:jc w:val="both"/>
              <w:rPr>
                <w:lang w:eastAsia="zh-CN"/>
              </w:rPr>
            </w:pPr>
            <w:r w:rsidRPr="53F8D589">
              <w:rPr>
                <w:lang w:eastAsia="zh-CN"/>
              </w:rPr>
              <w:t>lrf</w:t>
            </w:r>
          </w:p>
        </w:tc>
        <w:tc>
          <w:tcPr>
            <w:tcW w:w="2535" w:type="dxa"/>
          </w:tcPr>
          <w:p w14:paraId="66B57786" w14:textId="2EBB57C4" w:rsidR="53F8D589" w:rsidRDefault="53F8D589" w:rsidP="53F8D589">
            <w:pPr>
              <w:jc w:val="both"/>
              <w:rPr>
                <w:lang w:eastAsia="zh-CN"/>
              </w:rPr>
            </w:pPr>
            <w:r w:rsidRPr="53F8D589">
              <w:rPr>
                <w:lang w:eastAsia="zh-CN"/>
              </w:rPr>
              <w:t>0.00001</w:t>
            </w:r>
          </w:p>
        </w:tc>
      </w:tr>
      <w:tr w:rsidR="1C228D2C" w14:paraId="6719CEA5" w14:textId="77777777" w:rsidTr="307B9285">
        <w:trPr>
          <w:trHeight w:val="300"/>
        </w:trPr>
        <w:tc>
          <w:tcPr>
            <w:tcW w:w="2430" w:type="dxa"/>
          </w:tcPr>
          <w:p w14:paraId="55DB2BA4" w14:textId="65333436" w:rsidR="0DAD9ACB" w:rsidRPr="0DAD9ACB" w:rsidRDefault="0DAD9ACB" w:rsidP="0DAD9ACB">
            <w:pPr>
              <w:jc w:val="both"/>
              <w:rPr>
                <w:lang w:eastAsia="zh-CN"/>
              </w:rPr>
            </w:pPr>
            <w:r w:rsidRPr="0DAD9ACB">
              <w:rPr>
                <w:lang w:eastAsia="zh-CN"/>
              </w:rPr>
              <w:t>momentum</w:t>
            </w:r>
          </w:p>
        </w:tc>
        <w:tc>
          <w:tcPr>
            <w:tcW w:w="2535" w:type="dxa"/>
          </w:tcPr>
          <w:p w14:paraId="314854A0" w14:textId="2024011B" w:rsidR="0DAD9ACB" w:rsidRPr="0DAD9ACB" w:rsidRDefault="0DAD9ACB" w:rsidP="0DAD9ACB">
            <w:pPr>
              <w:jc w:val="both"/>
              <w:rPr>
                <w:lang w:eastAsia="zh-CN"/>
              </w:rPr>
            </w:pPr>
            <w:r w:rsidRPr="0DAD9ACB">
              <w:rPr>
                <w:lang w:eastAsia="zh-CN"/>
              </w:rPr>
              <w:t>0.937</w:t>
            </w:r>
          </w:p>
        </w:tc>
      </w:tr>
    </w:tbl>
    <w:p w14:paraId="01876159" w14:textId="422CFA02" w:rsidR="26CD1213" w:rsidRDefault="26CD1213" w:rsidP="006C7556">
      <w:pPr>
        <w:spacing w:line="259" w:lineRule="auto"/>
        <w:jc w:val="both"/>
        <w:rPr>
          <w:lang w:eastAsia="zh-CN"/>
        </w:rPr>
      </w:pPr>
    </w:p>
    <w:tbl>
      <w:tblPr>
        <w:tblStyle w:val="TableGrid"/>
        <w:tblW w:w="4978" w:type="dxa"/>
        <w:tblLook w:val="04A0" w:firstRow="1" w:lastRow="0" w:firstColumn="1" w:lastColumn="0" w:noHBand="0" w:noVBand="1"/>
      </w:tblPr>
      <w:tblGrid>
        <w:gridCol w:w="2428"/>
        <w:gridCol w:w="2550"/>
      </w:tblGrid>
      <w:tr w:rsidR="001E7F45" w14:paraId="24D30D16" w14:textId="77777777" w:rsidTr="006C7556">
        <w:tc>
          <w:tcPr>
            <w:tcW w:w="2428" w:type="dxa"/>
          </w:tcPr>
          <w:p w14:paraId="366A626C" w14:textId="5133F50C" w:rsidR="001E7F45" w:rsidRDefault="20B4707B" w:rsidP="1F636B3E">
            <w:pPr>
              <w:spacing w:line="259" w:lineRule="auto"/>
            </w:pPr>
            <w:r w:rsidRPr="1A63D8C2">
              <w:rPr>
                <w:lang w:eastAsia="zh-CN"/>
              </w:rPr>
              <w:t>Augmentations</w:t>
            </w:r>
          </w:p>
        </w:tc>
        <w:tc>
          <w:tcPr>
            <w:tcW w:w="2550" w:type="dxa"/>
            <w:tcBorders>
              <w:bottom w:val="single" w:sz="4" w:space="0" w:color="auto"/>
            </w:tcBorders>
          </w:tcPr>
          <w:p w14:paraId="2A4E9C68" w14:textId="1BD84F0D" w:rsidR="001E7F45" w:rsidRDefault="29A70BC4" w:rsidP="2C225C3D">
            <w:pPr>
              <w:rPr>
                <w:lang w:eastAsia="zh-CN"/>
              </w:rPr>
            </w:pPr>
            <w:r w:rsidRPr="2C225C3D">
              <w:rPr>
                <w:lang w:eastAsia="zh-CN"/>
              </w:rPr>
              <w:t>V</w:t>
            </w:r>
            <w:r w:rsidR="00BF1D3F" w:rsidRPr="2C225C3D">
              <w:rPr>
                <w:lang w:eastAsia="zh-CN"/>
              </w:rPr>
              <w:t>alues</w:t>
            </w:r>
          </w:p>
        </w:tc>
      </w:tr>
      <w:tr w:rsidR="00C4607B" w14:paraId="6346AAC7" w14:textId="77777777" w:rsidTr="006C7556">
        <w:tc>
          <w:tcPr>
            <w:tcW w:w="2428" w:type="dxa"/>
            <w:tcBorders>
              <w:right w:val="single" w:sz="4" w:space="0" w:color="auto"/>
            </w:tcBorders>
          </w:tcPr>
          <w:p w14:paraId="4ABCF651" w14:textId="30E1C79F" w:rsidR="00C4607B" w:rsidRDefault="2B0D1824" w:rsidP="00B92FAE">
            <w:pPr>
              <w:jc w:val="both"/>
              <w:rPr>
                <w:lang w:eastAsia="zh-CN"/>
              </w:rPr>
            </w:pPr>
            <w:r w:rsidRPr="4090DB87">
              <w:rPr>
                <w:lang w:eastAsia="zh-CN"/>
              </w:rPr>
              <w:t>box</w:t>
            </w:r>
          </w:p>
        </w:tc>
        <w:tc>
          <w:tcPr>
            <w:tcW w:w="2550" w:type="dxa"/>
            <w:tcBorders>
              <w:top w:val="single" w:sz="4" w:space="0" w:color="auto"/>
              <w:left w:val="single" w:sz="4" w:space="0" w:color="auto"/>
              <w:bottom w:val="single" w:sz="4" w:space="0" w:color="auto"/>
              <w:right w:val="single" w:sz="4" w:space="0" w:color="auto"/>
            </w:tcBorders>
          </w:tcPr>
          <w:p w14:paraId="4E425F16" w14:textId="75B2ABB7" w:rsidR="00C4607B" w:rsidRDefault="2B0D1824" w:rsidP="1D3A1F8C">
            <w:pPr>
              <w:jc w:val="both"/>
              <w:rPr>
                <w:lang w:eastAsia="zh-CN"/>
              </w:rPr>
            </w:pPr>
            <w:r w:rsidRPr="5DDD642E">
              <w:rPr>
                <w:lang w:eastAsia="zh-CN"/>
              </w:rPr>
              <w:t>0.2</w:t>
            </w:r>
          </w:p>
        </w:tc>
      </w:tr>
      <w:tr w:rsidR="291BAF4D" w14:paraId="58E28A05" w14:textId="77777777" w:rsidTr="006C7556">
        <w:trPr>
          <w:trHeight w:val="300"/>
        </w:trPr>
        <w:tc>
          <w:tcPr>
            <w:tcW w:w="2428" w:type="dxa"/>
            <w:tcBorders>
              <w:right w:val="single" w:sz="4" w:space="0" w:color="auto"/>
            </w:tcBorders>
          </w:tcPr>
          <w:p w14:paraId="014CE59C" w14:textId="4EF01E43" w:rsidR="291BAF4D" w:rsidRDefault="2B0D1824" w:rsidP="291BAF4D">
            <w:pPr>
              <w:jc w:val="both"/>
              <w:rPr>
                <w:lang w:eastAsia="zh-CN"/>
              </w:rPr>
            </w:pPr>
            <w:r w:rsidRPr="518794D4">
              <w:rPr>
                <w:lang w:eastAsia="zh-CN"/>
              </w:rPr>
              <w:t>degrees</w:t>
            </w:r>
          </w:p>
        </w:tc>
        <w:tc>
          <w:tcPr>
            <w:tcW w:w="2550" w:type="dxa"/>
            <w:tcBorders>
              <w:top w:val="single" w:sz="4" w:space="0" w:color="auto"/>
              <w:left w:val="single" w:sz="4" w:space="0" w:color="auto"/>
              <w:bottom w:val="single" w:sz="4" w:space="0" w:color="auto"/>
              <w:right w:val="single" w:sz="4" w:space="0" w:color="auto"/>
            </w:tcBorders>
          </w:tcPr>
          <w:p w14:paraId="7B1065D6" w14:textId="3B6E328F" w:rsidR="291BAF4D" w:rsidRDefault="2B0D1824" w:rsidP="1D3A1F8C">
            <w:pPr>
              <w:jc w:val="both"/>
              <w:rPr>
                <w:lang w:eastAsia="zh-CN"/>
              </w:rPr>
            </w:pPr>
            <w:r w:rsidRPr="76FAD534">
              <w:rPr>
                <w:lang w:eastAsia="zh-CN"/>
              </w:rPr>
              <w:t>0.0</w:t>
            </w:r>
          </w:p>
        </w:tc>
      </w:tr>
      <w:tr w:rsidR="0B5057DE" w14:paraId="754875D1" w14:textId="77777777" w:rsidTr="006C7556">
        <w:trPr>
          <w:trHeight w:val="300"/>
        </w:trPr>
        <w:tc>
          <w:tcPr>
            <w:tcW w:w="2428" w:type="dxa"/>
            <w:tcBorders>
              <w:right w:val="single" w:sz="4" w:space="0" w:color="auto"/>
            </w:tcBorders>
          </w:tcPr>
          <w:p w14:paraId="04E082DC" w14:textId="688E1419" w:rsidR="0B5057DE" w:rsidRDefault="2B0D1824" w:rsidP="0B5057DE">
            <w:pPr>
              <w:jc w:val="both"/>
              <w:rPr>
                <w:lang w:eastAsia="zh-CN"/>
              </w:rPr>
            </w:pPr>
            <w:r w:rsidRPr="6DECEA4C">
              <w:rPr>
                <w:lang w:eastAsia="zh-CN"/>
              </w:rPr>
              <w:t>translate</w:t>
            </w:r>
          </w:p>
        </w:tc>
        <w:tc>
          <w:tcPr>
            <w:tcW w:w="2550" w:type="dxa"/>
            <w:tcBorders>
              <w:top w:val="single" w:sz="4" w:space="0" w:color="auto"/>
              <w:left w:val="single" w:sz="4" w:space="0" w:color="auto"/>
              <w:bottom w:val="single" w:sz="4" w:space="0" w:color="auto"/>
              <w:right w:val="single" w:sz="4" w:space="0" w:color="auto"/>
            </w:tcBorders>
          </w:tcPr>
          <w:p w14:paraId="3DF824AE" w14:textId="12A40DB9" w:rsidR="0B5057DE" w:rsidRDefault="2B0D1824" w:rsidP="1D3A1F8C">
            <w:pPr>
              <w:jc w:val="both"/>
              <w:rPr>
                <w:lang w:eastAsia="zh-CN"/>
              </w:rPr>
            </w:pPr>
            <w:r w:rsidRPr="5E1E9539">
              <w:rPr>
                <w:lang w:eastAsia="zh-CN"/>
              </w:rPr>
              <w:t>0.1</w:t>
            </w:r>
          </w:p>
        </w:tc>
      </w:tr>
      <w:tr w:rsidR="211761B6" w14:paraId="722C656B" w14:textId="77777777" w:rsidTr="006C7556">
        <w:trPr>
          <w:trHeight w:val="300"/>
        </w:trPr>
        <w:tc>
          <w:tcPr>
            <w:tcW w:w="2428" w:type="dxa"/>
            <w:tcBorders>
              <w:right w:val="single" w:sz="4" w:space="0" w:color="auto"/>
            </w:tcBorders>
          </w:tcPr>
          <w:p w14:paraId="5892ED94" w14:textId="6EA41846" w:rsidR="211761B6" w:rsidRDefault="2B0D1824" w:rsidP="211761B6">
            <w:pPr>
              <w:jc w:val="both"/>
              <w:rPr>
                <w:lang w:eastAsia="zh-CN"/>
              </w:rPr>
            </w:pPr>
            <w:r w:rsidRPr="00ADCDD7">
              <w:rPr>
                <w:lang w:eastAsia="zh-CN"/>
              </w:rPr>
              <w:t>shear</w:t>
            </w:r>
          </w:p>
        </w:tc>
        <w:tc>
          <w:tcPr>
            <w:tcW w:w="2550" w:type="dxa"/>
            <w:tcBorders>
              <w:top w:val="single" w:sz="4" w:space="0" w:color="auto"/>
              <w:left w:val="single" w:sz="4" w:space="0" w:color="auto"/>
              <w:bottom w:val="single" w:sz="4" w:space="0" w:color="auto"/>
              <w:right w:val="single" w:sz="4" w:space="0" w:color="auto"/>
            </w:tcBorders>
          </w:tcPr>
          <w:p w14:paraId="6D52F7C8" w14:textId="73D693B4" w:rsidR="211761B6" w:rsidRDefault="2B0D1824" w:rsidP="1D3A1F8C">
            <w:pPr>
              <w:jc w:val="both"/>
              <w:rPr>
                <w:lang w:eastAsia="zh-CN"/>
              </w:rPr>
            </w:pPr>
            <w:r w:rsidRPr="6DA41D79">
              <w:rPr>
                <w:lang w:eastAsia="zh-CN"/>
              </w:rPr>
              <w:t>0.0</w:t>
            </w:r>
          </w:p>
        </w:tc>
      </w:tr>
      <w:tr w:rsidR="43CCFE81" w14:paraId="335C4BAB" w14:textId="77777777" w:rsidTr="006C7556">
        <w:trPr>
          <w:trHeight w:val="300"/>
        </w:trPr>
        <w:tc>
          <w:tcPr>
            <w:tcW w:w="2428" w:type="dxa"/>
            <w:tcBorders>
              <w:right w:val="single" w:sz="4" w:space="0" w:color="auto"/>
            </w:tcBorders>
          </w:tcPr>
          <w:p w14:paraId="589850B2" w14:textId="2E807D9C" w:rsidR="43CCFE81" w:rsidRDefault="2B0D1824" w:rsidP="43CCFE81">
            <w:pPr>
              <w:jc w:val="both"/>
              <w:rPr>
                <w:lang w:eastAsia="zh-CN"/>
              </w:rPr>
            </w:pPr>
            <w:r w:rsidRPr="76982280">
              <w:rPr>
                <w:lang w:eastAsia="zh-CN"/>
              </w:rPr>
              <w:t>perspective</w:t>
            </w:r>
          </w:p>
        </w:tc>
        <w:tc>
          <w:tcPr>
            <w:tcW w:w="2550" w:type="dxa"/>
            <w:tcBorders>
              <w:top w:val="single" w:sz="4" w:space="0" w:color="auto"/>
              <w:left w:val="single" w:sz="4" w:space="0" w:color="auto"/>
              <w:bottom w:val="single" w:sz="4" w:space="0" w:color="auto"/>
              <w:right w:val="single" w:sz="4" w:space="0" w:color="auto"/>
            </w:tcBorders>
          </w:tcPr>
          <w:p w14:paraId="60C3E8EE" w14:textId="62AA1D07" w:rsidR="43CCFE81" w:rsidRDefault="2B0D1824" w:rsidP="1D3A1F8C">
            <w:pPr>
              <w:jc w:val="both"/>
              <w:rPr>
                <w:lang w:eastAsia="zh-CN"/>
              </w:rPr>
            </w:pPr>
            <w:r w:rsidRPr="5785FCD2">
              <w:rPr>
                <w:lang w:eastAsia="zh-CN"/>
              </w:rPr>
              <w:t>0.0</w:t>
            </w:r>
          </w:p>
        </w:tc>
      </w:tr>
    </w:tbl>
    <w:p w14:paraId="5B13B7DF" w14:textId="060FDC1D" w:rsidR="00B92FAE" w:rsidRPr="00677138" w:rsidRDefault="00B50DB9" w:rsidP="00B50DB9">
      <w:pPr>
        <w:ind w:firstLine="288"/>
        <w:jc w:val="both"/>
        <w:rPr>
          <w:lang w:eastAsia="zh-CN"/>
        </w:rPr>
      </w:pPr>
      <w:r>
        <w:rPr>
          <w:lang w:eastAsia="zh-CN"/>
        </w:rPr>
        <w:t>After the model has succeeded in the training through all 50 training epochs, the model is then fed through a validation dataset to verify the accuracy and effectiveness of the model.</w:t>
      </w:r>
    </w:p>
    <w:p w14:paraId="15D320AC" w14:textId="0FC9E853" w:rsidR="1999C804" w:rsidRDefault="1999C804" w:rsidP="1999C804">
      <w:pPr>
        <w:ind w:firstLine="288"/>
        <w:jc w:val="both"/>
        <w:rPr>
          <w:lang w:eastAsia="zh-CN"/>
        </w:rPr>
      </w:pPr>
    </w:p>
    <w:p w14:paraId="263B1A5B" w14:textId="1F1970EB" w:rsidR="1D7DB495" w:rsidRPr="00133C87" w:rsidRDefault="00DF58E6" w:rsidP="000E42F1">
      <w:pPr>
        <w:pStyle w:val="Heading2"/>
        <w:numPr>
          <w:ilvl w:val="0"/>
          <w:numId w:val="15"/>
        </w:numPr>
        <w:tabs>
          <w:tab w:val="num" w:pos="993"/>
        </w:tabs>
        <w:rPr>
          <w:b/>
          <w:lang w:eastAsia="zh-CN"/>
        </w:rPr>
      </w:pPr>
      <w:r w:rsidRPr="00133C87">
        <w:rPr>
          <w:rFonts w:hint="eastAsia"/>
          <w:b/>
          <w:lang w:eastAsia="zh-CN"/>
        </w:rPr>
        <w:t>Model Evaluation</w:t>
      </w:r>
    </w:p>
    <w:p w14:paraId="01A9863A" w14:textId="486C1772" w:rsidR="0060705A" w:rsidRDefault="002F310D" w:rsidP="004F7AAB">
      <w:pPr>
        <w:ind w:firstLine="288"/>
        <w:jc w:val="both"/>
      </w:pPr>
      <w:r>
        <w:t xml:space="preserve">After the model is trained and validated, an evaluation process is </w:t>
      </w:r>
      <w:r w:rsidR="007A4C90">
        <w:t xml:space="preserve">carried out to determine the accuracy and effectiveness of the trained model in which several performance parameters are taken into account, which </w:t>
      </w:r>
      <w:r w:rsidR="00B65DE5">
        <w:t xml:space="preserve">according to </w:t>
      </w:r>
      <w:r w:rsidR="00B65DE5" w:rsidRPr="00B65DE5">
        <w:t>Ultralytics</w:t>
      </w:r>
      <w:r w:rsidR="00B65DE5">
        <w:t xml:space="preserve"> (n.d.) </w:t>
      </w:r>
      <w:r w:rsidR="007A4C90">
        <w:t>include:</w:t>
      </w:r>
    </w:p>
    <w:p w14:paraId="10E69E18" w14:textId="3E035FC4" w:rsidR="0060705A" w:rsidRDefault="004F7AAB" w:rsidP="00194575">
      <w:pPr>
        <w:pStyle w:val="ListParagraph"/>
        <w:numPr>
          <w:ilvl w:val="0"/>
          <w:numId w:val="10"/>
        </w:numPr>
        <w:ind w:left="360"/>
        <w:jc w:val="both"/>
      </w:pPr>
      <w:r w:rsidRPr="004F7AAB">
        <w:t xml:space="preserve">P (Precision): The accuracy of the detected objects, </w:t>
      </w:r>
      <w:r w:rsidR="004B743C">
        <w:t>stating</w:t>
      </w:r>
      <w:r w:rsidRPr="004F7AAB">
        <w:t xml:space="preserve"> how many detections were correct.</w:t>
      </w:r>
    </w:p>
    <w:p w14:paraId="44E8FADF" w14:textId="77777777" w:rsidR="0060705A" w:rsidRDefault="004F7AAB" w:rsidP="00194575">
      <w:pPr>
        <w:pStyle w:val="ListParagraph"/>
        <w:numPr>
          <w:ilvl w:val="0"/>
          <w:numId w:val="10"/>
        </w:numPr>
        <w:ind w:left="360"/>
        <w:jc w:val="both"/>
      </w:pPr>
      <w:r w:rsidRPr="004F7AAB">
        <w:t>R (Recall): The ability of the model to identify all instances of objects in the images.</w:t>
      </w:r>
    </w:p>
    <w:p w14:paraId="16EC3067" w14:textId="6C545C80" w:rsidR="004B2479" w:rsidRDefault="004B2479" w:rsidP="00194575">
      <w:pPr>
        <w:pStyle w:val="ListParagraph"/>
        <w:numPr>
          <w:ilvl w:val="0"/>
          <w:numId w:val="10"/>
        </w:numPr>
        <w:ind w:left="360"/>
        <w:jc w:val="both"/>
      </w:pPr>
      <w:r w:rsidRPr="004B2479">
        <w:t>F1 Score</w:t>
      </w:r>
      <w:r>
        <w:t>:</w:t>
      </w:r>
      <w:r w:rsidRPr="004B2479">
        <w:t xml:space="preserve"> </w:t>
      </w:r>
      <w:r>
        <w:t>The</w:t>
      </w:r>
      <w:r w:rsidRPr="004B2479">
        <w:t xml:space="preserve"> evaluat</w:t>
      </w:r>
      <w:r w:rsidR="007C2AE1">
        <w:t>ion of</w:t>
      </w:r>
      <w:r w:rsidRPr="004B2479">
        <w:t xml:space="preserve"> how well a classification model performs on a dataset</w:t>
      </w:r>
      <w:r w:rsidR="007C2AE1">
        <w:t>.</w:t>
      </w:r>
    </w:p>
    <w:p w14:paraId="4CB0C4E2" w14:textId="584F3158" w:rsidR="00231B17" w:rsidRDefault="004F7AAB" w:rsidP="00194575">
      <w:pPr>
        <w:pStyle w:val="ListParagraph"/>
        <w:numPr>
          <w:ilvl w:val="0"/>
          <w:numId w:val="10"/>
        </w:numPr>
        <w:ind w:left="360"/>
        <w:jc w:val="both"/>
      </w:pPr>
      <w:r w:rsidRPr="004F7AAB">
        <w:t xml:space="preserve">mAP50: Mean average precision calculated at an intersection over union (IoU) threshold of 0.50. </w:t>
      </w:r>
      <w:r w:rsidR="00144E6E">
        <w:t xml:space="preserve">It </w:t>
      </w:r>
      <w:r w:rsidR="00144E6E">
        <w:t>measures the accuracy of the model solely based on the ‘easy’ detections.</w:t>
      </w:r>
    </w:p>
    <w:p w14:paraId="5557FDF2" w14:textId="57BB6F7C" w:rsidR="00231B17" w:rsidRPr="00231B17" w:rsidRDefault="004F7AAB" w:rsidP="00194575">
      <w:pPr>
        <w:pStyle w:val="ListParagraph"/>
        <w:numPr>
          <w:ilvl w:val="0"/>
          <w:numId w:val="10"/>
        </w:numPr>
        <w:ind w:left="360"/>
        <w:jc w:val="both"/>
      </w:pPr>
      <w:r w:rsidRPr="00BA660D">
        <w:t>mAP50-95: The average of the mean average precision calculated at varying IoU thresholds, ranging from 0.50 to 0.95. It gives a comprehensive view of the model's performance across different levels of detection difficulty.</w:t>
      </w:r>
    </w:p>
    <w:p w14:paraId="523DE2DB" w14:textId="77777777" w:rsidR="009F02A8" w:rsidRDefault="009F02A8" w:rsidP="009F02A8">
      <w:pPr>
        <w:jc w:val="both"/>
      </w:pPr>
    </w:p>
    <w:p w14:paraId="760646AA" w14:textId="33061747" w:rsidR="00D93C73" w:rsidRDefault="00D93C73" w:rsidP="009F02A8">
      <w:pPr>
        <w:ind w:firstLine="288"/>
        <w:jc w:val="both"/>
      </w:pPr>
      <w:r>
        <w:t xml:space="preserve">The model is then compared to the </w:t>
      </w:r>
      <w:r w:rsidR="009F02A8">
        <w:t xml:space="preserve">different versions and iterations of the YOLO model, namely v11 and v8 with the same </w:t>
      </w:r>
      <w:r w:rsidR="0042794E">
        <w:t xml:space="preserve">hyperparameters, augmentations and dataset to truly </w:t>
      </w:r>
      <w:r w:rsidR="005221C0">
        <w:t>evaluate</w:t>
      </w:r>
      <w:r w:rsidR="0042794E">
        <w:t xml:space="preserve"> the accuracy of the model in detecting brain tumors.</w:t>
      </w:r>
    </w:p>
    <w:p w14:paraId="5EF69F30" w14:textId="77777777" w:rsidR="002D6036" w:rsidRDefault="002D6036" w:rsidP="009F02A8">
      <w:pPr>
        <w:ind w:firstLine="288"/>
        <w:jc w:val="both"/>
      </w:pPr>
    </w:p>
    <w:p w14:paraId="5AE1A864" w14:textId="401D03A8" w:rsidR="00DF58E6" w:rsidRPr="00133C87" w:rsidRDefault="00DF58E6" w:rsidP="000E42F1">
      <w:pPr>
        <w:pStyle w:val="Heading2"/>
        <w:numPr>
          <w:ilvl w:val="0"/>
          <w:numId w:val="15"/>
        </w:numPr>
        <w:tabs>
          <w:tab w:val="num" w:pos="993"/>
        </w:tabs>
        <w:rPr>
          <w:b/>
          <w:lang w:eastAsia="zh-CN"/>
        </w:rPr>
      </w:pPr>
      <w:r w:rsidRPr="00133C87">
        <w:rPr>
          <w:rFonts w:hint="eastAsia"/>
          <w:b/>
          <w:lang w:eastAsia="zh-CN"/>
        </w:rPr>
        <w:t>Fine-tuning and Optimization</w:t>
      </w:r>
    </w:p>
    <w:p w14:paraId="5B2CE9B6" w14:textId="4753AE54" w:rsidR="6946872C" w:rsidRDefault="4E8D6D8B" w:rsidP="602C71E6">
      <w:pPr>
        <w:ind w:firstLine="288"/>
        <w:jc w:val="both"/>
        <w:rPr>
          <w:lang w:eastAsia="zh-CN"/>
        </w:rPr>
      </w:pPr>
      <w:r w:rsidRPr="602C71E6">
        <w:rPr>
          <w:lang w:eastAsia="zh-CN"/>
        </w:rPr>
        <w:t xml:space="preserve">When it comes to fine-tuning and optimizing the YOLO model, several modifications were made to the hyperparameters that were used during the training of the model, which are the lr0 (initial learning rate) and the lrf (final learning rate) of the model. </w:t>
      </w:r>
    </w:p>
    <w:p w14:paraId="1EDF852B" w14:textId="7A6C7F47" w:rsidR="6946872C" w:rsidRDefault="4E8D6D8B" w:rsidP="602C71E6">
      <w:pPr>
        <w:ind w:firstLine="288"/>
        <w:jc w:val="both"/>
        <w:rPr>
          <w:lang w:eastAsia="zh-CN"/>
        </w:rPr>
      </w:pPr>
      <w:r w:rsidRPr="602C71E6">
        <w:rPr>
          <w:lang w:eastAsia="zh-CN"/>
        </w:rPr>
        <w:t>Altering these parameters would directly influence how rapidly model weights are updated and how the learning rate adjusts over time, in which case would make the learning process of the model faster or slower depending on the value set.</w:t>
      </w:r>
    </w:p>
    <w:tbl>
      <w:tblPr>
        <w:tblStyle w:val="TableGrid"/>
        <w:tblW w:w="0" w:type="auto"/>
        <w:tblLook w:val="06A0" w:firstRow="1" w:lastRow="0" w:firstColumn="1" w:lastColumn="0" w:noHBand="1" w:noVBand="1"/>
      </w:tblPr>
      <w:tblGrid>
        <w:gridCol w:w="2398"/>
        <w:gridCol w:w="2458"/>
      </w:tblGrid>
      <w:tr w:rsidR="602C71E6" w14:paraId="31E2C2A5" w14:textId="77777777" w:rsidTr="602C71E6">
        <w:trPr>
          <w:trHeight w:val="300"/>
        </w:trPr>
        <w:tc>
          <w:tcPr>
            <w:tcW w:w="2428" w:type="dxa"/>
          </w:tcPr>
          <w:p w14:paraId="5E8A97C9" w14:textId="6FDFCC1F" w:rsidR="602C71E6" w:rsidRDefault="602C71E6" w:rsidP="602C71E6">
            <w:pPr>
              <w:rPr>
                <w:lang w:eastAsia="zh-CN"/>
              </w:rPr>
            </w:pPr>
            <w:r w:rsidRPr="602C71E6">
              <w:rPr>
                <w:lang w:eastAsia="zh-CN"/>
              </w:rPr>
              <w:t xml:space="preserve"> Hyperparameters</w:t>
            </w:r>
          </w:p>
        </w:tc>
        <w:tc>
          <w:tcPr>
            <w:tcW w:w="2520" w:type="dxa"/>
          </w:tcPr>
          <w:p w14:paraId="2E54303F" w14:textId="2527F6C2" w:rsidR="602C71E6" w:rsidRDefault="602C71E6" w:rsidP="602C71E6">
            <w:pPr>
              <w:rPr>
                <w:lang w:eastAsia="zh-CN"/>
              </w:rPr>
            </w:pPr>
            <w:r w:rsidRPr="602C71E6">
              <w:rPr>
                <w:lang w:eastAsia="zh-CN"/>
              </w:rPr>
              <w:t>Values</w:t>
            </w:r>
          </w:p>
        </w:tc>
      </w:tr>
      <w:tr w:rsidR="602C71E6" w14:paraId="5535CFDE" w14:textId="77777777" w:rsidTr="602C71E6">
        <w:trPr>
          <w:trHeight w:val="300"/>
        </w:trPr>
        <w:tc>
          <w:tcPr>
            <w:tcW w:w="2428" w:type="dxa"/>
          </w:tcPr>
          <w:p w14:paraId="3F73D5FC" w14:textId="272F9611" w:rsidR="602C71E6" w:rsidRDefault="602C71E6" w:rsidP="602C71E6">
            <w:pPr>
              <w:jc w:val="both"/>
              <w:rPr>
                <w:lang w:eastAsia="zh-CN"/>
              </w:rPr>
            </w:pPr>
            <w:r w:rsidRPr="602C71E6">
              <w:rPr>
                <w:lang w:eastAsia="zh-CN"/>
              </w:rPr>
              <w:t>epochs</w:t>
            </w:r>
          </w:p>
        </w:tc>
        <w:tc>
          <w:tcPr>
            <w:tcW w:w="2520" w:type="dxa"/>
          </w:tcPr>
          <w:p w14:paraId="7363410E" w14:textId="63B8F1B6" w:rsidR="602C71E6" w:rsidRDefault="602C71E6" w:rsidP="602C71E6">
            <w:pPr>
              <w:jc w:val="both"/>
              <w:rPr>
                <w:lang w:eastAsia="zh-CN"/>
              </w:rPr>
            </w:pPr>
            <w:r w:rsidRPr="602C71E6">
              <w:rPr>
                <w:lang w:eastAsia="zh-CN"/>
              </w:rPr>
              <w:t>50</w:t>
            </w:r>
          </w:p>
        </w:tc>
      </w:tr>
      <w:tr w:rsidR="602C71E6" w14:paraId="30028E80" w14:textId="77777777" w:rsidTr="602C71E6">
        <w:trPr>
          <w:trHeight w:val="300"/>
        </w:trPr>
        <w:tc>
          <w:tcPr>
            <w:tcW w:w="2428" w:type="dxa"/>
          </w:tcPr>
          <w:p w14:paraId="10926EE3" w14:textId="7E26C8BD" w:rsidR="602C71E6" w:rsidRDefault="602C71E6" w:rsidP="602C71E6">
            <w:pPr>
              <w:jc w:val="both"/>
              <w:rPr>
                <w:lang w:eastAsia="zh-CN"/>
              </w:rPr>
            </w:pPr>
            <w:r w:rsidRPr="602C71E6">
              <w:rPr>
                <w:lang w:eastAsia="zh-CN"/>
              </w:rPr>
              <w:t>batch</w:t>
            </w:r>
          </w:p>
        </w:tc>
        <w:tc>
          <w:tcPr>
            <w:tcW w:w="2520" w:type="dxa"/>
          </w:tcPr>
          <w:p w14:paraId="002BA2AB" w14:textId="2D657C60" w:rsidR="602C71E6" w:rsidRDefault="602C71E6" w:rsidP="602C71E6">
            <w:pPr>
              <w:jc w:val="both"/>
              <w:rPr>
                <w:lang w:eastAsia="zh-CN"/>
              </w:rPr>
            </w:pPr>
            <w:r w:rsidRPr="602C71E6">
              <w:rPr>
                <w:lang w:eastAsia="zh-CN"/>
              </w:rPr>
              <w:t>16</w:t>
            </w:r>
          </w:p>
        </w:tc>
      </w:tr>
      <w:tr w:rsidR="602C71E6" w14:paraId="34C17D74" w14:textId="77777777" w:rsidTr="602C71E6">
        <w:trPr>
          <w:trHeight w:val="300"/>
        </w:trPr>
        <w:tc>
          <w:tcPr>
            <w:tcW w:w="2428" w:type="dxa"/>
          </w:tcPr>
          <w:p w14:paraId="783A2CCF" w14:textId="0015CD73" w:rsidR="602C71E6" w:rsidRDefault="602C71E6" w:rsidP="602C71E6">
            <w:pPr>
              <w:jc w:val="both"/>
              <w:rPr>
                <w:lang w:eastAsia="zh-CN"/>
              </w:rPr>
            </w:pPr>
            <w:r w:rsidRPr="602C71E6">
              <w:rPr>
                <w:lang w:eastAsia="zh-CN"/>
              </w:rPr>
              <w:t>imgsz</w:t>
            </w:r>
          </w:p>
        </w:tc>
        <w:tc>
          <w:tcPr>
            <w:tcW w:w="2520" w:type="dxa"/>
          </w:tcPr>
          <w:p w14:paraId="41EDF311" w14:textId="48403048" w:rsidR="602C71E6" w:rsidRDefault="602C71E6" w:rsidP="602C71E6">
            <w:pPr>
              <w:jc w:val="both"/>
              <w:rPr>
                <w:lang w:eastAsia="zh-CN"/>
              </w:rPr>
            </w:pPr>
            <w:r w:rsidRPr="602C71E6">
              <w:rPr>
                <w:lang w:eastAsia="zh-CN"/>
              </w:rPr>
              <w:t>640</w:t>
            </w:r>
          </w:p>
        </w:tc>
      </w:tr>
      <w:tr w:rsidR="602C71E6" w14:paraId="2A33B3E6" w14:textId="77777777" w:rsidTr="602C71E6">
        <w:trPr>
          <w:trHeight w:val="300"/>
        </w:trPr>
        <w:tc>
          <w:tcPr>
            <w:tcW w:w="2428" w:type="dxa"/>
          </w:tcPr>
          <w:p w14:paraId="39F3D8CF" w14:textId="609461CB" w:rsidR="602C71E6" w:rsidRDefault="602C71E6" w:rsidP="602C71E6">
            <w:pPr>
              <w:jc w:val="both"/>
              <w:rPr>
                <w:lang w:eastAsia="zh-CN"/>
              </w:rPr>
            </w:pPr>
            <w:r w:rsidRPr="602C71E6">
              <w:rPr>
                <w:lang w:eastAsia="zh-CN"/>
              </w:rPr>
              <w:t>workers</w:t>
            </w:r>
          </w:p>
        </w:tc>
        <w:tc>
          <w:tcPr>
            <w:tcW w:w="2520" w:type="dxa"/>
          </w:tcPr>
          <w:p w14:paraId="462A0867" w14:textId="26DE05AE" w:rsidR="602C71E6" w:rsidRDefault="602C71E6" w:rsidP="602C71E6">
            <w:pPr>
              <w:jc w:val="both"/>
              <w:rPr>
                <w:lang w:eastAsia="zh-CN"/>
              </w:rPr>
            </w:pPr>
            <w:r w:rsidRPr="602C71E6">
              <w:rPr>
                <w:lang w:eastAsia="zh-CN"/>
              </w:rPr>
              <w:t>8</w:t>
            </w:r>
          </w:p>
        </w:tc>
      </w:tr>
      <w:tr w:rsidR="602C71E6" w14:paraId="16B75A1C" w14:textId="77777777" w:rsidTr="602C71E6">
        <w:trPr>
          <w:trHeight w:val="300"/>
        </w:trPr>
        <w:tc>
          <w:tcPr>
            <w:tcW w:w="2428" w:type="dxa"/>
          </w:tcPr>
          <w:p w14:paraId="682A2E96" w14:textId="2A36DF5B" w:rsidR="602C71E6" w:rsidRDefault="602C71E6" w:rsidP="602C71E6">
            <w:pPr>
              <w:jc w:val="both"/>
              <w:rPr>
                <w:lang w:eastAsia="zh-CN"/>
              </w:rPr>
            </w:pPr>
            <w:r w:rsidRPr="602C71E6">
              <w:rPr>
                <w:lang w:eastAsia="zh-CN"/>
              </w:rPr>
              <w:t>optimizer</w:t>
            </w:r>
          </w:p>
        </w:tc>
        <w:tc>
          <w:tcPr>
            <w:tcW w:w="2520" w:type="dxa"/>
          </w:tcPr>
          <w:p w14:paraId="33508456" w14:textId="2CD32F46" w:rsidR="602C71E6" w:rsidRDefault="602C71E6" w:rsidP="602C71E6">
            <w:pPr>
              <w:jc w:val="both"/>
              <w:rPr>
                <w:lang w:eastAsia="zh-CN"/>
              </w:rPr>
            </w:pPr>
            <w:r w:rsidRPr="602C71E6">
              <w:rPr>
                <w:lang w:eastAsia="zh-CN"/>
              </w:rPr>
              <w:t>auto</w:t>
            </w:r>
          </w:p>
        </w:tc>
      </w:tr>
      <w:tr w:rsidR="602C71E6" w14:paraId="2976EE55" w14:textId="77777777" w:rsidTr="602C71E6">
        <w:trPr>
          <w:trHeight w:val="300"/>
        </w:trPr>
        <w:tc>
          <w:tcPr>
            <w:tcW w:w="2428" w:type="dxa"/>
          </w:tcPr>
          <w:p w14:paraId="346DC9C4" w14:textId="48B4E4E0" w:rsidR="602C71E6" w:rsidRDefault="602C71E6" w:rsidP="602C71E6">
            <w:pPr>
              <w:jc w:val="both"/>
              <w:rPr>
                <w:lang w:eastAsia="zh-CN"/>
              </w:rPr>
            </w:pPr>
            <w:r w:rsidRPr="602C71E6">
              <w:rPr>
                <w:lang w:eastAsia="zh-CN"/>
              </w:rPr>
              <w:t>lr0</w:t>
            </w:r>
          </w:p>
        </w:tc>
        <w:tc>
          <w:tcPr>
            <w:tcW w:w="2520" w:type="dxa"/>
          </w:tcPr>
          <w:p w14:paraId="5E478578" w14:textId="1424CC0A" w:rsidR="602C71E6" w:rsidRDefault="602C71E6" w:rsidP="602C71E6">
            <w:pPr>
              <w:jc w:val="both"/>
              <w:rPr>
                <w:lang w:eastAsia="zh-CN"/>
              </w:rPr>
            </w:pPr>
            <w:r w:rsidRPr="602C71E6">
              <w:rPr>
                <w:lang w:eastAsia="zh-CN"/>
              </w:rPr>
              <w:t>0.01</w:t>
            </w:r>
          </w:p>
        </w:tc>
      </w:tr>
      <w:tr w:rsidR="602C71E6" w14:paraId="6765F6B6" w14:textId="77777777" w:rsidTr="602C71E6">
        <w:trPr>
          <w:trHeight w:val="300"/>
        </w:trPr>
        <w:tc>
          <w:tcPr>
            <w:tcW w:w="2428" w:type="dxa"/>
          </w:tcPr>
          <w:p w14:paraId="2FDC2047" w14:textId="37D0B1EA" w:rsidR="602C71E6" w:rsidRDefault="602C71E6" w:rsidP="602C71E6">
            <w:pPr>
              <w:jc w:val="both"/>
              <w:rPr>
                <w:lang w:eastAsia="zh-CN"/>
              </w:rPr>
            </w:pPr>
            <w:r w:rsidRPr="602C71E6">
              <w:rPr>
                <w:lang w:eastAsia="zh-CN"/>
              </w:rPr>
              <w:t>lrf</w:t>
            </w:r>
          </w:p>
        </w:tc>
        <w:tc>
          <w:tcPr>
            <w:tcW w:w="2520" w:type="dxa"/>
          </w:tcPr>
          <w:p w14:paraId="001C052B" w14:textId="7A6E8CE9" w:rsidR="602C71E6" w:rsidRDefault="602C71E6" w:rsidP="602C71E6">
            <w:pPr>
              <w:jc w:val="both"/>
              <w:rPr>
                <w:lang w:eastAsia="zh-CN"/>
              </w:rPr>
            </w:pPr>
            <w:r w:rsidRPr="602C71E6">
              <w:rPr>
                <w:lang w:eastAsia="zh-CN"/>
              </w:rPr>
              <w:t>0.01</w:t>
            </w:r>
          </w:p>
        </w:tc>
      </w:tr>
      <w:tr w:rsidR="602C71E6" w14:paraId="668B24E8" w14:textId="77777777" w:rsidTr="602C71E6">
        <w:trPr>
          <w:trHeight w:val="300"/>
        </w:trPr>
        <w:tc>
          <w:tcPr>
            <w:tcW w:w="2428" w:type="dxa"/>
          </w:tcPr>
          <w:p w14:paraId="456160CF" w14:textId="0B2498BC" w:rsidR="602C71E6" w:rsidRDefault="602C71E6" w:rsidP="602C71E6">
            <w:pPr>
              <w:jc w:val="both"/>
              <w:rPr>
                <w:lang w:eastAsia="zh-CN"/>
              </w:rPr>
            </w:pPr>
            <w:r w:rsidRPr="602C71E6">
              <w:rPr>
                <w:lang w:eastAsia="zh-CN"/>
              </w:rPr>
              <w:t>momentum</w:t>
            </w:r>
          </w:p>
        </w:tc>
        <w:tc>
          <w:tcPr>
            <w:tcW w:w="2520" w:type="dxa"/>
          </w:tcPr>
          <w:p w14:paraId="1B756915" w14:textId="2BB0A356" w:rsidR="602C71E6" w:rsidRDefault="602C71E6" w:rsidP="602C71E6">
            <w:pPr>
              <w:jc w:val="both"/>
              <w:rPr>
                <w:lang w:eastAsia="zh-CN"/>
              </w:rPr>
            </w:pPr>
            <w:r w:rsidRPr="602C71E6">
              <w:rPr>
                <w:lang w:eastAsia="zh-CN"/>
              </w:rPr>
              <w:t>0.937</w:t>
            </w:r>
          </w:p>
        </w:tc>
      </w:tr>
    </w:tbl>
    <w:p w14:paraId="0C648C7C" w14:textId="74687A25" w:rsidR="6946872C" w:rsidRDefault="6946872C" w:rsidP="602C71E6">
      <w:pPr>
        <w:spacing w:line="259" w:lineRule="auto"/>
        <w:ind w:firstLine="288"/>
        <w:jc w:val="both"/>
        <w:rPr>
          <w:lang w:eastAsia="zh-CN"/>
        </w:rPr>
      </w:pPr>
    </w:p>
    <w:tbl>
      <w:tblPr>
        <w:tblStyle w:val="TableGrid"/>
        <w:tblW w:w="0" w:type="auto"/>
        <w:tblLook w:val="04A0" w:firstRow="1" w:lastRow="0" w:firstColumn="1" w:lastColumn="0" w:noHBand="0" w:noVBand="1"/>
      </w:tblPr>
      <w:tblGrid>
        <w:gridCol w:w="2390"/>
        <w:gridCol w:w="2466"/>
      </w:tblGrid>
      <w:tr w:rsidR="602C71E6" w14:paraId="6E0A47A1" w14:textId="77777777" w:rsidTr="602C71E6">
        <w:trPr>
          <w:trHeight w:val="300"/>
        </w:trPr>
        <w:tc>
          <w:tcPr>
            <w:tcW w:w="2428" w:type="dxa"/>
          </w:tcPr>
          <w:p w14:paraId="04562987" w14:textId="6F22B58D" w:rsidR="602C71E6" w:rsidRDefault="602C71E6" w:rsidP="602C71E6">
            <w:pPr>
              <w:spacing w:line="259" w:lineRule="auto"/>
            </w:pPr>
            <w:r w:rsidRPr="602C71E6">
              <w:rPr>
                <w:lang w:eastAsia="zh-CN"/>
              </w:rPr>
              <w:t>Augmentations</w:t>
            </w:r>
          </w:p>
        </w:tc>
        <w:tc>
          <w:tcPr>
            <w:tcW w:w="2535" w:type="dxa"/>
          </w:tcPr>
          <w:p w14:paraId="34C3C1A4" w14:textId="1BD84F0D" w:rsidR="602C71E6" w:rsidRDefault="602C71E6" w:rsidP="602C71E6">
            <w:pPr>
              <w:rPr>
                <w:lang w:eastAsia="zh-CN"/>
              </w:rPr>
            </w:pPr>
            <w:r w:rsidRPr="602C71E6">
              <w:rPr>
                <w:lang w:eastAsia="zh-CN"/>
              </w:rPr>
              <w:t>Values</w:t>
            </w:r>
          </w:p>
        </w:tc>
      </w:tr>
      <w:tr w:rsidR="602C71E6" w14:paraId="2CAA8158" w14:textId="77777777" w:rsidTr="602C71E6">
        <w:trPr>
          <w:trHeight w:val="300"/>
        </w:trPr>
        <w:tc>
          <w:tcPr>
            <w:tcW w:w="2428" w:type="dxa"/>
          </w:tcPr>
          <w:p w14:paraId="48A9A855" w14:textId="30E1C79F" w:rsidR="602C71E6" w:rsidRDefault="602C71E6" w:rsidP="602C71E6">
            <w:pPr>
              <w:jc w:val="both"/>
              <w:rPr>
                <w:lang w:eastAsia="zh-CN"/>
              </w:rPr>
            </w:pPr>
            <w:r w:rsidRPr="602C71E6">
              <w:rPr>
                <w:lang w:eastAsia="zh-CN"/>
              </w:rPr>
              <w:t>box</w:t>
            </w:r>
          </w:p>
        </w:tc>
        <w:tc>
          <w:tcPr>
            <w:tcW w:w="2535" w:type="dxa"/>
          </w:tcPr>
          <w:p w14:paraId="087F9C0E" w14:textId="141B3F8C" w:rsidR="602C71E6" w:rsidRDefault="602C71E6" w:rsidP="602C71E6">
            <w:pPr>
              <w:jc w:val="both"/>
              <w:rPr>
                <w:lang w:eastAsia="zh-CN"/>
              </w:rPr>
            </w:pPr>
            <w:r w:rsidRPr="602C71E6">
              <w:rPr>
                <w:lang w:eastAsia="zh-CN"/>
              </w:rPr>
              <w:t>0.2</w:t>
            </w:r>
          </w:p>
        </w:tc>
      </w:tr>
      <w:tr w:rsidR="602C71E6" w14:paraId="39F5A541" w14:textId="77777777" w:rsidTr="602C71E6">
        <w:trPr>
          <w:trHeight w:val="300"/>
        </w:trPr>
        <w:tc>
          <w:tcPr>
            <w:tcW w:w="2428" w:type="dxa"/>
          </w:tcPr>
          <w:p w14:paraId="62B99BD3" w14:textId="4EF01E43" w:rsidR="602C71E6" w:rsidRDefault="602C71E6" w:rsidP="602C71E6">
            <w:pPr>
              <w:jc w:val="both"/>
              <w:rPr>
                <w:lang w:eastAsia="zh-CN"/>
              </w:rPr>
            </w:pPr>
            <w:r w:rsidRPr="602C71E6">
              <w:rPr>
                <w:lang w:eastAsia="zh-CN"/>
              </w:rPr>
              <w:t>degrees</w:t>
            </w:r>
          </w:p>
        </w:tc>
        <w:tc>
          <w:tcPr>
            <w:tcW w:w="2535" w:type="dxa"/>
          </w:tcPr>
          <w:p w14:paraId="1C893D22" w14:textId="51C6F1DD" w:rsidR="602C71E6" w:rsidRDefault="602C71E6" w:rsidP="602C71E6">
            <w:pPr>
              <w:jc w:val="both"/>
              <w:rPr>
                <w:lang w:eastAsia="zh-CN"/>
              </w:rPr>
            </w:pPr>
            <w:r w:rsidRPr="602C71E6">
              <w:rPr>
                <w:lang w:eastAsia="zh-CN"/>
              </w:rPr>
              <w:t>0.0</w:t>
            </w:r>
          </w:p>
        </w:tc>
      </w:tr>
      <w:tr w:rsidR="602C71E6" w14:paraId="13A44BF1" w14:textId="77777777" w:rsidTr="602C71E6">
        <w:trPr>
          <w:trHeight w:val="300"/>
        </w:trPr>
        <w:tc>
          <w:tcPr>
            <w:tcW w:w="2428" w:type="dxa"/>
          </w:tcPr>
          <w:p w14:paraId="70DB47D1" w14:textId="688E1419" w:rsidR="602C71E6" w:rsidRDefault="602C71E6" w:rsidP="602C71E6">
            <w:pPr>
              <w:jc w:val="both"/>
              <w:rPr>
                <w:lang w:eastAsia="zh-CN"/>
              </w:rPr>
            </w:pPr>
            <w:r w:rsidRPr="602C71E6">
              <w:rPr>
                <w:lang w:eastAsia="zh-CN"/>
              </w:rPr>
              <w:t>translate</w:t>
            </w:r>
          </w:p>
        </w:tc>
        <w:tc>
          <w:tcPr>
            <w:tcW w:w="2535" w:type="dxa"/>
          </w:tcPr>
          <w:p w14:paraId="3CD51038" w14:textId="342933E4" w:rsidR="602C71E6" w:rsidRDefault="602C71E6" w:rsidP="602C71E6">
            <w:pPr>
              <w:jc w:val="both"/>
              <w:rPr>
                <w:lang w:eastAsia="zh-CN"/>
              </w:rPr>
            </w:pPr>
            <w:r w:rsidRPr="602C71E6">
              <w:rPr>
                <w:lang w:eastAsia="zh-CN"/>
              </w:rPr>
              <w:t>0.1</w:t>
            </w:r>
          </w:p>
        </w:tc>
      </w:tr>
      <w:tr w:rsidR="602C71E6" w14:paraId="35708ABD" w14:textId="77777777" w:rsidTr="602C71E6">
        <w:trPr>
          <w:trHeight w:val="300"/>
        </w:trPr>
        <w:tc>
          <w:tcPr>
            <w:tcW w:w="2428" w:type="dxa"/>
          </w:tcPr>
          <w:p w14:paraId="509BBED9" w14:textId="6EA41846" w:rsidR="602C71E6" w:rsidRDefault="602C71E6" w:rsidP="602C71E6">
            <w:pPr>
              <w:jc w:val="both"/>
              <w:rPr>
                <w:lang w:eastAsia="zh-CN"/>
              </w:rPr>
            </w:pPr>
            <w:r w:rsidRPr="602C71E6">
              <w:rPr>
                <w:lang w:eastAsia="zh-CN"/>
              </w:rPr>
              <w:t>shear</w:t>
            </w:r>
          </w:p>
        </w:tc>
        <w:tc>
          <w:tcPr>
            <w:tcW w:w="2535" w:type="dxa"/>
          </w:tcPr>
          <w:p w14:paraId="7D80D143" w14:textId="4EDF0A56" w:rsidR="602C71E6" w:rsidRDefault="602C71E6" w:rsidP="602C71E6">
            <w:pPr>
              <w:jc w:val="both"/>
              <w:rPr>
                <w:lang w:eastAsia="zh-CN"/>
              </w:rPr>
            </w:pPr>
            <w:r w:rsidRPr="602C71E6">
              <w:rPr>
                <w:lang w:eastAsia="zh-CN"/>
              </w:rPr>
              <w:t>0.0</w:t>
            </w:r>
          </w:p>
        </w:tc>
      </w:tr>
      <w:tr w:rsidR="602C71E6" w14:paraId="7719A293" w14:textId="77777777" w:rsidTr="602C71E6">
        <w:trPr>
          <w:trHeight w:val="300"/>
        </w:trPr>
        <w:tc>
          <w:tcPr>
            <w:tcW w:w="2428" w:type="dxa"/>
          </w:tcPr>
          <w:p w14:paraId="420556E5" w14:textId="2E807D9C" w:rsidR="602C71E6" w:rsidRDefault="602C71E6" w:rsidP="602C71E6">
            <w:pPr>
              <w:jc w:val="both"/>
              <w:rPr>
                <w:lang w:eastAsia="zh-CN"/>
              </w:rPr>
            </w:pPr>
            <w:r w:rsidRPr="602C71E6">
              <w:rPr>
                <w:lang w:eastAsia="zh-CN"/>
              </w:rPr>
              <w:t>perspective</w:t>
            </w:r>
          </w:p>
        </w:tc>
        <w:tc>
          <w:tcPr>
            <w:tcW w:w="2535" w:type="dxa"/>
          </w:tcPr>
          <w:p w14:paraId="791DFEFB" w14:textId="787D3705" w:rsidR="602C71E6" w:rsidRDefault="602C71E6" w:rsidP="602C71E6">
            <w:pPr>
              <w:jc w:val="both"/>
              <w:rPr>
                <w:lang w:eastAsia="zh-CN"/>
              </w:rPr>
            </w:pPr>
            <w:r w:rsidRPr="602C71E6">
              <w:rPr>
                <w:lang w:eastAsia="zh-CN"/>
              </w:rPr>
              <w:t>0.0</w:t>
            </w:r>
          </w:p>
        </w:tc>
      </w:tr>
    </w:tbl>
    <w:p w14:paraId="169DF5AE" w14:textId="7916B99E" w:rsidR="5E8ED4B6" w:rsidRDefault="4E8D6D8B" w:rsidP="00B5622A">
      <w:pPr>
        <w:jc w:val="both"/>
      </w:pPr>
      <w:r w:rsidRPr="602C71E6">
        <w:rPr>
          <w:lang w:eastAsia="zh-CN"/>
        </w:rPr>
        <w:t>Note: Augmentations were not altered to maintain consistency in the dataset.</w:t>
      </w:r>
    </w:p>
    <w:p w14:paraId="2C06A292" w14:textId="77777777" w:rsidR="003035B7" w:rsidRDefault="003035B7" w:rsidP="00B5622A">
      <w:pPr>
        <w:jc w:val="both"/>
      </w:pPr>
    </w:p>
    <w:p w14:paraId="72192F5A" w14:textId="7C3D1723" w:rsidR="1999C804" w:rsidRDefault="1999C804" w:rsidP="00196736">
      <w:pPr>
        <w:jc w:val="both"/>
      </w:pPr>
    </w:p>
    <w:p w14:paraId="329ECC8E" w14:textId="65AC68AB" w:rsidR="00B66711" w:rsidRDefault="008E52B9" w:rsidP="00133C87">
      <w:pPr>
        <w:pStyle w:val="ListParagraph"/>
        <w:numPr>
          <w:ilvl w:val="0"/>
          <w:numId w:val="22"/>
        </w:numPr>
      </w:pPr>
      <w:r>
        <w:t>EXPERIMENTAL RESULTS</w:t>
      </w:r>
    </w:p>
    <w:p w14:paraId="047EB82B" w14:textId="4F6508B0" w:rsidR="004003E9" w:rsidRPr="00514A2E" w:rsidRDefault="004003E9" w:rsidP="00514A2E">
      <w:pPr>
        <w:pStyle w:val="Heading2"/>
        <w:rPr>
          <w:b/>
        </w:rPr>
      </w:pPr>
      <w:r w:rsidRPr="00514A2E">
        <w:rPr>
          <w:b/>
          <w:lang w:eastAsia="zh-CN"/>
        </w:rPr>
        <w:t>YOLO</w:t>
      </w:r>
      <w:r w:rsidRPr="00514A2E">
        <w:rPr>
          <w:rFonts w:hint="eastAsia"/>
          <w:b/>
          <w:lang w:eastAsia="zh-CN"/>
        </w:rPr>
        <w:t xml:space="preserve"> 8 </w:t>
      </w:r>
      <w:r w:rsidR="00620D0F" w:rsidRPr="00514A2E">
        <w:rPr>
          <w:rFonts w:hint="eastAsia"/>
          <w:b/>
          <w:lang w:eastAsia="zh-CN"/>
        </w:rPr>
        <w:t>Algorithm</w:t>
      </w:r>
    </w:p>
    <w:p w14:paraId="189B3B06" w14:textId="212006E3" w:rsidR="004003E9" w:rsidRDefault="007038AE" w:rsidP="007038AE">
      <w:pPr>
        <w:pStyle w:val="Heading3"/>
        <w:rPr>
          <w:lang w:eastAsia="zh-CN"/>
        </w:rPr>
      </w:pPr>
      <w:r>
        <w:rPr>
          <w:rFonts w:hint="eastAsia"/>
          <w:lang w:eastAsia="zh-CN"/>
        </w:rPr>
        <w:t>Checking for Overfitting Using Performance Matrix</w:t>
      </w:r>
    </w:p>
    <w:p w14:paraId="48DFE6F9" w14:textId="0E0CBFD4" w:rsidR="007038AE" w:rsidRDefault="007038AE" w:rsidP="007038AE">
      <w:pPr>
        <w:pStyle w:val="tablehead"/>
        <w:rPr>
          <w:lang w:eastAsia="zh-CN"/>
        </w:rPr>
      </w:pPr>
      <w:r>
        <w:t xml:space="preserve">statistical summary of yolo </w:t>
      </w:r>
      <w:r>
        <w:rPr>
          <w:rFonts w:hint="eastAsia"/>
          <w:lang w:eastAsia="zh-CN"/>
        </w:rPr>
        <w:t>8</w:t>
      </w:r>
      <w:r>
        <w:t xml:space="preserve"> on training and validation datasets</w:t>
      </w:r>
      <w:r>
        <w:rPr>
          <w:rFonts w:hint="eastAsia"/>
          <w:lang w:eastAsia="zh-CN"/>
        </w:rPr>
        <w:t xml:space="preserve"> for default model for all classes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851"/>
        <w:gridCol w:w="708"/>
        <w:gridCol w:w="993"/>
      </w:tblGrid>
      <w:tr w:rsidR="007038AE" w14:paraId="0A45BBE7" w14:textId="77777777" w:rsidTr="00927B11">
        <w:trPr>
          <w:cantSplit/>
          <w:trHeight w:val="240"/>
          <w:tblHeader/>
          <w:jc w:val="center"/>
        </w:trPr>
        <w:tc>
          <w:tcPr>
            <w:tcW w:w="990" w:type="dxa"/>
            <w:vMerge w:val="restart"/>
            <w:vAlign w:val="center"/>
          </w:tcPr>
          <w:p w14:paraId="50ACCBED" w14:textId="77777777" w:rsidR="007038AE" w:rsidRDefault="007038AE">
            <w:pPr>
              <w:pStyle w:val="tablecolhead"/>
              <w:ind w:left="172" w:hanging="172"/>
            </w:pPr>
            <w:r>
              <w:t>Dataset</w:t>
            </w:r>
          </w:p>
        </w:tc>
        <w:tc>
          <w:tcPr>
            <w:tcW w:w="3969" w:type="dxa"/>
            <w:gridSpan w:val="5"/>
            <w:vAlign w:val="center"/>
          </w:tcPr>
          <w:p w14:paraId="10182B67" w14:textId="77777777" w:rsidR="007038AE" w:rsidRDefault="007038AE" w:rsidP="00927B11">
            <w:pPr>
              <w:pStyle w:val="tablecolhead"/>
            </w:pPr>
            <w:r>
              <w:t>Metrics</w:t>
            </w:r>
          </w:p>
        </w:tc>
      </w:tr>
      <w:tr w:rsidR="007038AE" w14:paraId="6318B657" w14:textId="77777777" w:rsidTr="00927B11">
        <w:trPr>
          <w:cantSplit/>
          <w:trHeight w:val="240"/>
          <w:tblHeader/>
          <w:jc w:val="center"/>
        </w:trPr>
        <w:tc>
          <w:tcPr>
            <w:tcW w:w="990" w:type="dxa"/>
            <w:vMerge/>
          </w:tcPr>
          <w:p w14:paraId="30464A36" w14:textId="77777777" w:rsidR="007038AE" w:rsidRDefault="007038AE">
            <w:pPr>
              <w:ind w:left="172" w:hanging="172"/>
              <w:rPr>
                <w:sz w:val="16"/>
                <w:szCs w:val="16"/>
              </w:rPr>
            </w:pPr>
          </w:p>
        </w:tc>
        <w:tc>
          <w:tcPr>
            <w:tcW w:w="708" w:type="dxa"/>
            <w:vAlign w:val="center"/>
          </w:tcPr>
          <w:p w14:paraId="1399C36D" w14:textId="77777777" w:rsidR="007038AE" w:rsidRDefault="007038AE" w:rsidP="00927B11">
            <w:pPr>
              <w:pStyle w:val="tablecolsubhead"/>
            </w:pPr>
            <w:r>
              <w:t>P</w:t>
            </w:r>
          </w:p>
        </w:tc>
        <w:tc>
          <w:tcPr>
            <w:tcW w:w="709" w:type="dxa"/>
            <w:vAlign w:val="center"/>
          </w:tcPr>
          <w:p w14:paraId="0CEADCDB" w14:textId="77777777" w:rsidR="007038AE" w:rsidRDefault="007038AE" w:rsidP="00927B11">
            <w:pPr>
              <w:pStyle w:val="tablecolsubhead"/>
            </w:pPr>
            <w:r>
              <w:t>R</w:t>
            </w:r>
          </w:p>
        </w:tc>
        <w:tc>
          <w:tcPr>
            <w:tcW w:w="851" w:type="dxa"/>
            <w:vAlign w:val="center"/>
          </w:tcPr>
          <w:p w14:paraId="29277023" w14:textId="77777777" w:rsidR="007038AE" w:rsidRDefault="007038AE" w:rsidP="00927B11">
            <w:pPr>
              <w:pStyle w:val="tablecolsubhead"/>
            </w:pPr>
            <w:r>
              <w:t>F1</w:t>
            </w:r>
            <w:r>
              <w:rPr>
                <w:rFonts w:hint="eastAsia"/>
                <w:lang w:eastAsia="zh-CN"/>
              </w:rPr>
              <w:t xml:space="preserve"> </w:t>
            </w:r>
            <w:r>
              <w:t>score</w:t>
            </w:r>
          </w:p>
        </w:tc>
        <w:tc>
          <w:tcPr>
            <w:tcW w:w="708" w:type="dxa"/>
            <w:vAlign w:val="center"/>
          </w:tcPr>
          <w:p w14:paraId="6905B97E" w14:textId="77777777" w:rsidR="007038AE" w:rsidRDefault="007038AE" w:rsidP="00927B11">
            <w:pPr>
              <w:pStyle w:val="tablecolsubhead"/>
            </w:pPr>
            <w:r>
              <w:t>mAP50</w:t>
            </w:r>
          </w:p>
        </w:tc>
        <w:tc>
          <w:tcPr>
            <w:tcW w:w="993" w:type="dxa"/>
            <w:vAlign w:val="center"/>
          </w:tcPr>
          <w:p w14:paraId="1BA9FB41" w14:textId="77777777" w:rsidR="007038AE" w:rsidRDefault="007038AE" w:rsidP="00927B11">
            <w:pPr>
              <w:pStyle w:val="tablecolsubhead"/>
            </w:pPr>
            <w:r>
              <w:t>mAP50-95</w:t>
            </w:r>
          </w:p>
        </w:tc>
      </w:tr>
      <w:tr w:rsidR="00AD254E" w14:paraId="640C0674" w14:textId="77777777" w:rsidTr="00927B11">
        <w:trPr>
          <w:trHeight w:val="320"/>
          <w:jc w:val="center"/>
        </w:trPr>
        <w:tc>
          <w:tcPr>
            <w:tcW w:w="990" w:type="dxa"/>
            <w:vAlign w:val="center"/>
          </w:tcPr>
          <w:p w14:paraId="46181D9E" w14:textId="77777777" w:rsidR="00AD254E" w:rsidRDefault="00AD254E" w:rsidP="00AD254E">
            <w:pPr>
              <w:pStyle w:val="tablecopy"/>
              <w:ind w:left="172" w:hanging="172"/>
              <w:rPr>
                <w:sz w:val="8"/>
                <w:szCs w:val="8"/>
              </w:rPr>
            </w:pPr>
            <w:r>
              <w:t>Training</w:t>
            </w:r>
          </w:p>
        </w:tc>
        <w:tc>
          <w:tcPr>
            <w:tcW w:w="708" w:type="dxa"/>
            <w:vAlign w:val="center"/>
          </w:tcPr>
          <w:p w14:paraId="26351376" w14:textId="0977EC9A" w:rsidR="00AD254E" w:rsidRDefault="00AD254E" w:rsidP="00927B11">
            <w:pPr>
              <w:pStyle w:val="tablecopy"/>
              <w:jc w:val="center"/>
              <w:rPr>
                <w:rFonts w:hint="eastAsia"/>
                <w:lang w:eastAsia="zh-CN"/>
              </w:rPr>
            </w:pPr>
            <w:r>
              <w:rPr>
                <w:rFonts w:hint="eastAsia"/>
                <w:lang w:eastAsia="zh-CN"/>
              </w:rPr>
              <w:t>0.95</w:t>
            </w:r>
            <w:r w:rsidR="00BB22EF">
              <w:rPr>
                <w:rFonts w:hint="eastAsia"/>
                <w:lang w:eastAsia="zh-CN"/>
              </w:rPr>
              <w:t>0</w:t>
            </w:r>
          </w:p>
        </w:tc>
        <w:tc>
          <w:tcPr>
            <w:tcW w:w="709" w:type="dxa"/>
            <w:vAlign w:val="center"/>
          </w:tcPr>
          <w:p w14:paraId="5D386045" w14:textId="55641F2A" w:rsidR="00AD254E" w:rsidRDefault="00AD254E" w:rsidP="00927B11">
            <w:pPr>
              <w:rPr>
                <w:rFonts w:hint="eastAsia"/>
                <w:sz w:val="16"/>
                <w:szCs w:val="16"/>
                <w:lang w:eastAsia="zh-CN"/>
              </w:rPr>
            </w:pPr>
            <w:r>
              <w:rPr>
                <w:rFonts w:hint="eastAsia"/>
                <w:sz w:val="16"/>
                <w:szCs w:val="16"/>
                <w:lang w:eastAsia="zh-CN"/>
              </w:rPr>
              <w:t>0.966</w:t>
            </w:r>
          </w:p>
        </w:tc>
        <w:tc>
          <w:tcPr>
            <w:tcW w:w="851" w:type="dxa"/>
            <w:vAlign w:val="center"/>
          </w:tcPr>
          <w:p w14:paraId="56D21F11" w14:textId="03BF0FC5" w:rsidR="00AD254E" w:rsidRPr="00EA68AC" w:rsidRDefault="00B40C82" w:rsidP="00927B11">
            <w:pPr>
              <w:pStyle w:val="tablecopy"/>
              <w:jc w:val="center"/>
              <w:rPr>
                <w:rFonts w:hint="eastAsia"/>
                <w:lang w:eastAsia="zh-CN"/>
              </w:rPr>
            </w:pPr>
            <w:r>
              <w:rPr>
                <w:rFonts w:hint="eastAsia"/>
                <w:lang w:eastAsia="zh-CN"/>
              </w:rPr>
              <w:t>0.958</w:t>
            </w:r>
          </w:p>
        </w:tc>
        <w:tc>
          <w:tcPr>
            <w:tcW w:w="708" w:type="dxa"/>
            <w:vAlign w:val="center"/>
          </w:tcPr>
          <w:p w14:paraId="55FEAD82" w14:textId="34394730" w:rsidR="00AD254E" w:rsidRPr="00EA68AC" w:rsidRDefault="00AD254E" w:rsidP="00927B11">
            <w:pPr>
              <w:rPr>
                <w:rFonts w:hint="eastAsia"/>
                <w:sz w:val="16"/>
                <w:szCs w:val="16"/>
                <w:lang w:eastAsia="zh-CN"/>
              </w:rPr>
            </w:pPr>
            <w:r w:rsidRPr="00EA68AC">
              <w:rPr>
                <w:rFonts w:hint="eastAsia"/>
                <w:sz w:val="16"/>
                <w:szCs w:val="16"/>
                <w:lang w:eastAsia="zh-CN"/>
              </w:rPr>
              <w:t>0.975</w:t>
            </w:r>
          </w:p>
        </w:tc>
        <w:tc>
          <w:tcPr>
            <w:tcW w:w="993" w:type="dxa"/>
            <w:vAlign w:val="center"/>
          </w:tcPr>
          <w:p w14:paraId="2653485E" w14:textId="146CD229" w:rsidR="00AD254E" w:rsidRDefault="00AD254E" w:rsidP="00927B11">
            <w:pPr>
              <w:rPr>
                <w:sz w:val="16"/>
                <w:szCs w:val="16"/>
              </w:rPr>
            </w:pPr>
            <w:r>
              <w:rPr>
                <w:rFonts w:hint="eastAsia"/>
                <w:sz w:val="16"/>
                <w:szCs w:val="16"/>
                <w:lang w:eastAsia="zh-CN"/>
              </w:rPr>
              <w:t>0.877</w:t>
            </w:r>
          </w:p>
        </w:tc>
      </w:tr>
      <w:tr w:rsidR="00AD254E" w14:paraId="31812828" w14:textId="77777777">
        <w:trPr>
          <w:trHeight w:val="320"/>
          <w:jc w:val="center"/>
        </w:trPr>
        <w:tc>
          <w:tcPr>
            <w:tcW w:w="990" w:type="dxa"/>
            <w:vAlign w:val="center"/>
          </w:tcPr>
          <w:p w14:paraId="3C6074D8" w14:textId="77777777" w:rsidR="00AD254E" w:rsidRDefault="00AD254E" w:rsidP="00AD254E">
            <w:pPr>
              <w:pStyle w:val="tablecopy"/>
              <w:ind w:left="172" w:hanging="172"/>
            </w:pPr>
            <w:r>
              <w:t>Validation</w:t>
            </w:r>
          </w:p>
        </w:tc>
        <w:tc>
          <w:tcPr>
            <w:tcW w:w="708" w:type="dxa"/>
            <w:vAlign w:val="center"/>
          </w:tcPr>
          <w:p w14:paraId="5B6F611A" w14:textId="5A46318D" w:rsidR="00AD254E" w:rsidRDefault="0059792B" w:rsidP="00AD254E">
            <w:pPr>
              <w:pStyle w:val="tablecopy"/>
              <w:rPr>
                <w:rFonts w:hint="eastAsia"/>
                <w:lang w:eastAsia="zh-CN"/>
              </w:rPr>
            </w:pPr>
            <w:r>
              <w:rPr>
                <w:rFonts w:hint="eastAsia"/>
                <w:lang w:eastAsia="zh-CN"/>
              </w:rPr>
              <w:t>0.899</w:t>
            </w:r>
          </w:p>
        </w:tc>
        <w:tc>
          <w:tcPr>
            <w:tcW w:w="709" w:type="dxa"/>
            <w:vAlign w:val="center"/>
          </w:tcPr>
          <w:p w14:paraId="5AED0C18" w14:textId="4A4E9D57" w:rsidR="00AD254E" w:rsidRDefault="0059792B" w:rsidP="00AD254E">
            <w:pPr>
              <w:rPr>
                <w:rFonts w:hint="eastAsia"/>
                <w:sz w:val="16"/>
                <w:szCs w:val="16"/>
                <w:lang w:eastAsia="zh-CN"/>
              </w:rPr>
            </w:pPr>
            <w:r>
              <w:rPr>
                <w:rFonts w:hint="eastAsia"/>
                <w:sz w:val="16"/>
                <w:szCs w:val="16"/>
                <w:lang w:eastAsia="zh-CN"/>
              </w:rPr>
              <w:t>0.628</w:t>
            </w:r>
          </w:p>
        </w:tc>
        <w:tc>
          <w:tcPr>
            <w:tcW w:w="851" w:type="dxa"/>
            <w:vAlign w:val="center"/>
          </w:tcPr>
          <w:p w14:paraId="52F5D2E7" w14:textId="78BFF36B" w:rsidR="00AD254E" w:rsidRDefault="003F3A92" w:rsidP="00AD254E">
            <w:pPr>
              <w:rPr>
                <w:rFonts w:hint="eastAsia"/>
                <w:sz w:val="16"/>
                <w:szCs w:val="16"/>
                <w:lang w:eastAsia="zh-CN"/>
              </w:rPr>
            </w:pPr>
            <w:r>
              <w:rPr>
                <w:rFonts w:hint="eastAsia"/>
                <w:sz w:val="16"/>
                <w:szCs w:val="16"/>
                <w:lang w:eastAsia="zh-CN"/>
              </w:rPr>
              <w:t>0.789</w:t>
            </w:r>
          </w:p>
        </w:tc>
        <w:tc>
          <w:tcPr>
            <w:tcW w:w="708" w:type="dxa"/>
            <w:vAlign w:val="center"/>
          </w:tcPr>
          <w:p w14:paraId="3BA8CE1F" w14:textId="6D3F2AE3" w:rsidR="00AD254E" w:rsidRDefault="0059792B" w:rsidP="00AD254E">
            <w:pPr>
              <w:rPr>
                <w:rFonts w:hint="eastAsia"/>
                <w:sz w:val="16"/>
                <w:szCs w:val="16"/>
                <w:lang w:eastAsia="zh-CN"/>
              </w:rPr>
            </w:pPr>
            <w:r>
              <w:rPr>
                <w:rFonts w:hint="eastAsia"/>
                <w:sz w:val="16"/>
                <w:szCs w:val="16"/>
                <w:lang w:eastAsia="zh-CN"/>
              </w:rPr>
              <w:t>0.673</w:t>
            </w:r>
          </w:p>
        </w:tc>
        <w:tc>
          <w:tcPr>
            <w:tcW w:w="993" w:type="dxa"/>
            <w:vAlign w:val="center"/>
          </w:tcPr>
          <w:p w14:paraId="55F84BCF" w14:textId="0DC93589" w:rsidR="00AD254E" w:rsidRDefault="00EA68AC" w:rsidP="00AD254E">
            <w:pPr>
              <w:rPr>
                <w:sz w:val="16"/>
                <w:szCs w:val="16"/>
              </w:rPr>
            </w:pPr>
            <w:r>
              <w:rPr>
                <w:rFonts w:hint="eastAsia"/>
                <w:sz w:val="16"/>
                <w:szCs w:val="16"/>
                <w:lang w:eastAsia="zh-CN"/>
              </w:rPr>
              <w:t>0.562</w:t>
            </w:r>
          </w:p>
        </w:tc>
      </w:tr>
    </w:tbl>
    <w:p w14:paraId="493BB508" w14:textId="0D009B9A" w:rsidR="00114E09" w:rsidRDefault="00114E09" w:rsidP="00D442E9">
      <w:pPr>
        <w:ind w:firstLine="288"/>
        <w:jc w:val="both"/>
        <w:rPr>
          <w:rFonts w:hint="eastAsia"/>
          <w:lang w:eastAsia="zh-CN"/>
        </w:rPr>
      </w:pPr>
      <w:r w:rsidRPr="00114E09">
        <w:rPr>
          <w:lang w:eastAsia="zh-CN"/>
        </w:rPr>
        <w:lastRenderedPageBreak/>
        <w:t xml:space="preserve">The YOLOv8 model with default hyperparameters shows a </w:t>
      </w:r>
      <w:r w:rsidR="00D37CB8">
        <w:rPr>
          <w:rFonts w:hint="eastAsia"/>
          <w:lang w:eastAsia="zh-CN"/>
        </w:rPr>
        <w:t>good</w:t>
      </w:r>
      <w:r w:rsidRPr="00114E09">
        <w:rPr>
          <w:lang w:eastAsia="zh-CN"/>
        </w:rPr>
        <w:t xml:space="preserve"> performance on the training dataset, with a precision of 95% and recall of 96.6%, </w:t>
      </w:r>
      <w:bookmarkStart w:id="0" w:name="_Hlk198242994"/>
      <w:r w:rsidRPr="00114E09">
        <w:rPr>
          <w:lang w:eastAsia="zh-CN"/>
        </w:rPr>
        <w:t xml:space="preserve">indicating that the model is able to detect most of the actual </w:t>
      </w:r>
      <w:r w:rsidR="00A03806" w:rsidRPr="00114E09">
        <w:rPr>
          <w:lang w:eastAsia="zh-CN"/>
        </w:rPr>
        <w:t>tumor</w:t>
      </w:r>
      <w:r w:rsidRPr="00114E09">
        <w:rPr>
          <w:lang w:eastAsia="zh-CN"/>
        </w:rPr>
        <w:t xml:space="preserve"> cases and accurately identify the </w:t>
      </w:r>
      <w:r w:rsidR="00A03806" w:rsidRPr="00114E09">
        <w:rPr>
          <w:lang w:eastAsia="zh-CN"/>
        </w:rPr>
        <w:t>tumor</w:t>
      </w:r>
      <w:r w:rsidRPr="00114E09">
        <w:rPr>
          <w:lang w:eastAsia="zh-CN"/>
        </w:rPr>
        <w:t xml:space="preserve"> without false positives during training</w:t>
      </w:r>
      <w:bookmarkEnd w:id="0"/>
      <w:r w:rsidRPr="00114E09">
        <w:rPr>
          <w:lang w:eastAsia="zh-CN"/>
        </w:rPr>
        <w:t>. The F1 score of 95.8% shows a balance between precision and recall. In addition, the mean Average Precision at an Intersection over Union threshold of 0.5 (mAP@</w:t>
      </w:r>
      <w:r w:rsidR="002A6080">
        <w:rPr>
          <w:rFonts w:hint="eastAsia"/>
          <w:lang w:eastAsia="zh-CN"/>
        </w:rPr>
        <w:t>0.5</w:t>
      </w:r>
      <w:r w:rsidRPr="00114E09">
        <w:rPr>
          <w:lang w:eastAsia="zh-CN"/>
        </w:rPr>
        <w:t>) is 97.5%, while the mean Average Precision across Intersection over Union thresholds from 0.5 to 0.95 (mAP@</w:t>
      </w:r>
      <w:r w:rsidR="002A6080">
        <w:rPr>
          <w:rFonts w:hint="eastAsia"/>
          <w:lang w:eastAsia="zh-CN"/>
        </w:rPr>
        <w:t>0.5:0.95</w:t>
      </w:r>
      <w:r w:rsidRPr="00114E09">
        <w:rPr>
          <w:lang w:eastAsia="zh-CN"/>
        </w:rPr>
        <w:t xml:space="preserve">) is 87.7%. This indicates that the model performs well in </w:t>
      </w:r>
      <w:r w:rsidR="00A03806" w:rsidRPr="00114E09">
        <w:rPr>
          <w:lang w:eastAsia="zh-CN"/>
        </w:rPr>
        <w:t>localizing</w:t>
      </w:r>
      <w:r w:rsidRPr="00114E09">
        <w:rPr>
          <w:lang w:eastAsia="zh-CN"/>
        </w:rPr>
        <w:t xml:space="preserve"> the </w:t>
      </w:r>
      <w:r w:rsidR="00A03806" w:rsidRPr="00114E09">
        <w:rPr>
          <w:lang w:eastAsia="zh-CN"/>
        </w:rPr>
        <w:t>tumor</w:t>
      </w:r>
      <w:r w:rsidRPr="00114E09">
        <w:rPr>
          <w:lang w:eastAsia="zh-CN"/>
        </w:rPr>
        <w:t xml:space="preserve"> in the training dataset. However, the precision of this model decreases to 89.9% and recall decreases to 62.8%, suggesting that the model is missing some actual </w:t>
      </w:r>
      <w:r w:rsidR="00A03806" w:rsidRPr="00114E09">
        <w:rPr>
          <w:lang w:eastAsia="zh-CN"/>
        </w:rPr>
        <w:t>tumor</w:t>
      </w:r>
      <w:r w:rsidRPr="00114E09">
        <w:rPr>
          <w:lang w:eastAsia="zh-CN"/>
        </w:rPr>
        <w:t xml:space="preserve"> cases while maintaining a high true positive percentage. The percentage of false negatives is high in the validation dataset. The 78.9% F1 score also shows that the imbalance between precision and recall occurs. Moreover, the </w:t>
      </w:r>
      <w:r w:rsidR="002A6080" w:rsidRPr="00114E09">
        <w:rPr>
          <w:lang w:eastAsia="zh-CN"/>
        </w:rPr>
        <w:t>mAP@</w:t>
      </w:r>
      <w:r w:rsidR="002A6080">
        <w:rPr>
          <w:rFonts w:hint="eastAsia"/>
          <w:lang w:eastAsia="zh-CN"/>
        </w:rPr>
        <w:t>0.5</w:t>
      </w:r>
      <w:r w:rsidRPr="00114E09">
        <w:rPr>
          <w:lang w:eastAsia="zh-CN"/>
        </w:rPr>
        <w:t xml:space="preserve"> decreases to 67.3% while the </w:t>
      </w:r>
      <w:r w:rsidR="002A6080" w:rsidRPr="00114E09">
        <w:rPr>
          <w:lang w:eastAsia="zh-CN"/>
        </w:rPr>
        <w:t>mAP@</w:t>
      </w:r>
      <w:r w:rsidR="002A6080">
        <w:rPr>
          <w:rFonts w:hint="eastAsia"/>
          <w:lang w:eastAsia="zh-CN"/>
        </w:rPr>
        <w:t xml:space="preserve">0.5:0.95 </w:t>
      </w:r>
      <w:r w:rsidRPr="00114E09">
        <w:rPr>
          <w:lang w:eastAsia="zh-CN"/>
        </w:rPr>
        <w:t xml:space="preserve">decreases to 56.2% during validation, indicating that the model is poor in </w:t>
      </w:r>
      <w:r w:rsidR="00A03806" w:rsidRPr="00114E09">
        <w:rPr>
          <w:lang w:eastAsia="zh-CN"/>
        </w:rPr>
        <w:t>localizing</w:t>
      </w:r>
      <w:r w:rsidRPr="00114E09">
        <w:rPr>
          <w:lang w:eastAsia="zh-CN"/>
        </w:rPr>
        <w:t xml:space="preserve"> </w:t>
      </w:r>
      <w:r w:rsidR="00A03806" w:rsidRPr="00114E09">
        <w:rPr>
          <w:lang w:eastAsia="zh-CN"/>
        </w:rPr>
        <w:t>tumors</w:t>
      </w:r>
      <w:r w:rsidRPr="00114E09">
        <w:rPr>
          <w:lang w:eastAsia="zh-CN"/>
        </w:rPr>
        <w:t xml:space="preserve"> in the validation dataset. Overall, the YOLOv8 model with default hyperparameters performs well in the training dataset but poorly in the validation dataset, especially in recall, </w:t>
      </w:r>
      <w:r w:rsidR="002A6080" w:rsidRPr="00114E09">
        <w:rPr>
          <w:lang w:eastAsia="zh-CN"/>
        </w:rPr>
        <w:t>m</w:t>
      </w:r>
      <w:r w:rsidR="002A6080">
        <w:rPr>
          <w:rFonts w:hint="eastAsia"/>
          <w:lang w:eastAsia="zh-CN"/>
        </w:rPr>
        <w:t>A</w:t>
      </w:r>
      <w:r w:rsidR="002A6080" w:rsidRPr="00114E09">
        <w:rPr>
          <w:lang w:eastAsia="zh-CN"/>
        </w:rPr>
        <w:t>P@</w:t>
      </w:r>
      <w:r w:rsidR="002A6080">
        <w:rPr>
          <w:rFonts w:hint="eastAsia"/>
          <w:lang w:eastAsia="zh-CN"/>
        </w:rPr>
        <w:t>0.5</w:t>
      </w:r>
      <w:r w:rsidRPr="00114E09">
        <w:rPr>
          <w:lang w:eastAsia="zh-CN"/>
        </w:rPr>
        <w:t xml:space="preserve">, and </w:t>
      </w:r>
      <w:r w:rsidR="002A6080" w:rsidRPr="002A6080">
        <w:rPr>
          <w:lang w:eastAsia="zh-CN"/>
        </w:rPr>
        <w:t>mAP@0.5:0.9</w:t>
      </w:r>
      <w:r w:rsidR="002A6080">
        <w:rPr>
          <w:rFonts w:hint="eastAsia"/>
          <w:lang w:eastAsia="zh-CN"/>
        </w:rPr>
        <w:t>5</w:t>
      </w:r>
      <w:r w:rsidR="00B060F8">
        <w:rPr>
          <w:rFonts w:hint="eastAsia"/>
          <w:lang w:eastAsia="zh-CN"/>
        </w:rPr>
        <w:t xml:space="preserve">. </w:t>
      </w:r>
      <w:r w:rsidR="00B060F8" w:rsidRPr="00B060F8">
        <w:rPr>
          <w:lang w:eastAsia="zh-CN"/>
        </w:rPr>
        <w:t>This might be due to the imbalanced classes of the original dataset</w:t>
      </w:r>
      <w:r w:rsidR="00B060F8">
        <w:rPr>
          <w:rFonts w:hint="eastAsia"/>
          <w:lang w:eastAsia="zh-CN"/>
        </w:rPr>
        <w:t>.</w:t>
      </w:r>
    </w:p>
    <w:p w14:paraId="5582CED2" w14:textId="40C07521" w:rsidR="00E109A1" w:rsidRDefault="00E109A1" w:rsidP="00E109A1">
      <w:pPr>
        <w:pStyle w:val="tablehead"/>
        <w:rPr>
          <w:lang w:eastAsia="zh-CN"/>
        </w:rPr>
      </w:pPr>
      <w:r>
        <w:t xml:space="preserve">statistical summary of yolo </w:t>
      </w:r>
      <w:r>
        <w:rPr>
          <w:rFonts w:hint="eastAsia"/>
          <w:lang w:eastAsia="zh-CN"/>
        </w:rPr>
        <w:t>8</w:t>
      </w:r>
      <w:r>
        <w:t xml:space="preserve"> on training and validation datasets</w:t>
      </w:r>
      <w:r>
        <w:rPr>
          <w:rFonts w:hint="eastAsia"/>
          <w:lang w:eastAsia="zh-CN"/>
        </w:rPr>
        <w:t xml:space="preserve"> for fine-tuned model for all classes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851"/>
        <w:gridCol w:w="708"/>
        <w:gridCol w:w="993"/>
      </w:tblGrid>
      <w:tr w:rsidR="00E109A1" w14:paraId="76031476" w14:textId="77777777">
        <w:trPr>
          <w:cantSplit/>
          <w:trHeight w:val="240"/>
          <w:tblHeader/>
          <w:jc w:val="center"/>
        </w:trPr>
        <w:tc>
          <w:tcPr>
            <w:tcW w:w="990" w:type="dxa"/>
            <w:vMerge w:val="restart"/>
            <w:vAlign w:val="center"/>
          </w:tcPr>
          <w:p w14:paraId="164536BE" w14:textId="77777777" w:rsidR="00E109A1" w:rsidRDefault="00E109A1">
            <w:pPr>
              <w:pStyle w:val="tablecolhead"/>
              <w:ind w:left="172" w:hanging="172"/>
            </w:pPr>
            <w:r>
              <w:t>Dataset</w:t>
            </w:r>
          </w:p>
        </w:tc>
        <w:tc>
          <w:tcPr>
            <w:tcW w:w="3969" w:type="dxa"/>
            <w:gridSpan w:val="5"/>
          </w:tcPr>
          <w:p w14:paraId="7851D270" w14:textId="77777777" w:rsidR="00E109A1" w:rsidRDefault="00E109A1">
            <w:pPr>
              <w:pStyle w:val="tablecolhead"/>
            </w:pPr>
            <w:r>
              <w:t>Metrics</w:t>
            </w:r>
          </w:p>
        </w:tc>
      </w:tr>
      <w:tr w:rsidR="00E109A1" w14:paraId="68555FC4" w14:textId="77777777">
        <w:trPr>
          <w:cantSplit/>
          <w:trHeight w:val="240"/>
          <w:tblHeader/>
          <w:jc w:val="center"/>
        </w:trPr>
        <w:tc>
          <w:tcPr>
            <w:tcW w:w="990" w:type="dxa"/>
            <w:vMerge/>
          </w:tcPr>
          <w:p w14:paraId="6F34E3C8" w14:textId="77777777" w:rsidR="00E109A1" w:rsidRDefault="00E109A1">
            <w:pPr>
              <w:ind w:left="172" w:hanging="172"/>
              <w:rPr>
                <w:sz w:val="16"/>
                <w:szCs w:val="16"/>
              </w:rPr>
            </w:pPr>
          </w:p>
        </w:tc>
        <w:tc>
          <w:tcPr>
            <w:tcW w:w="708" w:type="dxa"/>
            <w:vAlign w:val="center"/>
          </w:tcPr>
          <w:p w14:paraId="5B1365AB" w14:textId="77777777" w:rsidR="00E109A1" w:rsidRDefault="00E109A1">
            <w:pPr>
              <w:pStyle w:val="tablecolsubhead"/>
            </w:pPr>
            <w:r>
              <w:t>P</w:t>
            </w:r>
          </w:p>
        </w:tc>
        <w:tc>
          <w:tcPr>
            <w:tcW w:w="709" w:type="dxa"/>
            <w:vAlign w:val="center"/>
          </w:tcPr>
          <w:p w14:paraId="12302E43" w14:textId="77777777" w:rsidR="00E109A1" w:rsidRDefault="00E109A1">
            <w:pPr>
              <w:pStyle w:val="tablecolsubhead"/>
            </w:pPr>
            <w:r>
              <w:t>R</w:t>
            </w:r>
          </w:p>
        </w:tc>
        <w:tc>
          <w:tcPr>
            <w:tcW w:w="851" w:type="dxa"/>
          </w:tcPr>
          <w:p w14:paraId="5D6B6B59" w14:textId="77777777" w:rsidR="00E109A1" w:rsidRDefault="00E109A1">
            <w:pPr>
              <w:pStyle w:val="tablecolsubhead"/>
            </w:pPr>
            <w:r>
              <w:t>F1</w:t>
            </w:r>
            <w:r>
              <w:rPr>
                <w:rFonts w:hint="eastAsia"/>
                <w:lang w:eastAsia="zh-CN"/>
              </w:rPr>
              <w:t xml:space="preserve"> </w:t>
            </w:r>
            <w:r>
              <w:t>score</w:t>
            </w:r>
          </w:p>
        </w:tc>
        <w:tc>
          <w:tcPr>
            <w:tcW w:w="708" w:type="dxa"/>
            <w:vAlign w:val="center"/>
          </w:tcPr>
          <w:p w14:paraId="7D021935" w14:textId="77777777" w:rsidR="00E109A1" w:rsidRDefault="00E109A1">
            <w:pPr>
              <w:pStyle w:val="tablecolsubhead"/>
            </w:pPr>
            <w:r>
              <w:t>mAP50</w:t>
            </w:r>
          </w:p>
        </w:tc>
        <w:tc>
          <w:tcPr>
            <w:tcW w:w="993" w:type="dxa"/>
          </w:tcPr>
          <w:p w14:paraId="548E0B53" w14:textId="77777777" w:rsidR="00E109A1" w:rsidRDefault="00E109A1">
            <w:pPr>
              <w:pStyle w:val="tablecolsubhead"/>
            </w:pPr>
            <w:r>
              <w:t>mAP50-95</w:t>
            </w:r>
          </w:p>
        </w:tc>
      </w:tr>
      <w:tr w:rsidR="00BB22EF" w14:paraId="785C2EA0" w14:textId="77777777" w:rsidTr="00BB22EF">
        <w:trPr>
          <w:trHeight w:val="320"/>
          <w:jc w:val="center"/>
        </w:trPr>
        <w:tc>
          <w:tcPr>
            <w:tcW w:w="990" w:type="dxa"/>
            <w:vAlign w:val="center"/>
          </w:tcPr>
          <w:p w14:paraId="2E47E2A2" w14:textId="77777777" w:rsidR="00BB22EF" w:rsidRDefault="00BB22EF" w:rsidP="00BB22EF">
            <w:pPr>
              <w:pStyle w:val="tablecopy"/>
              <w:ind w:left="172" w:hanging="172"/>
              <w:rPr>
                <w:sz w:val="8"/>
                <w:szCs w:val="8"/>
              </w:rPr>
            </w:pPr>
            <w:r>
              <w:t>Training</w:t>
            </w:r>
          </w:p>
        </w:tc>
        <w:tc>
          <w:tcPr>
            <w:tcW w:w="708" w:type="dxa"/>
            <w:vAlign w:val="center"/>
          </w:tcPr>
          <w:p w14:paraId="16CE2111" w14:textId="4E7118DF" w:rsidR="00BB22EF" w:rsidRDefault="00BB22EF" w:rsidP="00BB22EF">
            <w:pPr>
              <w:pStyle w:val="tablecopy"/>
              <w:rPr>
                <w:rFonts w:hint="eastAsia"/>
                <w:lang w:eastAsia="zh-CN"/>
              </w:rPr>
            </w:pPr>
            <w:r>
              <w:rPr>
                <w:rFonts w:hint="eastAsia"/>
                <w:lang w:eastAsia="zh-CN"/>
              </w:rPr>
              <w:t>0.992</w:t>
            </w:r>
          </w:p>
        </w:tc>
        <w:tc>
          <w:tcPr>
            <w:tcW w:w="709" w:type="dxa"/>
            <w:vAlign w:val="center"/>
          </w:tcPr>
          <w:p w14:paraId="7CD75633" w14:textId="79BE02A2" w:rsidR="00BB22EF" w:rsidRDefault="00BB22EF" w:rsidP="00BB22EF">
            <w:pPr>
              <w:rPr>
                <w:rFonts w:hint="eastAsia"/>
                <w:sz w:val="16"/>
                <w:szCs w:val="16"/>
                <w:lang w:eastAsia="zh-CN"/>
              </w:rPr>
            </w:pPr>
            <w:r>
              <w:rPr>
                <w:rFonts w:hint="eastAsia"/>
                <w:sz w:val="16"/>
                <w:szCs w:val="16"/>
                <w:lang w:eastAsia="zh-CN"/>
              </w:rPr>
              <w:t>0.970</w:t>
            </w:r>
          </w:p>
        </w:tc>
        <w:tc>
          <w:tcPr>
            <w:tcW w:w="851" w:type="dxa"/>
            <w:vAlign w:val="center"/>
          </w:tcPr>
          <w:p w14:paraId="6C12D83D" w14:textId="6F0381DC" w:rsidR="00BB22EF" w:rsidRDefault="0054322D" w:rsidP="00BB22EF">
            <w:pPr>
              <w:pStyle w:val="tablecopy"/>
              <w:jc w:val="center"/>
              <w:rPr>
                <w:rFonts w:hint="eastAsia"/>
                <w:lang w:eastAsia="zh-CN"/>
              </w:rPr>
            </w:pPr>
            <w:r>
              <w:rPr>
                <w:rFonts w:hint="eastAsia"/>
                <w:lang w:eastAsia="zh-CN"/>
              </w:rPr>
              <w:t>0.981</w:t>
            </w:r>
          </w:p>
        </w:tc>
        <w:tc>
          <w:tcPr>
            <w:tcW w:w="708" w:type="dxa"/>
            <w:vAlign w:val="center"/>
          </w:tcPr>
          <w:p w14:paraId="29FE83CA" w14:textId="4D81AAD7" w:rsidR="00BB22EF" w:rsidRPr="00BB22EF" w:rsidRDefault="00BB22EF" w:rsidP="00BB22EF">
            <w:pPr>
              <w:rPr>
                <w:rFonts w:hint="eastAsia"/>
                <w:sz w:val="16"/>
                <w:szCs w:val="16"/>
                <w:lang w:eastAsia="zh-CN"/>
              </w:rPr>
            </w:pPr>
            <w:r w:rsidRPr="00BB22EF">
              <w:rPr>
                <w:rFonts w:hint="eastAsia"/>
                <w:sz w:val="16"/>
                <w:szCs w:val="16"/>
                <w:lang w:eastAsia="zh-CN"/>
              </w:rPr>
              <w:t>0.993</w:t>
            </w:r>
          </w:p>
        </w:tc>
        <w:tc>
          <w:tcPr>
            <w:tcW w:w="993" w:type="dxa"/>
            <w:vAlign w:val="center"/>
          </w:tcPr>
          <w:p w14:paraId="241297F4" w14:textId="0283D2E6" w:rsidR="00BB22EF" w:rsidRPr="00BB22EF" w:rsidRDefault="00BB22EF" w:rsidP="00BB22EF">
            <w:pPr>
              <w:rPr>
                <w:sz w:val="16"/>
                <w:szCs w:val="16"/>
              </w:rPr>
            </w:pPr>
            <w:r w:rsidRPr="00BB22EF">
              <w:rPr>
                <w:rFonts w:hint="eastAsia"/>
                <w:sz w:val="16"/>
                <w:szCs w:val="16"/>
                <w:lang w:eastAsia="zh-CN"/>
              </w:rPr>
              <w:t>0.934</w:t>
            </w:r>
          </w:p>
        </w:tc>
      </w:tr>
      <w:tr w:rsidR="00BB22EF" w14:paraId="7E2C1E51" w14:textId="77777777" w:rsidTr="00BB22EF">
        <w:trPr>
          <w:trHeight w:val="320"/>
          <w:jc w:val="center"/>
        </w:trPr>
        <w:tc>
          <w:tcPr>
            <w:tcW w:w="990" w:type="dxa"/>
            <w:vAlign w:val="center"/>
          </w:tcPr>
          <w:p w14:paraId="037598CE" w14:textId="77777777" w:rsidR="00BB22EF" w:rsidRDefault="00BB22EF" w:rsidP="00BB22EF">
            <w:pPr>
              <w:pStyle w:val="tablecopy"/>
              <w:ind w:left="172" w:hanging="172"/>
            </w:pPr>
            <w:r>
              <w:t>Validation</w:t>
            </w:r>
          </w:p>
        </w:tc>
        <w:tc>
          <w:tcPr>
            <w:tcW w:w="708" w:type="dxa"/>
            <w:vAlign w:val="center"/>
          </w:tcPr>
          <w:p w14:paraId="5173C0DF" w14:textId="3026F7C6" w:rsidR="00BB22EF" w:rsidRDefault="00BB22EF" w:rsidP="00BB22EF">
            <w:pPr>
              <w:pStyle w:val="tablecopy"/>
              <w:rPr>
                <w:rFonts w:hint="eastAsia"/>
                <w:lang w:eastAsia="zh-CN"/>
              </w:rPr>
            </w:pPr>
            <w:r>
              <w:rPr>
                <w:rFonts w:hint="eastAsia"/>
                <w:lang w:eastAsia="zh-CN"/>
              </w:rPr>
              <w:t>0.696</w:t>
            </w:r>
          </w:p>
        </w:tc>
        <w:tc>
          <w:tcPr>
            <w:tcW w:w="709" w:type="dxa"/>
            <w:vAlign w:val="center"/>
          </w:tcPr>
          <w:p w14:paraId="60BB0107" w14:textId="276890C4" w:rsidR="00BB22EF" w:rsidRDefault="00BB22EF" w:rsidP="00BB22EF">
            <w:pPr>
              <w:rPr>
                <w:rFonts w:hint="eastAsia"/>
                <w:sz w:val="16"/>
                <w:szCs w:val="16"/>
                <w:lang w:eastAsia="zh-CN"/>
              </w:rPr>
            </w:pPr>
            <w:r>
              <w:rPr>
                <w:rFonts w:hint="eastAsia"/>
                <w:sz w:val="16"/>
                <w:szCs w:val="16"/>
                <w:lang w:eastAsia="zh-CN"/>
              </w:rPr>
              <w:t>0.612</w:t>
            </w:r>
          </w:p>
        </w:tc>
        <w:tc>
          <w:tcPr>
            <w:tcW w:w="851" w:type="dxa"/>
            <w:vAlign w:val="center"/>
          </w:tcPr>
          <w:p w14:paraId="01235778" w14:textId="5D3390EC" w:rsidR="00BB22EF" w:rsidRDefault="008B67DD" w:rsidP="00BB22EF">
            <w:pPr>
              <w:rPr>
                <w:rFonts w:hint="eastAsia"/>
                <w:sz w:val="16"/>
                <w:szCs w:val="16"/>
                <w:lang w:eastAsia="zh-CN"/>
              </w:rPr>
            </w:pPr>
            <w:r>
              <w:rPr>
                <w:rFonts w:hint="eastAsia"/>
                <w:sz w:val="16"/>
                <w:szCs w:val="16"/>
                <w:lang w:eastAsia="zh-CN"/>
              </w:rPr>
              <w:t>0.65</w:t>
            </w:r>
            <w:r w:rsidR="005B017A">
              <w:rPr>
                <w:rFonts w:hint="eastAsia"/>
                <w:sz w:val="16"/>
                <w:szCs w:val="16"/>
                <w:lang w:eastAsia="zh-CN"/>
              </w:rPr>
              <w:t>1</w:t>
            </w:r>
          </w:p>
        </w:tc>
        <w:tc>
          <w:tcPr>
            <w:tcW w:w="708" w:type="dxa"/>
            <w:vAlign w:val="center"/>
          </w:tcPr>
          <w:p w14:paraId="43DF359D" w14:textId="3F7E1EB8" w:rsidR="00BB22EF" w:rsidRPr="00BB22EF" w:rsidRDefault="00BB22EF" w:rsidP="00BB22EF">
            <w:pPr>
              <w:rPr>
                <w:rFonts w:hint="eastAsia"/>
                <w:sz w:val="16"/>
                <w:szCs w:val="16"/>
                <w:lang w:eastAsia="zh-CN"/>
              </w:rPr>
            </w:pPr>
            <w:r>
              <w:rPr>
                <w:rFonts w:hint="eastAsia"/>
                <w:sz w:val="16"/>
                <w:szCs w:val="16"/>
                <w:lang w:eastAsia="zh-CN"/>
              </w:rPr>
              <w:t>0.651</w:t>
            </w:r>
          </w:p>
        </w:tc>
        <w:tc>
          <w:tcPr>
            <w:tcW w:w="993" w:type="dxa"/>
            <w:vAlign w:val="center"/>
          </w:tcPr>
          <w:p w14:paraId="6518A984" w14:textId="0831CE24" w:rsidR="00BB22EF" w:rsidRPr="00BB22EF" w:rsidRDefault="00BB22EF" w:rsidP="00BB22EF">
            <w:pPr>
              <w:rPr>
                <w:rFonts w:hint="eastAsia"/>
                <w:sz w:val="16"/>
                <w:szCs w:val="16"/>
                <w:lang w:eastAsia="zh-CN"/>
              </w:rPr>
            </w:pPr>
            <w:r>
              <w:rPr>
                <w:rFonts w:hint="eastAsia"/>
                <w:sz w:val="16"/>
                <w:szCs w:val="16"/>
                <w:lang w:eastAsia="zh-CN"/>
              </w:rPr>
              <w:t>0.558</w:t>
            </w:r>
          </w:p>
        </w:tc>
      </w:tr>
    </w:tbl>
    <w:p w14:paraId="70D224EF" w14:textId="36700395" w:rsidR="007038AE" w:rsidRPr="007038AE" w:rsidRDefault="005D32E1" w:rsidP="005D32E1">
      <w:pPr>
        <w:ind w:firstLine="288"/>
        <w:jc w:val="both"/>
        <w:rPr>
          <w:lang w:eastAsia="zh-CN"/>
        </w:rPr>
      </w:pPr>
      <w:r w:rsidRPr="005D32E1">
        <w:rPr>
          <w:lang w:eastAsia="zh-CN"/>
        </w:rPr>
        <w:t xml:space="preserve">The YOLOv8 model after fine-tuning shows a good performance on the training dataset. The 95% precision and 97% recall scores show that the YOLOv8 model after fine-tuning is able to detect most of the actual tumor cases and accurately identify the tumor types, indicating that the model is able to minimize the false positive and false negative cases after fine-tuning. The F1 score of 98.1% shows a balance between precision and recall during training. </w:t>
      </w:r>
      <w:bookmarkStart w:id="1" w:name="_Hlk198240305"/>
      <w:r w:rsidRPr="005D32E1">
        <w:rPr>
          <w:lang w:eastAsia="zh-CN"/>
        </w:rPr>
        <w:t>In addition, mAP@0</w:t>
      </w:r>
      <w:r w:rsidR="002A6080">
        <w:rPr>
          <w:rFonts w:hint="eastAsia"/>
          <w:lang w:eastAsia="zh-CN"/>
        </w:rPr>
        <w:t>.5</w:t>
      </w:r>
      <w:r w:rsidRPr="005D32E1">
        <w:rPr>
          <w:lang w:eastAsia="zh-CN"/>
        </w:rPr>
        <w:t xml:space="preserve"> is 99.3%, while the </w:t>
      </w:r>
      <w:r w:rsidR="002A6080" w:rsidRPr="002A6080">
        <w:rPr>
          <w:lang w:eastAsia="zh-CN"/>
        </w:rPr>
        <w:t>mAP@0.5:0.9</w:t>
      </w:r>
      <w:r w:rsidR="002A6080">
        <w:rPr>
          <w:rFonts w:hint="eastAsia"/>
          <w:lang w:eastAsia="zh-CN"/>
        </w:rPr>
        <w:t xml:space="preserve">5 </w:t>
      </w:r>
      <w:r w:rsidRPr="005D32E1">
        <w:rPr>
          <w:lang w:eastAsia="zh-CN"/>
        </w:rPr>
        <w:t xml:space="preserve">is 93.4% in the training dataset. This indicates that the model performs well in localizing the tumor in the training dataset. </w:t>
      </w:r>
      <w:bookmarkEnd w:id="1"/>
      <w:r w:rsidRPr="005D32E1">
        <w:rPr>
          <w:lang w:eastAsia="zh-CN"/>
        </w:rPr>
        <w:t>However, the precision of this model decreases to 69.6% and recall decreases to 61.2%, suggesting that the model is missing some actual tumor cases but remains highly correct in identifying the tumor types. The percentage of false negatives is high, but the percentage of false positives is low in the validation dataset. The 65.1% F1 score also shows that the imbalance between precision and recall occurs. Moreover, the mAP</w:t>
      </w:r>
      <w:r w:rsidR="002A6080">
        <w:rPr>
          <w:rFonts w:hint="eastAsia"/>
          <w:lang w:eastAsia="zh-CN"/>
        </w:rPr>
        <w:t>@0.5</w:t>
      </w:r>
      <w:r w:rsidRPr="005D32E1">
        <w:rPr>
          <w:lang w:eastAsia="zh-CN"/>
        </w:rPr>
        <w:t xml:space="preserve"> decreases to 65.1% while the mAP</w:t>
      </w:r>
      <w:r w:rsidR="002A6080">
        <w:rPr>
          <w:rFonts w:hint="eastAsia"/>
          <w:lang w:eastAsia="zh-CN"/>
        </w:rPr>
        <w:t>0.5:0.95</w:t>
      </w:r>
      <w:r w:rsidRPr="005D32E1">
        <w:rPr>
          <w:lang w:eastAsia="zh-CN"/>
        </w:rPr>
        <w:t xml:space="preserve"> decreases to 55.8% during validation, indicating that the model is poor in localizing tumors in the validation dataset. Overall, the YOLOv8 model after fine-tuning performs well in the training dataset but poorly in the validation dataset, especially in recall, mAP</w:t>
      </w:r>
      <w:r w:rsidR="002A6080">
        <w:rPr>
          <w:rFonts w:hint="eastAsia"/>
          <w:lang w:eastAsia="zh-CN"/>
        </w:rPr>
        <w:t>@0.5</w:t>
      </w:r>
      <w:r w:rsidRPr="005D32E1">
        <w:rPr>
          <w:lang w:eastAsia="zh-CN"/>
        </w:rPr>
        <w:t>, and mAP</w:t>
      </w:r>
      <w:r w:rsidR="002A6080">
        <w:rPr>
          <w:rFonts w:hint="eastAsia"/>
          <w:lang w:eastAsia="zh-CN"/>
        </w:rPr>
        <w:t>@0.5:0.95</w:t>
      </w:r>
      <w:r w:rsidR="00B060F8">
        <w:rPr>
          <w:rFonts w:hint="eastAsia"/>
          <w:lang w:eastAsia="zh-CN"/>
        </w:rPr>
        <w:t xml:space="preserve">. </w:t>
      </w:r>
      <w:r w:rsidR="00B060F8" w:rsidRPr="00B060F8">
        <w:rPr>
          <w:lang w:eastAsia="zh-CN"/>
        </w:rPr>
        <w:t>This might be due to the imbalanced classes of the original dataset</w:t>
      </w:r>
      <w:r w:rsidR="00B060F8">
        <w:rPr>
          <w:rFonts w:hint="eastAsia"/>
          <w:lang w:eastAsia="zh-CN"/>
        </w:rPr>
        <w:t>.</w:t>
      </w:r>
      <w:r w:rsidR="00207CCF">
        <w:rPr>
          <w:lang w:eastAsia="zh-CN"/>
        </w:rPr>
        <w:t xml:space="preserve"> </w:t>
      </w:r>
    </w:p>
    <w:p w14:paraId="3874DB85" w14:textId="77777777" w:rsidR="00114E09" w:rsidRDefault="00114E09" w:rsidP="007038AE">
      <w:pPr>
        <w:rPr>
          <w:lang w:eastAsia="zh-CN"/>
        </w:rPr>
      </w:pPr>
    </w:p>
    <w:p w14:paraId="3B16EDFB" w14:textId="63959BF8" w:rsidR="007D1BF0" w:rsidRDefault="007D1BF0" w:rsidP="007D1BF0">
      <w:pPr>
        <w:pStyle w:val="Heading3"/>
        <w:rPr>
          <w:lang w:eastAsia="zh-CN"/>
        </w:rPr>
      </w:pPr>
      <w:r>
        <w:rPr>
          <w:rFonts w:hint="eastAsia"/>
          <w:lang w:eastAsia="zh-CN"/>
        </w:rPr>
        <w:t xml:space="preserve">Compare Performance for </w:t>
      </w:r>
      <w:r w:rsidR="00B92177">
        <w:rPr>
          <w:rFonts w:hint="eastAsia"/>
          <w:lang w:eastAsia="zh-CN"/>
        </w:rPr>
        <w:t>Default Model and Fine-tuned Model</w:t>
      </w:r>
    </w:p>
    <w:p w14:paraId="0E74C074" w14:textId="2B690C2B" w:rsidR="00B133DE" w:rsidRDefault="00B133DE" w:rsidP="00B133DE">
      <w:pPr>
        <w:pStyle w:val="tablehead"/>
        <w:rPr>
          <w:lang w:eastAsia="zh-CN"/>
        </w:rPr>
      </w:pPr>
      <w:r>
        <w:t xml:space="preserve">performance comparison between original and fine-tuned yolo </w:t>
      </w:r>
      <w:r>
        <w:rPr>
          <w:rFonts w:hint="eastAsia"/>
          <w:lang w:eastAsia="zh-CN"/>
        </w:rPr>
        <w:t>8</w:t>
      </w:r>
      <w:r>
        <w:t xml:space="preserve"> on testing dataset for all classes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851"/>
        <w:gridCol w:w="708"/>
        <w:gridCol w:w="993"/>
      </w:tblGrid>
      <w:tr w:rsidR="007D1BF0" w14:paraId="06929B3E" w14:textId="77777777">
        <w:trPr>
          <w:cantSplit/>
          <w:trHeight w:val="240"/>
          <w:tblHeader/>
          <w:jc w:val="center"/>
        </w:trPr>
        <w:tc>
          <w:tcPr>
            <w:tcW w:w="990" w:type="dxa"/>
            <w:vMerge w:val="restart"/>
            <w:vAlign w:val="center"/>
          </w:tcPr>
          <w:p w14:paraId="62125BFF" w14:textId="77777777" w:rsidR="007D1BF0" w:rsidRDefault="007D1BF0">
            <w:pPr>
              <w:pStyle w:val="tablecolhead"/>
              <w:ind w:left="172" w:hanging="172"/>
            </w:pPr>
            <w:r>
              <w:t>Dataset</w:t>
            </w:r>
          </w:p>
        </w:tc>
        <w:tc>
          <w:tcPr>
            <w:tcW w:w="3969" w:type="dxa"/>
            <w:gridSpan w:val="5"/>
          </w:tcPr>
          <w:p w14:paraId="75603307" w14:textId="77777777" w:rsidR="007D1BF0" w:rsidRDefault="007D1BF0">
            <w:pPr>
              <w:pStyle w:val="tablecolhead"/>
            </w:pPr>
            <w:r>
              <w:t>Metrics</w:t>
            </w:r>
          </w:p>
        </w:tc>
      </w:tr>
      <w:tr w:rsidR="007D1BF0" w14:paraId="63428989" w14:textId="77777777">
        <w:trPr>
          <w:cantSplit/>
          <w:trHeight w:val="240"/>
          <w:tblHeader/>
          <w:jc w:val="center"/>
        </w:trPr>
        <w:tc>
          <w:tcPr>
            <w:tcW w:w="990" w:type="dxa"/>
            <w:vMerge/>
          </w:tcPr>
          <w:p w14:paraId="415A4B33" w14:textId="77777777" w:rsidR="007D1BF0" w:rsidRDefault="007D1BF0">
            <w:pPr>
              <w:ind w:left="172" w:hanging="172"/>
              <w:rPr>
                <w:sz w:val="16"/>
                <w:szCs w:val="16"/>
              </w:rPr>
            </w:pPr>
          </w:p>
        </w:tc>
        <w:tc>
          <w:tcPr>
            <w:tcW w:w="708" w:type="dxa"/>
            <w:vAlign w:val="center"/>
          </w:tcPr>
          <w:p w14:paraId="4003CDC7" w14:textId="77777777" w:rsidR="007D1BF0" w:rsidRDefault="007D1BF0">
            <w:pPr>
              <w:pStyle w:val="tablecolsubhead"/>
            </w:pPr>
            <w:r>
              <w:t>P</w:t>
            </w:r>
          </w:p>
        </w:tc>
        <w:tc>
          <w:tcPr>
            <w:tcW w:w="709" w:type="dxa"/>
            <w:vAlign w:val="center"/>
          </w:tcPr>
          <w:p w14:paraId="6CFA147F" w14:textId="77777777" w:rsidR="007D1BF0" w:rsidRDefault="007D1BF0">
            <w:pPr>
              <w:pStyle w:val="tablecolsubhead"/>
            </w:pPr>
            <w:r>
              <w:t>R</w:t>
            </w:r>
          </w:p>
        </w:tc>
        <w:tc>
          <w:tcPr>
            <w:tcW w:w="851" w:type="dxa"/>
          </w:tcPr>
          <w:p w14:paraId="50F137BC" w14:textId="77777777" w:rsidR="007D1BF0" w:rsidRDefault="007D1BF0">
            <w:pPr>
              <w:pStyle w:val="tablecolsubhead"/>
            </w:pPr>
            <w:r>
              <w:t>F1</w:t>
            </w:r>
            <w:r>
              <w:rPr>
                <w:rFonts w:hint="eastAsia"/>
                <w:lang w:eastAsia="zh-CN"/>
              </w:rPr>
              <w:t xml:space="preserve"> </w:t>
            </w:r>
            <w:r>
              <w:t>score</w:t>
            </w:r>
          </w:p>
        </w:tc>
        <w:tc>
          <w:tcPr>
            <w:tcW w:w="708" w:type="dxa"/>
            <w:vAlign w:val="center"/>
          </w:tcPr>
          <w:p w14:paraId="50F3FAD7" w14:textId="77777777" w:rsidR="007D1BF0" w:rsidRDefault="007D1BF0">
            <w:pPr>
              <w:pStyle w:val="tablecolsubhead"/>
            </w:pPr>
            <w:r>
              <w:t>mAP50</w:t>
            </w:r>
          </w:p>
        </w:tc>
        <w:tc>
          <w:tcPr>
            <w:tcW w:w="993" w:type="dxa"/>
          </w:tcPr>
          <w:p w14:paraId="3AEAF840" w14:textId="77777777" w:rsidR="007D1BF0" w:rsidRDefault="007D1BF0">
            <w:pPr>
              <w:pStyle w:val="tablecolsubhead"/>
            </w:pPr>
            <w:r>
              <w:t>mAP50-95</w:t>
            </w:r>
          </w:p>
        </w:tc>
      </w:tr>
      <w:tr w:rsidR="007D1BF0" w14:paraId="039192D6" w14:textId="77777777">
        <w:trPr>
          <w:trHeight w:val="320"/>
          <w:jc w:val="center"/>
        </w:trPr>
        <w:tc>
          <w:tcPr>
            <w:tcW w:w="990" w:type="dxa"/>
            <w:vAlign w:val="center"/>
          </w:tcPr>
          <w:p w14:paraId="0AA34841" w14:textId="3743EF18" w:rsidR="007D1BF0" w:rsidRDefault="006D7776">
            <w:pPr>
              <w:pStyle w:val="tablecopy"/>
              <w:ind w:left="172" w:hanging="172"/>
              <w:rPr>
                <w:rFonts w:hint="eastAsia"/>
                <w:sz w:val="8"/>
                <w:szCs w:val="8"/>
                <w:lang w:eastAsia="zh-CN"/>
              </w:rPr>
            </w:pPr>
            <w:r>
              <w:rPr>
                <w:rFonts w:hint="eastAsia"/>
                <w:lang w:eastAsia="zh-CN"/>
              </w:rPr>
              <w:t>Original</w:t>
            </w:r>
          </w:p>
        </w:tc>
        <w:tc>
          <w:tcPr>
            <w:tcW w:w="708" w:type="dxa"/>
            <w:vAlign w:val="center"/>
          </w:tcPr>
          <w:p w14:paraId="3517A647" w14:textId="4A01E501" w:rsidR="007D1BF0" w:rsidRPr="006D7776" w:rsidRDefault="007D1BF0">
            <w:pPr>
              <w:pStyle w:val="tablecopy"/>
              <w:rPr>
                <w:rFonts w:hint="eastAsia"/>
                <w:lang w:eastAsia="zh-CN"/>
              </w:rPr>
            </w:pPr>
            <w:r w:rsidRPr="006D7776">
              <w:rPr>
                <w:rFonts w:hint="eastAsia"/>
                <w:lang w:eastAsia="zh-CN"/>
              </w:rPr>
              <w:t>0.</w:t>
            </w:r>
            <w:r w:rsidR="006D7776" w:rsidRPr="006D7776">
              <w:rPr>
                <w:rFonts w:hint="eastAsia"/>
                <w:lang w:eastAsia="zh-CN"/>
              </w:rPr>
              <w:t>570</w:t>
            </w:r>
          </w:p>
        </w:tc>
        <w:tc>
          <w:tcPr>
            <w:tcW w:w="709" w:type="dxa"/>
            <w:vAlign w:val="center"/>
          </w:tcPr>
          <w:p w14:paraId="6752C244" w14:textId="50D6582F" w:rsidR="007D1BF0" w:rsidRPr="006D7776" w:rsidRDefault="007D1BF0">
            <w:pPr>
              <w:rPr>
                <w:rFonts w:hint="eastAsia"/>
                <w:sz w:val="16"/>
                <w:szCs w:val="16"/>
                <w:lang w:eastAsia="zh-CN"/>
              </w:rPr>
            </w:pPr>
            <w:r w:rsidRPr="006D7776">
              <w:rPr>
                <w:rFonts w:hint="eastAsia"/>
                <w:sz w:val="16"/>
                <w:szCs w:val="16"/>
                <w:lang w:eastAsia="zh-CN"/>
              </w:rPr>
              <w:t>0.</w:t>
            </w:r>
            <w:r w:rsidR="006D7776" w:rsidRPr="006D7776">
              <w:rPr>
                <w:rFonts w:hint="eastAsia"/>
                <w:sz w:val="16"/>
                <w:szCs w:val="16"/>
                <w:lang w:eastAsia="zh-CN"/>
              </w:rPr>
              <w:t>660</w:t>
            </w:r>
          </w:p>
        </w:tc>
        <w:tc>
          <w:tcPr>
            <w:tcW w:w="851" w:type="dxa"/>
            <w:vAlign w:val="center"/>
          </w:tcPr>
          <w:p w14:paraId="6CF387B0" w14:textId="243D1071" w:rsidR="007D1BF0" w:rsidRPr="006D7776" w:rsidRDefault="008E4F5B">
            <w:pPr>
              <w:pStyle w:val="tablecopy"/>
              <w:jc w:val="center"/>
              <w:rPr>
                <w:rFonts w:hint="eastAsia"/>
                <w:lang w:eastAsia="zh-CN"/>
              </w:rPr>
            </w:pPr>
            <w:r>
              <w:rPr>
                <w:rFonts w:hint="eastAsia"/>
                <w:lang w:eastAsia="zh-CN"/>
              </w:rPr>
              <w:t>0.612</w:t>
            </w:r>
          </w:p>
        </w:tc>
        <w:tc>
          <w:tcPr>
            <w:tcW w:w="708" w:type="dxa"/>
            <w:vAlign w:val="center"/>
          </w:tcPr>
          <w:p w14:paraId="55A954BC" w14:textId="13D2CBC8" w:rsidR="007D1BF0" w:rsidRPr="006D7776" w:rsidRDefault="006D7776">
            <w:pPr>
              <w:rPr>
                <w:rFonts w:hint="eastAsia"/>
                <w:sz w:val="16"/>
                <w:szCs w:val="16"/>
                <w:lang w:eastAsia="zh-CN"/>
              </w:rPr>
            </w:pPr>
            <w:r w:rsidRPr="006D7776">
              <w:rPr>
                <w:rFonts w:hint="eastAsia"/>
                <w:sz w:val="16"/>
                <w:szCs w:val="16"/>
                <w:lang w:eastAsia="zh-CN"/>
              </w:rPr>
              <w:t>0.618</w:t>
            </w:r>
          </w:p>
        </w:tc>
        <w:tc>
          <w:tcPr>
            <w:tcW w:w="993" w:type="dxa"/>
            <w:vAlign w:val="center"/>
          </w:tcPr>
          <w:p w14:paraId="5C249C6B" w14:textId="26F9E079" w:rsidR="007D1BF0" w:rsidRPr="006D7776" w:rsidRDefault="006D7776">
            <w:pPr>
              <w:rPr>
                <w:rFonts w:hint="eastAsia"/>
                <w:sz w:val="16"/>
                <w:szCs w:val="16"/>
              </w:rPr>
            </w:pPr>
            <w:r w:rsidRPr="006D7776">
              <w:rPr>
                <w:rFonts w:hint="eastAsia"/>
                <w:sz w:val="16"/>
                <w:szCs w:val="16"/>
                <w:lang w:eastAsia="zh-CN"/>
              </w:rPr>
              <w:t>0.484</w:t>
            </w:r>
          </w:p>
        </w:tc>
      </w:tr>
      <w:tr w:rsidR="007D1BF0" w14:paraId="1413CB40" w14:textId="77777777">
        <w:trPr>
          <w:trHeight w:val="320"/>
          <w:jc w:val="center"/>
        </w:trPr>
        <w:tc>
          <w:tcPr>
            <w:tcW w:w="990" w:type="dxa"/>
            <w:vAlign w:val="center"/>
          </w:tcPr>
          <w:p w14:paraId="02BAC6AE" w14:textId="19FFE9D9" w:rsidR="007D1BF0" w:rsidRDefault="006D7776">
            <w:pPr>
              <w:pStyle w:val="tablecopy"/>
              <w:ind w:left="172" w:hanging="172"/>
              <w:rPr>
                <w:rFonts w:hint="eastAsia"/>
                <w:lang w:eastAsia="zh-CN"/>
              </w:rPr>
            </w:pPr>
            <w:r>
              <w:rPr>
                <w:rFonts w:hint="eastAsia"/>
                <w:lang w:eastAsia="zh-CN"/>
              </w:rPr>
              <w:t>Finetuned</w:t>
            </w:r>
          </w:p>
        </w:tc>
        <w:tc>
          <w:tcPr>
            <w:tcW w:w="708" w:type="dxa"/>
            <w:vAlign w:val="center"/>
          </w:tcPr>
          <w:p w14:paraId="5264B7C2" w14:textId="73F17578" w:rsidR="007D1BF0" w:rsidRPr="006D7776" w:rsidRDefault="00F54EA2">
            <w:pPr>
              <w:pStyle w:val="tablecopy"/>
              <w:rPr>
                <w:rFonts w:hint="eastAsia"/>
                <w:lang w:eastAsia="zh-CN"/>
              </w:rPr>
            </w:pPr>
            <w:r>
              <w:rPr>
                <w:rFonts w:hint="eastAsia"/>
                <w:lang w:eastAsia="zh-CN"/>
              </w:rPr>
              <w:t>0.694</w:t>
            </w:r>
          </w:p>
        </w:tc>
        <w:tc>
          <w:tcPr>
            <w:tcW w:w="709" w:type="dxa"/>
            <w:vAlign w:val="center"/>
          </w:tcPr>
          <w:p w14:paraId="7CEA704E" w14:textId="2E09CF5F" w:rsidR="00F54EA2" w:rsidRPr="006D7776" w:rsidRDefault="00F54EA2" w:rsidP="00F54EA2">
            <w:pPr>
              <w:rPr>
                <w:rFonts w:hint="eastAsia"/>
                <w:sz w:val="16"/>
                <w:szCs w:val="16"/>
                <w:lang w:eastAsia="zh-CN"/>
              </w:rPr>
            </w:pPr>
            <w:r>
              <w:rPr>
                <w:rFonts w:hint="eastAsia"/>
                <w:sz w:val="16"/>
                <w:szCs w:val="16"/>
                <w:lang w:eastAsia="zh-CN"/>
              </w:rPr>
              <w:t>0.600</w:t>
            </w:r>
          </w:p>
        </w:tc>
        <w:tc>
          <w:tcPr>
            <w:tcW w:w="851" w:type="dxa"/>
            <w:vAlign w:val="center"/>
          </w:tcPr>
          <w:p w14:paraId="48E36795" w14:textId="2641A043" w:rsidR="007D1BF0" w:rsidRPr="006D7776" w:rsidRDefault="00646E80">
            <w:pPr>
              <w:rPr>
                <w:rFonts w:hint="eastAsia"/>
                <w:sz w:val="16"/>
                <w:szCs w:val="16"/>
                <w:lang w:eastAsia="zh-CN"/>
              </w:rPr>
            </w:pPr>
            <w:r>
              <w:rPr>
                <w:rFonts w:hint="eastAsia"/>
                <w:sz w:val="16"/>
                <w:szCs w:val="16"/>
                <w:lang w:eastAsia="zh-CN"/>
              </w:rPr>
              <w:t>0.64</w:t>
            </w:r>
            <w:r w:rsidR="00DF5F02">
              <w:rPr>
                <w:rFonts w:hint="eastAsia"/>
                <w:sz w:val="16"/>
                <w:szCs w:val="16"/>
                <w:lang w:eastAsia="zh-CN"/>
              </w:rPr>
              <w:t>4</w:t>
            </w:r>
          </w:p>
        </w:tc>
        <w:tc>
          <w:tcPr>
            <w:tcW w:w="708" w:type="dxa"/>
            <w:vAlign w:val="center"/>
          </w:tcPr>
          <w:p w14:paraId="570993B9" w14:textId="1A87A7BE" w:rsidR="007D1BF0" w:rsidRPr="006D7776" w:rsidRDefault="00F54EA2">
            <w:pPr>
              <w:rPr>
                <w:rFonts w:hint="eastAsia"/>
                <w:sz w:val="16"/>
                <w:szCs w:val="16"/>
                <w:lang w:eastAsia="zh-CN"/>
              </w:rPr>
            </w:pPr>
            <w:r>
              <w:rPr>
                <w:rFonts w:hint="eastAsia"/>
                <w:sz w:val="16"/>
                <w:szCs w:val="16"/>
                <w:lang w:eastAsia="zh-CN"/>
              </w:rPr>
              <w:t>0.635</w:t>
            </w:r>
          </w:p>
        </w:tc>
        <w:tc>
          <w:tcPr>
            <w:tcW w:w="993" w:type="dxa"/>
            <w:vAlign w:val="center"/>
          </w:tcPr>
          <w:p w14:paraId="2574FCD2" w14:textId="40C1BAF3" w:rsidR="007D1BF0" w:rsidRPr="006D7776" w:rsidRDefault="00F54EA2">
            <w:pPr>
              <w:rPr>
                <w:rFonts w:hint="eastAsia"/>
                <w:sz w:val="16"/>
                <w:szCs w:val="16"/>
                <w:lang w:eastAsia="zh-CN"/>
              </w:rPr>
            </w:pPr>
            <w:r>
              <w:rPr>
                <w:rFonts w:hint="eastAsia"/>
                <w:sz w:val="16"/>
                <w:szCs w:val="16"/>
                <w:lang w:eastAsia="zh-CN"/>
              </w:rPr>
              <w:t>0.508</w:t>
            </w:r>
          </w:p>
        </w:tc>
      </w:tr>
    </w:tbl>
    <w:p w14:paraId="21D9A49B" w14:textId="66049061" w:rsidR="00590F94" w:rsidRDefault="00A8044D" w:rsidP="00590F94">
      <w:pPr>
        <w:jc w:val="both"/>
        <w:rPr>
          <w:rFonts w:hint="eastAsia"/>
          <w:lang w:eastAsia="zh-CN"/>
        </w:rPr>
      </w:pPr>
      <w:r>
        <w:rPr>
          <w:lang w:eastAsia="zh-CN"/>
        </w:rPr>
        <w:tab/>
      </w:r>
      <w:r w:rsidR="006C5565" w:rsidRPr="006C5565">
        <w:rPr>
          <w:lang w:eastAsia="zh-CN"/>
        </w:rPr>
        <w:t>After the fine-tuning, the YOLOv8 model shows improvements in overall performance</w:t>
      </w:r>
      <w:r w:rsidR="004E52CC">
        <w:rPr>
          <w:rFonts w:hint="eastAsia"/>
          <w:lang w:eastAsia="zh-CN"/>
        </w:rPr>
        <w:t xml:space="preserve"> in test dataset</w:t>
      </w:r>
      <w:r w:rsidR="006C5565" w:rsidRPr="006C5565">
        <w:rPr>
          <w:lang w:eastAsia="zh-CN"/>
        </w:rPr>
        <w:t xml:space="preserve">. First, the precision of the fine-tuned model is growing from 57% to 69.4%, showing an improvement of 12.4% during training compared with the model with the default hyperparameter. This indicates that the fine-tuning process effectively reduces false positives. Second, the recall of the fine-tuned model is dropping from 66% to 60% compared to the default model. This suggests that the ability to detect all tumor cases of the model is reduced after fine-tuning. </w:t>
      </w:r>
      <w:r w:rsidR="00A03217">
        <w:rPr>
          <w:rFonts w:hint="eastAsia"/>
          <w:lang w:eastAsia="zh-CN"/>
        </w:rPr>
        <w:t xml:space="preserve">The </w:t>
      </w:r>
      <w:r w:rsidR="00A03217" w:rsidRPr="00A03217">
        <w:rPr>
          <w:lang w:eastAsia="zh-CN"/>
        </w:rPr>
        <w:t>fine-tuned YOLOv</w:t>
      </w:r>
      <w:r w:rsidR="00A03217">
        <w:rPr>
          <w:rFonts w:hint="eastAsia"/>
          <w:lang w:eastAsia="zh-CN"/>
        </w:rPr>
        <w:t>8</w:t>
      </w:r>
      <w:r w:rsidR="00A03217" w:rsidRPr="00A03217">
        <w:rPr>
          <w:lang w:eastAsia="zh-CN"/>
        </w:rPr>
        <w:t xml:space="preserve"> model</w:t>
      </w:r>
      <w:r w:rsidR="00A03217">
        <w:rPr>
          <w:rFonts w:hint="eastAsia"/>
          <w:lang w:eastAsia="zh-CN"/>
        </w:rPr>
        <w:t xml:space="preserve"> </w:t>
      </w:r>
      <w:r w:rsidR="00A03217" w:rsidRPr="00A03217">
        <w:rPr>
          <w:lang w:eastAsia="zh-CN"/>
        </w:rPr>
        <w:t xml:space="preserve">prioritizes </w:t>
      </w:r>
      <w:r w:rsidR="00682F58" w:rsidRPr="00A03217">
        <w:rPr>
          <w:lang w:eastAsia="zh-CN"/>
        </w:rPr>
        <w:t>specificity</w:t>
      </w:r>
      <w:r w:rsidR="00A03217" w:rsidRPr="00A03217">
        <w:rPr>
          <w:lang w:eastAsia="zh-CN"/>
        </w:rPr>
        <w:t xml:space="preserve"> </w:t>
      </w:r>
      <w:r w:rsidR="00A03217">
        <w:rPr>
          <w:rFonts w:hint="eastAsia"/>
          <w:lang w:eastAsia="zh-CN"/>
        </w:rPr>
        <w:t>compared with</w:t>
      </w:r>
      <w:r w:rsidR="00A03217" w:rsidRPr="00A03217">
        <w:rPr>
          <w:lang w:eastAsia="zh-CN"/>
        </w:rPr>
        <w:t xml:space="preserve"> </w:t>
      </w:r>
      <w:r w:rsidR="00682F58" w:rsidRPr="00A03217">
        <w:rPr>
          <w:lang w:eastAsia="zh-CN"/>
        </w:rPr>
        <w:t>sensitivity</w:t>
      </w:r>
      <w:r w:rsidR="00682F58">
        <w:rPr>
          <w:rFonts w:hint="eastAsia"/>
          <w:lang w:eastAsia="zh-CN"/>
        </w:rPr>
        <w:t>.</w:t>
      </w:r>
      <w:r w:rsidR="00A03217" w:rsidRPr="006C5565">
        <w:rPr>
          <w:lang w:eastAsia="zh-CN"/>
        </w:rPr>
        <w:t xml:space="preserve"> </w:t>
      </w:r>
      <w:r w:rsidR="006C5565" w:rsidRPr="006C5565">
        <w:rPr>
          <w:lang w:eastAsia="zh-CN"/>
        </w:rPr>
        <w:t xml:space="preserve">However, the trade-off is common when optimizing for precision. To prove that, the F1 score of the fine-tuned model increases from 61.2% to 64.4% compared to the default mode, indicating a better balance between precision and recall. Third, the mAP@0.5 is increased from 61.8% to 63.5% after fine-tuning, proving that the fine-tuning effectively improves the performance of localization of tumors. Fourth, the mAP@0.5:0.95 also improved from 48.4% to 50.8% after fine-tuning. Overall, the overall performance of the YOLOv8 algorithm in </w:t>
      </w:r>
      <w:r w:rsidR="006C5565" w:rsidRPr="364F7618">
        <w:t>intracranial</w:t>
      </w:r>
      <w:r w:rsidR="006C5565" w:rsidRPr="006C5565">
        <w:rPr>
          <w:lang w:eastAsia="zh-CN"/>
        </w:rPr>
        <w:t xml:space="preserve"> tumor detection and classification is improved by the fine-tuning process</w:t>
      </w:r>
      <w:r w:rsidR="006C5565">
        <w:rPr>
          <w:rFonts w:hint="eastAsia"/>
          <w:lang w:eastAsia="zh-CN"/>
        </w:rPr>
        <w:t>.</w:t>
      </w:r>
    </w:p>
    <w:p w14:paraId="24ABA809" w14:textId="77777777" w:rsidR="009E79B5" w:rsidRDefault="009E79B5" w:rsidP="00590F94">
      <w:pPr>
        <w:jc w:val="both"/>
        <w:rPr>
          <w:rFonts w:hint="eastAsia"/>
          <w:lang w:eastAsia="zh-CN"/>
        </w:rPr>
      </w:pPr>
    </w:p>
    <w:p w14:paraId="0891309D" w14:textId="2E2C3987" w:rsidR="00691005" w:rsidRDefault="00691005" w:rsidP="00F07F5A">
      <w:pPr>
        <w:pStyle w:val="Heading3"/>
        <w:rPr>
          <w:lang w:eastAsia="zh-CN"/>
        </w:rPr>
      </w:pPr>
      <w:r>
        <w:rPr>
          <w:rFonts w:hint="eastAsia"/>
          <w:lang w:eastAsia="zh-CN"/>
        </w:rPr>
        <w:t>Confusion Matrix for Testing Dataset of  Original YOLOv8 Model</w:t>
      </w:r>
    </w:p>
    <w:p w14:paraId="65237C7F" w14:textId="401C26CA" w:rsidR="00623557" w:rsidRPr="00623557" w:rsidRDefault="005471B9" w:rsidP="00623557">
      <w:pPr>
        <w:rPr>
          <w:lang w:eastAsia="zh-CN"/>
        </w:rPr>
      </w:pPr>
      <w:r>
        <w:rPr>
          <w:noProof/>
        </w:rPr>
        <w:drawing>
          <wp:inline distT="0" distB="0" distL="0" distR="0" wp14:anchorId="346E2849" wp14:editId="7A6CD584">
            <wp:extent cx="2194560" cy="1645920"/>
            <wp:effectExtent l="0" t="0" r="0" b="0"/>
            <wp:docPr id="786691916" name="Picture 6"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91916" name="Picture 6" descr="A screenshot of a computer gam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14:paraId="330167E7" w14:textId="36BA3A28" w:rsidR="006530E7" w:rsidRPr="00806F12" w:rsidRDefault="00D34988" w:rsidP="006530E7">
      <w:pPr>
        <w:pStyle w:val="ListParagraph"/>
        <w:numPr>
          <w:ilvl w:val="0"/>
          <w:numId w:val="12"/>
        </w:numPr>
        <w:spacing w:after="120"/>
        <w:rPr>
          <w:sz w:val="16"/>
          <w:szCs w:val="16"/>
        </w:rPr>
      </w:pPr>
      <w:r>
        <w:rPr>
          <w:rFonts w:hint="eastAsia"/>
          <w:sz w:val="16"/>
          <w:szCs w:val="16"/>
          <w:lang w:eastAsia="zh-CN"/>
        </w:rPr>
        <w:t>Confusion matrix for testing dataset of original YOLOv8 model</w:t>
      </w:r>
    </w:p>
    <w:p w14:paraId="6A1E9A63" w14:textId="77777777" w:rsidR="006530E7" w:rsidRPr="00623557" w:rsidRDefault="006530E7" w:rsidP="006530E7">
      <w:pPr>
        <w:jc w:val="both"/>
        <w:rPr>
          <w:rFonts w:hint="eastAsia"/>
          <w:lang w:eastAsia="zh-CN"/>
        </w:rPr>
      </w:pPr>
    </w:p>
    <w:p w14:paraId="2C74A8E0" w14:textId="32EB45ED" w:rsidR="00C57E8A" w:rsidRPr="00C57E8A" w:rsidRDefault="00691005" w:rsidP="00C57E8A">
      <w:pPr>
        <w:pStyle w:val="Heading3"/>
        <w:rPr>
          <w:rFonts w:hint="eastAsia"/>
          <w:lang w:eastAsia="zh-CN"/>
        </w:rPr>
      </w:pPr>
      <w:r>
        <w:rPr>
          <w:rFonts w:hint="eastAsia"/>
          <w:lang w:eastAsia="zh-CN"/>
        </w:rPr>
        <w:t>Confusion Matrix for Testing Dataset of  Original YOLOv8 Model</w:t>
      </w:r>
    </w:p>
    <w:p w14:paraId="364C3286" w14:textId="7DFA61D1" w:rsidR="00623557" w:rsidRDefault="00623557" w:rsidP="00C63A1E">
      <w:pPr>
        <w:rPr>
          <w:lang w:eastAsia="zh-CN"/>
        </w:rPr>
      </w:pPr>
      <w:r>
        <w:rPr>
          <w:noProof/>
        </w:rPr>
        <w:lastRenderedPageBreak/>
        <w:drawing>
          <wp:inline distT="0" distB="0" distL="0" distR="0" wp14:anchorId="099BFD9A" wp14:editId="26648C73">
            <wp:extent cx="2194560" cy="1645920"/>
            <wp:effectExtent l="0" t="0" r="0" b="0"/>
            <wp:docPr id="1385758636" name="Picture 5"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58636" name="Picture 5" descr="A screenshot of a computer gam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14:paraId="669360C4" w14:textId="6A97D7F5" w:rsidR="00B26A91" w:rsidRPr="00D34988" w:rsidRDefault="00D34988" w:rsidP="00D34988">
      <w:pPr>
        <w:pStyle w:val="ListParagraph"/>
        <w:numPr>
          <w:ilvl w:val="0"/>
          <w:numId w:val="12"/>
        </w:numPr>
        <w:rPr>
          <w:sz w:val="16"/>
          <w:szCs w:val="16"/>
        </w:rPr>
      </w:pPr>
      <w:r w:rsidRPr="00D34988">
        <w:rPr>
          <w:sz w:val="16"/>
          <w:szCs w:val="16"/>
        </w:rPr>
        <w:t>Confusion matrix for testing dataset of original YOLOv8 model</w:t>
      </w:r>
    </w:p>
    <w:p w14:paraId="4B2FFB30" w14:textId="35510663" w:rsidR="00376574" w:rsidRPr="00376574" w:rsidRDefault="00376574" w:rsidP="005471B9">
      <w:pPr>
        <w:jc w:val="both"/>
        <w:rPr>
          <w:lang w:eastAsia="zh-CN"/>
        </w:rPr>
      </w:pPr>
    </w:p>
    <w:p w14:paraId="54A6EBA1" w14:textId="1FC7189D" w:rsidR="00501C45" w:rsidRDefault="00501C45" w:rsidP="00501C45">
      <w:pPr>
        <w:pStyle w:val="Heading3"/>
        <w:numPr>
          <w:ilvl w:val="2"/>
          <w:numId w:val="26"/>
        </w:numPr>
        <w:rPr>
          <w:lang w:eastAsia="zh-CN"/>
        </w:rPr>
      </w:pPr>
      <w:bookmarkStart w:id="2" w:name="_Hlk198246360"/>
      <w:r>
        <w:rPr>
          <w:rFonts w:hint="eastAsia"/>
          <w:lang w:eastAsia="zh-CN"/>
        </w:rPr>
        <w:t>Recall</w:t>
      </w:r>
      <w:r w:rsidR="001C39B7">
        <w:rPr>
          <w:rFonts w:hint="eastAsia"/>
          <w:lang w:eastAsia="zh-CN"/>
        </w:rPr>
        <w:t>-</w:t>
      </w:r>
      <w:r>
        <w:rPr>
          <w:rFonts w:hint="eastAsia"/>
          <w:lang w:eastAsia="zh-CN"/>
        </w:rPr>
        <w:t>confidence Curve for Testing Dataset of  F</w:t>
      </w:r>
      <w:r>
        <w:rPr>
          <w:lang w:eastAsia="zh-CN"/>
        </w:rPr>
        <w:t>i</w:t>
      </w:r>
      <w:r>
        <w:rPr>
          <w:rFonts w:hint="eastAsia"/>
          <w:lang w:eastAsia="zh-CN"/>
        </w:rPr>
        <w:t>ne-tuned YOLOv8 Model</w:t>
      </w:r>
    </w:p>
    <w:bookmarkEnd w:id="2"/>
    <w:p w14:paraId="35C4B8AA" w14:textId="7787C98C" w:rsidR="00EE58FF" w:rsidRDefault="00EE58FF" w:rsidP="00EE58FF">
      <w:pPr>
        <w:rPr>
          <w:lang w:eastAsia="zh-CN"/>
        </w:rPr>
      </w:pPr>
      <w:r>
        <w:rPr>
          <w:noProof/>
        </w:rPr>
        <w:drawing>
          <wp:inline distT="0" distB="0" distL="0" distR="0" wp14:anchorId="3485C5E9" wp14:editId="29BFBB5D">
            <wp:extent cx="2468880" cy="1645920"/>
            <wp:effectExtent l="0" t="0" r="7620" b="0"/>
            <wp:docPr id="140773246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32469" name="Picture 1" descr="A graph of different colored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328ADEC4" w14:textId="2E9CF3DF" w:rsidR="00D34988" w:rsidRPr="00D34988" w:rsidRDefault="00D34988" w:rsidP="00882BE5">
      <w:pPr>
        <w:pStyle w:val="ListParagraph"/>
        <w:numPr>
          <w:ilvl w:val="0"/>
          <w:numId w:val="12"/>
        </w:numPr>
        <w:rPr>
          <w:sz w:val="16"/>
          <w:szCs w:val="16"/>
        </w:rPr>
      </w:pPr>
      <w:r w:rsidRPr="00D34988">
        <w:rPr>
          <w:sz w:val="16"/>
          <w:szCs w:val="16"/>
        </w:rPr>
        <w:t xml:space="preserve">Recall-confidence curve for testing dataset of fine-tuned </w:t>
      </w:r>
      <w:r>
        <w:rPr>
          <w:rFonts w:hint="eastAsia"/>
          <w:sz w:val="16"/>
          <w:szCs w:val="16"/>
          <w:lang w:eastAsia="zh-CN"/>
        </w:rPr>
        <w:t>YOLO</w:t>
      </w:r>
      <w:r w:rsidRPr="00D34988">
        <w:rPr>
          <w:sz w:val="16"/>
          <w:szCs w:val="16"/>
        </w:rPr>
        <w:t>v8 model</w:t>
      </w:r>
    </w:p>
    <w:p w14:paraId="253DC48B" w14:textId="77777777" w:rsidR="00882BE5" w:rsidRPr="00882BE5" w:rsidRDefault="00882BE5" w:rsidP="00882BE5">
      <w:pPr>
        <w:jc w:val="both"/>
        <w:rPr>
          <w:sz w:val="16"/>
          <w:szCs w:val="16"/>
        </w:rPr>
      </w:pPr>
    </w:p>
    <w:p w14:paraId="447A2A2E" w14:textId="4F4208E6" w:rsidR="00501C45" w:rsidRDefault="00501C45" w:rsidP="00882BE5">
      <w:pPr>
        <w:pStyle w:val="Heading3"/>
        <w:numPr>
          <w:ilvl w:val="2"/>
          <w:numId w:val="26"/>
        </w:numPr>
        <w:tabs>
          <w:tab w:val="clear" w:pos="540"/>
          <w:tab w:val="num" w:pos="2160"/>
        </w:tabs>
        <w:ind w:hanging="180"/>
      </w:pPr>
      <w:bookmarkStart w:id="3" w:name="_Hlk198246383"/>
      <w:r>
        <w:rPr>
          <w:rFonts w:hint="eastAsia"/>
          <w:lang w:eastAsia="zh-CN"/>
        </w:rPr>
        <w:t>Precision-recall Curve for Testing Dataset of  F</w:t>
      </w:r>
      <w:r>
        <w:rPr>
          <w:lang w:eastAsia="zh-CN"/>
        </w:rPr>
        <w:t>i</w:t>
      </w:r>
      <w:r>
        <w:rPr>
          <w:rFonts w:hint="eastAsia"/>
          <w:lang w:eastAsia="zh-CN"/>
        </w:rPr>
        <w:t>ne-tuned YOLOv8 Model</w:t>
      </w:r>
      <w:bookmarkEnd w:id="3"/>
    </w:p>
    <w:p w14:paraId="4A7863B0" w14:textId="77777777" w:rsidR="00501C45" w:rsidRDefault="00847376" w:rsidP="00EE58FF">
      <w:pPr>
        <w:rPr>
          <w:lang w:eastAsia="zh-CN"/>
        </w:rPr>
      </w:pPr>
      <w:r>
        <w:rPr>
          <w:noProof/>
        </w:rPr>
        <w:drawing>
          <wp:inline distT="0" distB="0" distL="0" distR="0" wp14:anchorId="58F5153C" wp14:editId="771CDFB9">
            <wp:extent cx="2468880" cy="1645920"/>
            <wp:effectExtent l="0" t="0" r="7620" b="0"/>
            <wp:docPr id="28623428" name="Picture 4" descr="A graph of a patient's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3428" name="Picture 4" descr="A graph of a patient's curv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0555D7F2" w14:textId="4E6495D4" w:rsidR="00501C45" w:rsidRPr="00D34988" w:rsidRDefault="00D34988" w:rsidP="00D34988">
      <w:pPr>
        <w:pStyle w:val="ListParagraph"/>
        <w:numPr>
          <w:ilvl w:val="0"/>
          <w:numId w:val="12"/>
        </w:numPr>
        <w:rPr>
          <w:sz w:val="16"/>
          <w:szCs w:val="16"/>
        </w:rPr>
      </w:pPr>
      <w:r w:rsidRPr="00D34988">
        <w:rPr>
          <w:sz w:val="16"/>
          <w:szCs w:val="16"/>
        </w:rPr>
        <w:t xml:space="preserve">Precision-recall curve for testing dataset of fine-tuned </w:t>
      </w:r>
      <w:r>
        <w:rPr>
          <w:rFonts w:hint="eastAsia"/>
          <w:sz w:val="16"/>
          <w:szCs w:val="16"/>
          <w:lang w:eastAsia="zh-CN"/>
        </w:rPr>
        <w:t>YOLO</w:t>
      </w:r>
      <w:r w:rsidRPr="00D34988">
        <w:rPr>
          <w:sz w:val="16"/>
          <w:szCs w:val="16"/>
        </w:rPr>
        <w:t>v8 model</w:t>
      </w:r>
    </w:p>
    <w:p w14:paraId="2E34077F" w14:textId="77777777" w:rsidR="00882BE5" w:rsidRPr="00882BE5" w:rsidRDefault="00882BE5" w:rsidP="00882BE5">
      <w:pPr>
        <w:jc w:val="both"/>
        <w:rPr>
          <w:sz w:val="16"/>
          <w:szCs w:val="16"/>
        </w:rPr>
      </w:pPr>
    </w:p>
    <w:p w14:paraId="15AD3A78" w14:textId="03B47261" w:rsidR="00501C45" w:rsidRDefault="00501C45" w:rsidP="00882BE5">
      <w:pPr>
        <w:pStyle w:val="Heading3"/>
        <w:numPr>
          <w:ilvl w:val="2"/>
          <w:numId w:val="26"/>
        </w:numPr>
        <w:tabs>
          <w:tab w:val="clear" w:pos="540"/>
          <w:tab w:val="num" w:pos="2160"/>
        </w:tabs>
        <w:ind w:hanging="180"/>
        <w:rPr>
          <w:lang w:eastAsia="zh-CN"/>
        </w:rPr>
      </w:pPr>
      <w:r>
        <w:rPr>
          <w:rFonts w:hint="eastAsia"/>
          <w:lang w:eastAsia="zh-CN"/>
        </w:rPr>
        <w:t>Precision_confidence Curve for Testing Dataset of  F</w:t>
      </w:r>
      <w:r>
        <w:rPr>
          <w:lang w:eastAsia="zh-CN"/>
        </w:rPr>
        <w:t>i</w:t>
      </w:r>
      <w:r>
        <w:rPr>
          <w:rFonts w:hint="eastAsia"/>
          <w:lang w:eastAsia="zh-CN"/>
        </w:rPr>
        <w:t>ne-tuned YOLOv8 Model</w:t>
      </w:r>
    </w:p>
    <w:p w14:paraId="2E64C590" w14:textId="77777777" w:rsidR="00501C45" w:rsidRDefault="00847376" w:rsidP="00EE58FF">
      <w:pPr>
        <w:rPr>
          <w:lang w:eastAsia="zh-CN"/>
        </w:rPr>
      </w:pPr>
      <w:r>
        <w:rPr>
          <w:noProof/>
        </w:rPr>
        <w:drawing>
          <wp:inline distT="0" distB="0" distL="0" distR="0" wp14:anchorId="4D3C8F0A" wp14:editId="427E01EE">
            <wp:extent cx="2468880" cy="1645920"/>
            <wp:effectExtent l="0" t="0" r="7620" b="0"/>
            <wp:docPr id="1328810292" name="Picture 3" descr="A graph of a graph showing the difference between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10292" name="Picture 3" descr="A graph of a graph showing the difference between a line and a lin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7CF85B06" w14:textId="52E3545B" w:rsidR="00D34988" w:rsidRPr="00D34988" w:rsidRDefault="00D34988" w:rsidP="00D34988">
      <w:pPr>
        <w:pStyle w:val="ListParagraph"/>
        <w:numPr>
          <w:ilvl w:val="0"/>
          <w:numId w:val="12"/>
        </w:numPr>
        <w:spacing w:after="120"/>
        <w:rPr>
          <w:sz w:val="16"/>
          <w:szCs w:val="16"/>
        </w:rPr>
      </w:pPr>
      <w:r w:rsidRPr="006C0F58">
        <w:rPr>
          <w:sz w:val="16"/>
          <w:szCs w:val="16"/>
        </w:rPr>
        <w:t>Spatial Pyramid Pooling Fast</w:t>
      </w:r>
      <w:r>
        <w:rPr>
          <w:sz w:val="16"/>
          <w:szCs w:val="16"/>
        </w:rPr>
        <w:t xml:space="preserve"> Block</w:t>
      </w:r>
    </w:p>
    <w:p w14:paraId="648EBA69" w14:textId="77777777" w:rsidR="00501C45" w:rsidRPr="00882BE5" w:rsidRDefault="00501C45" w:rsidP="00882BE5">
      <w:pPr>
        <w:pStyle w:val="ListParagraph"/>
        <w:spacing w:after="120"/>
        <w:ind w:left="360"/>
        <w:jc w:val="both"/>
        <w:rPr>
          <w:sz w:val="16"/>
          <w:szCs w:val="16"/>
        </w:rPr>
      </w:pPr>
    </w:p>
    <w:p w14:paraId="53C93AE5" w14:textId="1833A3F5" w:rsidR="00501C45" w:rsidRDefault="00501C45" w:rsidP="00882BE5">
      <w:pPr>
        <w:pStyle w:val="Heading3"/>
        <w:numPr>
          <w:ilvl w:val="2"/>
          <w:numId w:val="26"/>
        </w:numPr>
        <w:tabs>
          <w:tab w:val="clear" w:pos="540"/>
          <w:tab w:val="num" w:pos="2160"/>
        </w:tabs>
        <w:ind w:hanging="180"/>
        <w:rPr>
          <w:rFonts w:hint="eastAsia"/>
          <w:lang w:eastAsia="zh-CN"/>
        </w:rPr>
      </w:pPr>
      <w:bookmarkStart w:id="4" w:name="_Hlk198246446"/>
      <w:r>
        <w:rPr>
          <w:rFonts w:hint="eastAsia"/>
          <w:lang w:eastAsia="zh-CN"/>
        </w:rPr>
        <w:t>F1-confidence Curve for Testing Dataset of  F</w:t>
      </w:r>
      <w:r>
        <w:rPr>
          <w:lang w:eastAsia="zh-CN"/>
        </w:rPr>
        <w:t>i</w:t>
      </w:r>
      <w:r>
        <w:rPr>
          <w:rFonts w:hint="eastAsia"/>
          <w:lang w:eastAsia="zh-CN"/>
        </w:rPr>
        <w:t>ne-tuned YOLOv8 Model</w:t>
      </w:r>
      <w:bookmarkEnd w:id="4"/>
    </w:p>
    <w:p w14:paraId="7A7CB817" w14:textId="20BBE545" w:rsidR="00D442E9" w:rsidRDefault="00847376" w:rsidP="007038AE">
      <w:pPr>
        <w:rPr>
          <w:lang w:eastAsia="zh-CN"/>
        </w:rPr>
      </w:pPr>
      <w:r>
        <w:rPr>
          <w:noProof/>
        </w:rPr>
        <w:drawing>
          <wp:inline distT="0" distB="0" distL="0" distR="0" wp14:anchorId="27485038" wp14:editId="36890B29">
            <wp:extent cx="2468880" cy="1645920"/>
            <wp:effectExtent l="0" t="0" r="7620" b="0"/>
            <wp:docPr id="1038252822"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52822" name="Picture 2" descr="A graph of different colore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4AEE8A13" w14:textId="13F6648D" w:rsidR="00D34988" w:rsidRPr="00D34988" w:rsidRDefault="00D34988" w:rsidP="00D34988">
      <w:pPr>
        <w:pStyle w:val="ListParagraph"/>
        <w:numPr>
          <w:ilvl w:val="0"/>
          <w:numId w:val="12"/>
        </w:numPr>
        <w:rPr>
          <w:sz w:val="16"/>
          <w:szCs w:val="16"/>
        </w:rPr>
      </w:pPr>
      <w:r w:rsidRPr="00D34988">
        <w:rPr>
          <w:sz w:val="16"/>
          <w:szCs w:val="16"/>
        </w:rPr>
        <w:t xml:space="preserve">F1-confidence curve for testing dataset of fine-tuned </w:t>
      </w:r>
      <w:r>
        <w:rPr>
          <w:rFonts w:hint="eastAsia"/>
          <w:sz w:val="16"/>
          <w:szCs w:val="16"/>
          <w:lang w:eastAsia="zh-CN"/>
        </w:rPr>
        <w:t>YOLO</w:t>
      </w:r>
      <w:r w:rsidRPr="00D34988">
        <w:rPr>
          <w:sz w:val="16"/>
          <w:szCs w:val="16"/>
        </w:rPr>
        <w:t>v8 model</w:t>
      </w:r>
    </w:p>
    <w:p w14:paraId="11920821" w14:textId="4DEA453A" w:rsidR="00620D0F" w:rsidRPr="00133C87" w:rsidRDefault="00620D0F" w:rsidP="00620D0F">
      <w:pPr>
        <w:pStyle w:val="Heading2"/>
        <w:rPr>
          <w:b/>
          <w:lang w:eastAsia="zh-CN"/>
        </w:rPr>
      </w:pPr>
      <w:r w:rsidRPr="00133C87">
        <w:rPr>
          <w:rFonts w:hint="eastAsia"/>
          <w:b/>
          <w:lang w:eastAsia="zh-CN"/>
        </w:rPr>
        <w:t>YOLO 11 Algorithm</w:t>
      </w:r>
    </w:p>
    <w:p w14:paraId="6A2EED8F" w14:textId="0AD555BB" w:rsidR="001B6829" w:rsidRPr="001B6829" w:rsidRDefault="001B6829" w:rsidP="001B6829">
      <w:pPr>
        <w:pStyle w:val="Heading3"/>
        <w:rPr>
          <w:lang w:eastAsia="zh-CN"/>
        </w:rPr>
      </w:pPr>
      <w:r>
        <w:rPr>
          <w:rFonts w:hint="eastAsia"/>
          <w:lang w:eastAsia="zh-CN"/>
        </w:rPr>
        <w:t xml:space="preserve">Checking for </w:t>
      </w:r>
      <w:r w:rsidR="00C64832">
        <w:rPr>
          <w:rFonts w:hint="eastAsia"/>
          <w:lang w:eastAsia="zh-CN"/>
        </w:rPr>
        <w:t>Overfitting Using Performance Matrix</w:t>
      </w:r>
    </w:p>
    <w:p w14:paraId="6FD09BA9" w14:textId="0B53D846" w:rsidR="00D62AB7" w:rsidRDefault="00D62AB7" w:rsidP="00D62AB7">
      <w:pPr>
        <w:pStyle w:val="tablehead"/>
        <w:rPr>
          <w:lang w:eastAsia="zh-CN"/>
        </w:rPr>
      </w:pPr>
      <w:r>
        <w:t>statistic</w:t>
      </w:r>
      <w:r w:rsidR="00D86698">
        <w:t>al</w:t>
      </w:r>
      <w:r>
        <w:t xml:space="preserve"> summary </w:t>
      </w:r>
      <w:r w:rsidR="00CC577F">
        <w:t>of</w:t>
      </w:r>
      <w:r>
        <w:t xml:space="preserve"> yolo</w:t>
      </w:r>
      <w:r w:rsidR="009C3C1C">
        <w:t xml:space="preserve"> </w:t>
      </w:r>
      <w:r w:rsidR="00CC577F">
        <w:t>11 on training and validation datasets</w:t>
      </w:r>
      <w:r w:rsidR="009E66A3">
        <w:rPr>
          <w:rFonts w:hint="eastAsia"/>
          <w:lang w:eastAsia="zh-CN"/>
        </w:rPr>
        <w:t xml:space="preserve"> </w:t>
      </w:r>
      <w:r w:rsidR="00B15953">
        <w:rPr>
          <w:rFonts w:hint="eastAsia"/>
          <w:lang w:eastAsia="zh-CN"/>
        </w:rPr>
        <w:t xml:space="preserve">for </w:t>
      </w:r>
      <w:r w:rsidR="008B4FB9">
        <w:rPr>
          <w:rFonts w:hint="eastAsia"/>
          <w:lang w:eastAsia="zh-CN"/>
        </w:rPr>
        <w:t>default</w:t>
      </w:r>
      <w:r w:rsidR="00B15953">
        <w:rPr>
          <w:rFonts w:hint="eastAsia"/>
          <w:lang w:eastAsia="zh-CN"/>
        </w:rPr>
        <w:t xml:space="preserve"> model</w:t>
      </w:r>
      <w:r w:rsidR="00726C84">
        <w:rPr>
          <w:rFonts w:hint="eastAsia"/>
          <w:lang w:eastAsia="zh-CN"/>
        </w:rPr>
        <w:t xml:space="preserve"> for all classes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851"/>
        <w:gridCol w:w="708"/>
        <w:gridCol w:w="993"/>
      </w:tblGrid>
      <w:tr w:rsidR="00B25542" w14:paraId="32319B94" w14:textId="3AF09B62" w:rsidTr="006400E7">
        <w:trPr>
          <w:cantSplit/>
          <w:trHeight w:val="240"/>
          <w:tblHeader/>
          <w:jc w:val="center"/>
        </w:trPr>
        <w:tc>
          <w:tcPr>
            <w:tcW w:w="990" w:type="dxa"/>
            <w:vMerge w:val="restart"/>
            <w:vAlign w:val="center"/>
          </w:tcPr>
          <w:p w14:paraId="6799270F" w14:textId="0AD4C1BD" w:rsidR="00B25542" w:rsidRDefault="00B25542" w:rsidP="006400E7">
            <w:pPr>
              <w:pStyle w:val="tablecolhead"/>
              <w:ind w:left="172" w:hanging="172"/>
            </w:pPr>
            <w:r>
              <w:t>Dataset</w:t>
            </w:r>
          </w:p>
        </w:tc>
        <w:tc>
          <w:tcPr>
            <w:tcW w:w="3969" w:type="dxa"/>
            <w:gridSpan w:val="5"/>
          </w:tcPr>
          <w:p w14:paraId="3B85BFF1" w14:textId="75455E25" w:rsidR="00B25542" w:rsidRDefault="00B25542">
            <w:pPr>
              <w:pStyle w:val="tablecolhead"/>
            </w:pPr>
            <w:r>
              <w:t>Metrics</w:t>
            </w:r>
          </w:p>
        </w:tc>
      </w:tr>
      <w:tr w:rsidR="00B25542" w14:paraId="13301261" w14:textId="0B8B4B82" w:rsidTr="006400E7">
        <w:trPr>
          <w:cantSplit/>
          <w:trHeight w:val="240"/>
          <w:tblHeader/>
          <w:jc w:val="center"/>
        </w:trPr>
        <w:tc>
          <w:tcPr>
            <w:tcW w:w="990" w:type="dxa"/>
            <w:vMerge/>
          </w:tcPr>
          <w:p w14:paraId="342A472C" w14:textId="77777777" w:rsidR="00B25542" w:rsidRDefault="00B25542" w:rsidP="006400E7">
            <w:pPr>
              <w:ind w:left="172" w:hanging="172"/>
              <w:rPr>
                <w:sz w:val="16"/>
                <w:szCs w:val="16"/>
              </w:rPr>
            </w:pPr>
          </w:p>
        </w:tc>
        <w:tc>
          <w:tcPr>
            <w:tcW w:w="708" w:type="dxa"/>
            <w:vAlign w:val="center"/>
          </w:tcPr>
          <w:p w14:paraId="54F9249F" w14:textId="5F103ADD" w:rsidR="00B25542" w:rsidRDefault="00B25542">
            <w:pPr>
              <w:pStyle w:val="tablecolsubhead"/>
            </w:pPr>
            <w:r>
              <w:t>P</w:t>
            </w:r>
          </w:p>
        </w:tc>
        <w:tc>
          <w:tcPr>
            <w:tcW w:w="709" w:type="dxa"/>
            <w:vAlign w:val="center"/>
          </w:tcPr>
          <w:p w14:paraId="74FEC618" w14:textId="7C037D96" w:rsidR="00B25542" w:rsidRDefault="00B25542">
            <w:pPr>
              <w:pStyle w:val="tablecolsubhead"/>
            </w:pPr>
            <w:r>
              <w:t>R</w:t>
            </w:r>
          </w:p>
        </w:tc>
        <w:tc>
          <w:tcPr>
            <w:tcW w:w="851" w:type="dxa"/>
          </w:tcPr>
          <w:p w14:paraId="668BC6E3" w14:textId="3761DDC3" w:rsidR="00B25542" w:rsidRDefault="00B25542">
            <w:pPr>
              <w:pStyle w:val="tablecolsubhead"/>
            </w:pPr>
            <w:r>
              <w:t>F1</w:t>
            </w:r>
            <w:r w:rsidR="00F745A6">
              <w:rPr>
                <w:rFonts w:hint="eastAsia"/>
                <w:lang w:eastAsia="zh-CN"/>
              </w:rPr>
              <w:t xml:space="preserve"> </w:t>
            </w:r>
            <w:r>
              <w:t>score</w:t>
            </w:r>
          </w:p>
        </w:tc>
        <w:tc>
          <w:tcPr>
            <w:tcW w:w="708" w:type="dxa"/>
            <w:vAlign w:val="center"/>
          </w:tcPr>
          <w:p w14:paraId="6D027ADB" w14:textId="0DCC0295" w:rsidR="00B25542" w:rsidRDefault="00B25542">
            <w:pPr>
              <w:pStyle w:val="tablecolsubhead"/>
            </w:pPr>
            <w:r>
              <w:t>mAP50</w:t>
            </w:r>
          </w:p>
        </w:tc>
        <w:tc>
          <w:tcPr>
            <w:tcW w:w="993" w:type="dxa"/>
          </w:tcPr>
          <w:p w14:paraId="79DC6049" w14:textId="7B64FE7D" w:rsidR="00B25542" w:rsidRDefault="00B25542">
            <w:pPr>
              <w:pStyle w:val="tablecolsubhead"/>
            </w:pPr>
            <w:r>
              <w:t>mAP50-95</w:t>
            </w:r>
          </w:p>
        </w:tc>
      </w:tr>
      <w:tr w:rsidR="00B25542" w14:paraId="36B1597A" w14:textId="7A32CBB0" w:rsidTr="006400E7">
        <w:trPr>
          <w:trHeight w:val="320"/>
          <w:jc w:val="center"/>
        </w:trPr>
        <w:tc>
          <w:tcPr>
            <w:tcW w:w="990" w:type="dxa"/>
            <w:vAlign w:val="center"/>
          </w:tcPr>
          <w:p w14:paraId="363DDF97" w14:textId="5A1C6B03" w:rsidR="00B25542" w:rsidRDefault="00B25542" w:rsidP="006400E7">
            <w:pPr>
              <w:pStyle w:val="tablecopy"/>
              <w:ind w:left="172" w:hanging="172"/>
              <w:rPr>
                <w:sz w:val="8"/>
                <w:szCs w:val="8"/>
              </w:rPr>
            </w:pPr>
            <w:r>
              <w:t>Training</w:t>
            </w:r>
          </w:p>
        </w:tc>
        <w:tc>
          <w:tcPr>
            <w:tcW w:w="708" w:type="dxa"/>
            <w:vAlign w:val="center"/>
          </w:tcPr>
          <w:p w14:paraId="7EB78136" w14:textId="20427D9D" w:rsidR="00B25542" w:rsidRDefault="00B25542">
            <w:pPr>
              <w:pStyle w:val="tablecopy"/>
              <w:rPr>
                <w:rFonts w:hint="eastAsia"/>
                <w:lang w:eastAsia="zh-CN"/>
              </w:rPr>
            </w:pPr>
            <w:r>
              <w:rPr>
                <w:rFonts w:hint="eastAsia"/>
                <w:lang w:eastAsia="zh-CN"/>
              </w:rPr>
              <w:t>0.</w:t>
            </w:r>
            <w:r w:rsidR="000F785F">
              <w:rPr>
                <w:rFonts w:hint="eastAsia"/>
                <w:lang w:eastAsia="zh-CN"/>
              </w:rPr>
              <w:t>942</w:t>
            </w:r>
          </w:p>
        </w:tc>
        <w:tc>
          <w:tcPr>
            <w:tcW w:w="709" w:type="dxa"/>
            <w:vAlign w:val="center"/>
          </w:tcPr>
          <w:p w14:paraId="60E50142" w14:textId="68C5CD48" w:rsidR="00B25542" w:rsidRDefault="00B25542">
            <w:pPr>
              <w:rPr>
                <w:rFonts w:hint="eastAsia"/>
                <w:sz w:val="16"/>
                <w:szCs w:val="16"/>
                <w:lang w:eastAsia="zh-CN"/>
              </w:rPr>
            </w:pPr>
            <w:r>
              <w:rPr>
                <w:rFonts w:hint="eastAsia"/>
                <w:sz w:val="16"/>
                <w:szCs w:val="16"/>
                <w:lang w:eastAsia="zh-CN"/>
              </w:rPr>
              <w:t>0.</w:t>
            </w:r>
            <w:r w:rsidR="000F785F">
              <w:rPr>
                <w:rFonts w:hint="eastAsia"/>
                <w:sz w:val="16"/>
                <w:szCs w:val="16"/>
                <w:lang w:eastAsia="zh-CN"/>
              </w:rPr>
              <w:t>907</w:t>
            </w:r>
          </w:p>
        </w:tc>
        <w:tc>
          <w:tcPr>
            <w:tcW w:w="851" w:type="dxa"/>
            <w:vAlign w:val="center"/>
          </w:tcPr>
          <w:p w14:paraId="26A13FB4" w14:textId="169525CE" w:rsidR="00B25542" w:rsidRDefault="003D11EF" w:rsidP="006400E7">
            <w:pPr>
              <w:pStyle w:val="tablecopy"/>
              <w:jc w:val="center"/>
              <w:rPr>
                <w:lang w:eastAsia="zh-CN"/>
              </w:rPr>
            </w:pPr>
            <w:r>
              <w:rPr>
                <w:lang w:eastAsia="zh-CN"/>
              </w:rPr>
              <w:t>0.924</w:t>
            </w:r>
          </w:p>
        </w:tc>
        <w:tc>
          <w:tcPr>
            <w:tcW w:w="708" w:type="dxa"/>
            <w:vAlign w:val="center"/>
          </w:tcPr>
          <w:p w14:paraId="4C6E1891" w14:textId="0B1EC6E1" w:rsidR="00B25542" w:rsidRDefault="00B25542">
            <w:pPr>
              <w:rPr>
                <w:rFonts w:hint="eastAsia"/>
                <w:sz w:val="16"/>
                <w:szCs w:val="16"/>
              </w:rPr>
            </w:pPr>
            <w:r>
              <w:rPr>
                <w:rFonts w:hint="eastAsia"/>
                <w:sz w:val="16"/>
                <w:szCs w:val="16"/>
                <w:lang w:eastAsia="zh-CN"/>
              </w:rPr>
              <w:t>0.</w:t>
            </w:r>
            <w:r w:rsidR="000F785F">
              <w:rPr>
                <w:rFonts w:hint="eastAsia"/>
                <w:sz w:val="16"/>
                <w:szCs w:val="16"/>
                <w:lang w:eastAsia="zh-CN"/>
              </w:rPr>
              <w:t>944</w:t>
            </w:r>
          </w:p>
        </w:tc>
        <w:tc>
          <w:tcPr>
            <w:tcW w:w="993" w:type="dxa"/>
            <w:vAlign w:val="center"/>
          </w:tcPr>
          <w:p w14:paraId="09BD1D7F" w14:textId="09E1AAF5" w:rsidR="00B25542" w:rsidRDefault="00B25542" w:rsidP="006400E7">
            <w:pPr>
              <w:rPr>
                <w:rFonts w:hint="eastAsia"/>
                <w:sz w:val="16"/>
                <w:szCs w:val="16"/>
              </w:rPr>
            </w:pPr>
            <w:r>
              <w:rPr>
                <w:rFonts w:hint="eastAsia"/>
                <w:sz w:val="16"/>
                <w:szCs w:val="16"/>
                <w:lang w:eastAsia="zh-CN"/>
              </w:rPr>
              <w:t>0.</w:t>
            </w:r>
            <w:r w:rsidR="000F785F">
              <w:rPr>
                <w:rFonts w:hint="eastAsia"/>
                <w:sz w:val="16"/>
                <w:szCs w:val="16"/>
                <w:lang w:eastAsia="zh-CN"/>
              </w:rPr>
              <w:t>841</w:t>
            </w:r>
          </w:p>
        </w:tc>
      </w:tr>
      <w:tr w:rsidR="00B25542" w14:paraId="2683F206" w14:textId="17C10F47" w:rsidTr="006400E7">
        <w:trPr>
          <w:trHeight w:val="320"/>
          <w:jc w:val="center"/>
        </w:trPr>
        <w:tc>
          <w:tcPr>
            <w:tcW w:w="990" w:type="dxa"/>
            <w:vAlign w:val="center"/>
          </w:tcPr>
          <w:p w14:paraId="4CC27F40" w14:textId="10F76F9C" w:rsidR="00B25542" w:rsidRDefault="00B25542" w:rsidP="006400E7">
            <w:pPr>
              <w:pStyle w:val="tablecopy"/>
              <w:ind w:left="172" w:hanging="172"/>
            </w:pPr>
            <w:r>
              <w:t>Validation</w:t>
            </w:r>
          </w:p>
        </w:tc>
        <w:tc>
          <w:tcPr>
            <w:tcW w:w="708" w:type="dxa"/>
            <w:vAlign w:val="center"/>
          </w:tcPr>
          <w:p w14:paraId="5C98A399" w14:textId="1A06CD4E" w:rsidR="00B25542" w:rsidRDefault="00B25542">
            <w:pPr>
              <w:pStyle w:val="tablecopy"/>
              <w:rPr>
                <w:rFonts w:hint="eastAsia"/>
                <w:lang w:eastAsia="zh-CN"/>
              </w:rPr>
            </w:pPr>
            <w:r>
              <w:rPr>
                <w:rFonts w:hint="eastAsia"/>
                <w:lang w:eastAsia="zh-CN"/>
              </w:rPr>
              <w:t>0.</w:t>
            </w:r>
            <w:r w:rsidR="003C4739">
              <w:rPr>
                <w:rFonts w:hint="eastAsia"/>
                <w:lang w:eastAsia="zh-CN"/>
              </w:rPr>
              <w:t>925</w:t>
            </w:r>
          </w:p>
        </w:tc>
        <w:tc>
          <w:tcPr>
            <w:tcW w:w="709" w:type="dxa"/>
            <w:vAlign w:val="center"/>
          </w:tcPr>
          <w:p w14:paraId="66C90D41" w14:textId="1401D0C0" w:rsidR="00B25542" w:rsidRDefault="00B25542">
            <w:pPr>
              <w:rPr>
                <w:rFonts w:hint="eastAsia"/>
                <w:sz w:val="16"/>
                <w:szCs w:val="16"/>
                <w:lang w:eastAsia="zh-CN"/>
              </w:rPr>
            </w:pPr>
            <w:r>
              <w:rPr>
                <w:rFonts w:hint="eastAsia"/>
                <w:sz w:val="16"/>
                <w:szCs w:val="16"/>
                <w:lang w:eastAsia="zh-CN"/>
              </w:rPr>
              <w:t>0.6</w:t>
            </w:r>
            <w:r>
              <w:rPr>
                <w:sz w:val="16"/>
                <w:szCs w:val="16"/>
                <w:lang w:eastAsia="zh-CN"/>
              </w:rPr>
              <w:t>2</w:t>
            </w:r>
            <w:r w:rsidR="003C4739">
              <w:rPr>
                <w:rFonts w:hint="eastAsia"/>
                <w:sz w:val="16"/>
                <w:szCs w:val="16"/>
                <w:lang w:eastAsia="zh-CN"/>
              </w:rPr>
              <w:t>1</w:t>
            </w:r>
          </w:p>
        </w:tc>
        <w:tc>
          <w:tcPr>
            <w:tcW w:w="851" w:type="dxa"/>
            <w:vAlign w:val="center"/>
          </w:tcPr>
          <w:p w14:paraId="5E4CF7BA" w14:textId="40941DBB" w:rsidR="00B25542" w:rsidRDefault="00207CCF" w:rsidP="006400E7">
            <w:pPr>
              <w:rPr>
                <w:sz w:val="16"/>
                <w:szCs w:val="16"/>
                <w:lang w:eastAsia="zh-CN"/>
              </w:rPr>
            </w:pPr>
            <w:r>
              <w:rPr>
                <w:sz w:val="16"/>
                <w:szCs w:val="16"/>
                <w:lang w:eastAsia="zh-CN"/>
              </w:rPr>
              <w:t>0.743</w:t>
            </w:r>
          </w:p>
        </w:tc>
        <w:tc>
          <w:tcPr>
            <w:tcW w:w="708" w:type="dxa"/>
            <w:vAlign w:val="center"/>
          </w:tcPr>
          <w:p w14:paraId="4A0E6D4D" w14:textId="3268257A" w:rsidR="00B25542" w:rsidRDefault="00B25542">
            <w:pPr>
              <w:rPr>
                <w:rFonts w:hint="eastAsia"/>
                <w:sz w:val="16"/>
                <w:szCs w:val="16"/>
                <w:lang w:eastAsia="zh-CN"/>
              </w:rPr>
            </w:pPr>
            <w:r>
              <w:rPr>
                <w:rFonts w:hint="eastAsia"/>
                <w:sz w:val="16"/>
                <w:szCs w:val="16"/>
                <w:lang w:eastAsia="zh-CN"/>
              </w:rPr>
              <w:t>0.6</w:t>
            </w:r>
            <w:r w:rsidR="003C4739">
              <w:rPr>
                <w:rFonts w:hint="eastAsia"/>
                <w:sz w:val="16"/>
                <w:szCs w:val="16"/>
                <w:lang w:eastAsia="zh-CN"/>
              </w:rPr>
              <w:t>76</w:t>
            </w:r>
          </w:p>
        </w:tc>
        <w:tc>
          <w:tcPr>
            <w:tcW w:w="993" w:type="dxa"/>
            <w:vAlign w:val="center"/>
          </w:tcPr>
          <w:p w14:paraId="6473E338" w14:textId="1F1120EF" w:rsidR="00B25542" w:rsidRDefault="00B25542" w:rsidP="006400E7">
            <w:pPr>
              <w:rPr>
                <w:rFonts w:hint="eastAsia"/>
                <w:sz w:val="16"/>
                <w:szCs w:val="16"/>
              </w:rPr>
            </w:pPr>
            <w:r>
              <w:rPr>
                <w:rFonts w:hint="eastAsia"/>
                <w:sz w:val="16"/>
                <w:szCs w:val="16"/>
                <w:lang w:eastAsia="zh-CN"/>
              </w:rPr>
              <w:t>0.5</w:t>
            </w:r>
            <w:r w:rsidR="003C4739">
              <w:rPr>
                <w:rFonts w:hint="eastAsia"/>
                <w:sz w:val="16"/>
                <w:szCs w:val="16"/>
                <w:lang w:eastAsia="zh-CN"/>
              </w:rPr>
              <w:t>50</w:t>
            </w:r>
          </w:p>
        </w:tc>
      </w:tr>
    </w:tbl>
    <w:p w14:paraId="48F1A8D9" w14:textId="7C43BADD" w:rsidR="00E77934" w:rsidRDefault="009B4260" w:rsidP="00AD7CB5">
      <w:pPr>
        <w:jc w:val="both"/>
        <w:rPr>
          <w:rFonts w:hint="eastAsia"/>
          <w:lang w:eastAsia="zh-CN"/>
        </w:rPr>
      </w:pPr>
      <w:r>
        <w:rPr>
          <w:lang w:eastAsia="zh-CN"/>
        </w:rPr>
        <w:tab/>
      </w:r>
      <w:r w:rsidR="000A78BB" w:rsidRPr="000A78BB">
        <w:rPr>
          <w:lang w:eastAsia="zh-CN"/>
        </w:rPr>
        <w:t xml:space="preserve">The YOLOv11 model with default hyperparameters shows good performance in the training dataset. The 94.2% precision and 90.7% recall show that the model is able to detect most tumor cases and correctly identify them during training, indicating low false negative and false positive rates. The F1 score of </w:t>
      </w:r>
      <w:r w:rsidR="006319AF">
        <w:rPr>
          <w:rFonts w:hint="eastAsia"/>
          <w:lang w:eastAsia="zh-CN"/>
        </w:rPr>
        <w:t>92.4</w:t>
      </w:r>
      <w:r w:rsidR="000A78BB" w:rsidRPr="000A78BB">
        <w:rPr>
          <w:lang w:eastAsia="zh-CN"/>
        </w:rPr>
        <w:t>% suggests that the trade-off between precision and recall is balanced in the training dataset. In addition, mAP@0.5 is 94.4%, while the mAP@0.5:0.95 is 84.1% in the training dataset. This indicates that the model performs well in localizing the tumor in the training dataset. However, the model is performing badly overall during the validation. The precision of validation drop</w:t>
      </w:r>
      <w:r w:rsidR="000A78BB">
        <w:rPr>
          <w:rFonts w:hint="eastAsia"/>
          <w:lang w:eastAsia="zh-CN"/>
        </w:rPr>
        <w:t>s</w:t>
      </w:r>
      <w:r w:rsidR="000A78BB" w:rsidRPr="000A78BB">
        <w:rPr>
          <w:lang w:eastAsia="zh-CN"/>
        </w:rPr>
        <w:t xml:space="preserve"> to 92.5</w:t>
      </w:r>
      <w:r w:rsidR="000F6306">
        <w:rPr>
          <w:rFonts w:hint="eastAsia"/>
          <w:lang w:eastAsia="zh-CN"/>
        </w:rPr>
        <w:t>%</w:t>
      </w:r>
      <w:r w:rsidR="000A78BB" w:rsidRPr="000A78BB">
        <w:rPr>
          <w:lang w:eastAsia="zh-CN"/>
        </w:rPr>
        <w:t xml:space="preserve"> while the recall of validation dropping to 62</w:t>
      </w:r>
      <w:r w:rsidR="000F6306">
        <w:rPr>
          <w:rFonts w:hint="eastAsia"/>
          <w:lang w:eastAsia="zh-CN"/>
        </w:rPr>
        <w:t>.</w:t>
      </w:r>
      <w:r w:rsidR="000A78BB" w:rsidRPr="000A78BB">
        <w:rPr>
          <w:lang w:eastAsia="zh-CN"/>
        </w:rPr>
        <w:t>1</w:t>
      </w:r>
      <w:r w:rsidR="000F6306">
        <w:rPr>
          <w:rFonts w:hint="eastAsia"/>
          <w:lang w:eastAsia="zh-CN"/>
        </w:rPr>
        <w:t>%</w:t>
      </w:r>
      <w:r w:rsidR="000A78BB" w:rsidRPr="000A78BB">
        <w:rPr>
          <w:lang w:eastAsia="zh-CN"/>
        </w:rPr>
        <w:t xml:space="preserve"> indicates that the model has failed to minimize the false negative in tumor detection and classification, although the false positive remains few. With an F1 score of 74.3%, the trade-off between precision and recall in the validation state is no longer balanced as it was during training. Both mAP@0.5 and </w:t>
      </w:r>
      <w:r w:rsidR="000A78BB" w:rsidRPr="000A78BB">
        <w:rPr>
          <w:lang w:eastAsia="zh-CN"/>
        </w:rPr>
        <w:lastRenderedPageBreak/>
        <w:t>mAP@0.5:0.95 are d</w:t>
      </w:r>
      <w:r w:rsidR="000A78BB">
        <w:rPr>
          <w:rFonts w:hint="eastAsia"/>
          <w:lang w:eastAsia="zh-CN"/>
        </w:rPr>
        <w:t>e</w:t>
      </w:r>
      <w:r w:rsidR="000A78BB" w:rsidRPr="000A78BB">
        <w:rPr>
          <w:lang w:eastAsia="zh-CN"/>
        </w:rPr>
        <w:t xml:space="preserve">creases to 67.6% and </w:t>
      </w:r>
      <w:r w:rsidR="00CF09A3">
        <w:rPr>
          <w:rFonts w:hint="eastAsia"/>
          <w:lang w:eastAsia="zh-CN"/>
        </w:rPr>
        <w:t>55</w:t>
      </w:r>
      <w:r w:rsidR="000A78BB" w:rsidRPr="000A78BB">
        <w:rPr>
          <w:lang w:eastAsia="zh-CN"/>
        </w:rPr>
        <w:t>%, respectively. This shows that the YOLOv11 model is bad at localizing tumors during validation. Overall, the YOLOv11 model with default hyperparameters performs well during training but poorly in validation</w:t>
      </w:r>
      <w:r w:rsidR="00B060F8">
        <w:rPr>
          <w:rFonts w:hint="eastAsia"/>
          <w:lang w:eastAsia="zh-CN"/>
        </w:rPr>
        <w:t xml:space="preserve">. </w:t>
      </w:r>
      <w:r w:rsidR="00B060F8" w:rsidRPr="00B060F8">
        <w:rPr>
          <w:lang w:eastAsia="zh-CN"/>
        </w:rPr>
        <w:t>This might be due to the imbalanced classes of the original dataset</w:t>
      </w:r>
      <w:r w:rsidR="00B060F8">
        <w:rPr>
          <w:rFonts w:hint="eastAsia"/>
          <w:lang w:eastAsia="zh-CN"/>
        </w:rPr>
        <w:t>.</w:t>
      </w:r>
    </w:p>
    <w:p w14:paraId="59C57792" w14:textId="77777777" w:rsidR="000A78BB" w:rsidRDefault="000A78BB" w:rsidP="00AD7CB5">
      <w:pPr>
        <w:jc w:val="both"/>
        <w:rPr>
          <w:rFonts w:hint="eastAsia"/>
          <w:lang w:eastAsia="zh-CN"/>
        </w:rPr>
      </w:pPr>
    </w:p>
    <w:p w14:paraId="2AD12619" w14:textId="07300514" w:rsidR="00537314" w:rsidRDefault="005731C2" w:rsidP="00537314">
      <w:pPr>
        <w:pStyle w:val="tablehead"/>
        <w:rPr>
          <w:lang w:eastAsia="zh-CN"/>
        </w:rPr>
      </w:pPr>
      <w:r>
        <w:rPr>
          <w:rFonts w:hint="eastAsia"/>
          <w:lang w:eastAsia="zh-CN"/>
        </w:rPr>
        <w:t xml:space="preserve"> </w:t>
      </w:r>
      <w:r w:rsidR="00537314">
        <w:t>statistic</w:t>
      </w:r>
      <w:r w:rsidR="00D86698">
        <w:t>al</w:t>
      </w:r>
      <w:r w:rsidR="00537314">
        <w:t xml:space="preserve"> summary of yolo 11 on training and validation datasets</w:t>
      </w:r>
      <w:r w:rsidR="00537314">
        <w:rPr>
          <w:rFonts w:hint="eastAsia"/>
          <w:lang w:eastAsia="zh-CN"/>
        </w:rPr>
        <w:t xml:space="preserve"> for fine-tuned model</w:t>
      </w:r>
      <w:r w:rsidR="00B3122D">
        <w:rPr>
          <w:rFonts w:hint="eastAsia"/>
          <w:lang w:eastAsia="zh-CN"/>
        </w:rPr>
        <w:t xml:space="preserve"> for all classes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709"/>
        <w:gridCol w:w="850"/>
        <w:gridCol w:w="993"/>
      </w:tblGrid>
      <w:tr w:rsidR="00067AEF" w14:paraId="22D9BB22" w14:textId="77777777" w:rsidTr="00433914">
        <w:trPr>
          <w:cantSplit/>
          <w:trHeight w:val="240"/>
          <w:tblHeader/>
          <w:jc w:val="center"/>
        </w:trPr>
        <w:tc>
          <w:tcPr>
            <w:tcW w:w="990" w:type="dxa"/>
            <w:vMerge w:val="restart"/>
            <w:vAlign w:val="center"/>
          </w:tcPr>
          <w:p w14:paraId="34AF5730" w14:textId="77777777" w:rsidR="00067AEF" w:rsidRDefault="00067AEF">
            <w:pPr>
              <w:pStyle w:val="tablecolhead"/>
            </w:pPr>
            <w:r>
              <w:t>Dataset</w:t>
            </w:r>
          </w:p>
        </w:tc>
        <w:tc>
          <w:tcPr>
            <w:tcW w:w="3969" w:type="dxa"/>
            <w:gridSpan w:val="5"/>
          </w:tcPr>
          <w:p w14:paraId="45B09891" w14:textId="77777777" w:rsidR="00067AEF" w:rsidRDefault="00067AEF">
            <w:pPr>
              <w:pStyle w:val="tablecolhead"/>
            </w:pPr>
            <w:r>
              <w:t>Metrics</w:t>
            </w:r>
          </w:p>
        </w:tc>
      </w:tr>
      <w:tr w:rsidR="00067AEF" w14:paraId="6F0BFD2C" w14:textId="77777777" w:rsidTr="00433914">
        <w:trPr>
          <w:cantSplit/>
          <w:trHeight w:val="240"/>
          <w:tblHeader/>
          <w:jc w:val="center"/>
        </w:trPr>
        <w:tc>
          <w:tcPr>
            <w:tcW w:w="990" w:type="dxa"/>
            <w:vMerge/>
          </w:tcPr>
          <w:p w14:paraId="15ECD3A2" w14:textId="77777777" w:rsidR="00067AEF" w:rsidRDefault="00067AEF">
            <w:pPr>
              <w:rPr>
                <w:sz w:val="16"/>
                <w:szCs w:val="16"/>
              </w:rPr>
            </w:pPr>
          </w:p>
        </w:tc>
        <w:tc>
          <w:tcPr>
            <w:tcW w:w="708" w:type="dxa"/>
            <w:vAlign w:val="center"/>
          </w:tcPr>
          <w:p w14:paraId="397F9DE2" w14:textId="5B1727D4" w:rsidR="00067AEF" w:rsidRDefault="00067AEF" w:rsidP="00067AEF">
            <w:pPr>
              <w:pStyle w:val="tablecolsubhead"/>
            </w:pPr>
            <w:r>
              <w:t>P</w:t>
            </w:r>
          </w:p>
        </w:tc>
        <w:tc>
          <w:tcPr>
            <w:tcW w:w="709" w:type="dxa"/>
            <w:vAlign w:val="center"/>
          </w:tcPr>
          <w:p w14:paraId="6FD8AB22" w14:textId="77777777" w:rsidR="00067AEF" w:rsidRDefault="00067AEF" w:rsidP="00067AEF">
            <w:pPr>
              <w:pStyle w:val="tablecolsubhead"/>
            </w:pPr>
            <w:r>
              <w:t>R</w:t>
            </w:r>
          </w:p>
        </w:tc>
        <w:tc>
          <w:tcPr>
            <w:tcW w:w="709" w:type="dxa"/>
            <w:vAlign w:val="center"/>
          </w:tcPr>
          <w:p w14:paraId="7C039899" w14:textId="5785D699" w:rsidR="00067AEF" w:rsidRPr="00067AEF" w:rsidRDefault="00067AEF" w:rsidP="00067AEF">
            <w:pPr>
              <w:pStyle w:val="tablecolsubhead"/>
              <w:rPr>
                <w:i w:val="0"/>
                <w:iCs w:val="0"/>
              </w:rPr>
            </w:pPr>
            <w:r>
              <w:rPr>
                <w:i w:val="0"/>
                <w:iCs w:val="0"/>
              </w:rPr>
              <w:t>F1 score</w:t>
            </w:r>
          </w:p>
        </w:tc>
        <w:tc>
          <w:tcPr>
            <w:tcW w:w="850" w:type="dxa"/>
            <w:vAlign w:val="center"/>
          </w:tcPr>
          <w:p w14:paraId="662A34DB" w14:textId="77777777" w:rsidR="00067AEF" w:rsidRDefault="00067AEF" w:rsidP="00067AEF">
            <w:pPr>
              <w:pStyle w:val="tablecolsubhead"/>
            </w:pPr>
            <w:r>
              <w:t>mAP50</w:t>
            </w:r>
          </w:p>
        </w:tc>
        <w:tc>
          <w:tcPr>
            <w:tcW w:w="993" w:type="dxa"/>
            <w:vAlign w:val="center"/>
          </w:tcPr>
          <w:p w14:paraId="7C3A98FC" w14:textId="77777777" w:rsidR="00067AEF" w:rsidRDefault="00067AEF" w:rsidP="00067AEF">
            <w:pPr>
              <w:pStyle w:val="tablecolsubhead"/>
            </w:pPr>
            <w:r>
              <w:t>mAP50-95</w:t>
            </w:r>
          </w:p>
        </w:tc>
      </w:tr>
      <w:tr w:rsidR="00067AEF" w14:paraId="45451DFC" w14:textId="77777777" w:rsidTr="00433914">
        <w:trPr>
          <w:trHeight w:val="320"/>
          <w:jc w:val="center"/>
        </w:trPr>
        <w:tc>
          <w:tcPr>
            <w:tcW w:w="990" w:type="dxa"/>
            <w:vAlign w:val="center"/>
          </w:tcPr>
          <w:p w14:paraId="39FC641D" w14:textId="77777777" w:rsidR="00067AEF" w:rsidRDefault="00067AEF">
            <w:pPr>
              <w:pStyle w:val="tablecopy"/>
              <w:rPr>
                <w:sz w:val="8"/>
                <w:szCs w:val="8"/>
              </w:rPr>
            </w:pPr>
            <w:r>
              <w:t>Training</w:t>
            </w:r>
          </w:p>
        </w:tc>
        <w:tc>
          <w:tcPr>
            <w:tcW w:w="708" w:type="dxa"/>
            <w:vAlign w:val="center"/>
          </w:tcPr>
          <w:p w14:paraId="2299925D" w14:textId="2D7434AE" w:rsidR="00067AEF" w:rsidRDefault="0079169D" w:rsidP="00067AEF">
            <w:pPr>
              <w:pStyle w:val="tablecopy"/>
              <w:jc w:val="center"/>
              <w:rPr>
                <w:rFonts w:hint="eastAsia"/>
                <w:lang w:eastAsia="zh-CN"/>
              </w:rPr>
            </w:pPr>
            <w:r>
              <w:rPr>
                <w:rFonts w:hint="eastAsia"/>
                <w:lang w:eastAsia="zh-CN"/>
              </w:rPr>
              <w:t>0.961</w:t>
            </w:r>
          </w:p>
        </w:tc>
        <w:tc>
          <w:tcPr>
            <w:tcW w:w="709" w:type="dxa"/>
            <w:vAlign w:val="center"/>
          </w:tcPr>
          <w:p w14:paraId="7890CDDA" w14:textId="3AF07E43" w:rsidR="00067AEF" w:rsidRDefault="0079169D" w:rsidP="00067AEF">
            <w:pPr>
              <w:rPr>
                <w:rFonts w:hint="eastAsia"/>
                <w:sz w:val="16"/>
                <w:szCs w:val="16"/>
                <w:lang w:eastAsia="zh-CN"/>
              </w:rPr>
            </w:pPr>
            <w:r>
              <w:rPr>
                <w:rFonts w:hint="eastAsia"/>
                <w:sz w:val="16"/>
                <w:szCs w:val="16"/>
                <w:lang w:eastAsia="zh-CN"/>
              </w:rPr>
              <w:t>0.972</w:t>
            </w:r>
          </w:p>
        </w:tc>
        <w:tc>
          <w:tcPr>
            <w:tcW w:w="709" w:type="dxa"/>
            <w:vAlign w:val="center"/>
          </w:tcPr>
          <w:p w14:paraId="3EF87457" w14:textId="48D46E27" w:rsidR="00067AEF" w:rsidRDefault="006021DA" w:rsidP="00067AEF">
            <w:pPr>
              <w:rPr>
                <w:rFonts w:hint="eastAsia"/>
                <w:sz w:val="16"/>
                <w:szCs w:val="16"/>
                <w:lang w:eastAsia="zh-CN"/>
              </w:rPr>
            </w:pPr>
            <w:r>
              <w:rPr>
                <w:rFonts w:hint="eastAsia"/>
                <w:sz w:val="16"/>
                <w:szCs w:val="16"/>
                <w:lang w:eastAsia="zh-CN"/>
              </w:rPr>
              <w:t>0.9</w:t>
            </w:r>
            <w:r w:rsidR="00BB1254">
              <w:rPr>
                <w:rFonts w:hint="eastAsia"/>
                <w:sz w:val="16"/>
                <w:szCs w:val="16"/>
                <w:lang w:eastAsia="zh-CN"/>
              </w:rPr>
              <w:t>66</w:t>
            </w:r>
          </w:p>
        </w:tc>
        <w:tc>
          <w:tcPr>
            <w:tcW w:w="850" w:type="dxa"/>
            <w:vAlign w:val="center"/>
          </w:tcPr>
          <w:p w14:paraId="66361CC1" w14:textId="21235336" w:rsidR="00067AEF" w:rsidRDefault="0079169D" w:rsidP="00067AEF">
            <w:pPr>
              <w:rPr>
                <w:rFonts w:hint="eastAsia"/>
                <w:sz w:val="16"/>
                <w:szCs w:val="16"/>
              </w:rPr>
            </w:pPr>
            <w:r>
              <w:rPr>
                <w:rFonts w:hint="eastAsia"/>
                <w:sz w:val="16"/>
                <w:szCs w:val="16"/>
                <w:lang w:eastAsia="zh-CN"/>
              </w:rPr>
              <w:t>0.985</w:t>
            </w:r>
          </w:p>
        </w:tc>
        <w:tc>
          <w:tcPr>
            <w:tcW w:w="993" w:type="dxa"/>
            <w:vAlign w:val="center"/>
          </w:tcPr>
          <w:p w14:paraId="44F9FBFE" w14:textId="1D889C47" w:rsidR="00067AEF" w:rsidRDefault="00067AEF" w:rsidP="00067AEF">
            <w:pPr>
              <w:rPr>
                <w:rFonts w:hint="eastAsia"/>
                <w:sz w:val="16"/>
                <w:szCs w:val="16"/>
              </w:rPr>
            </w:pPr>
            <w:r>
              <w:rPr>
                <w:rFonts w:hint="eastAsia"/>
                <w:sz w:val="16"/>
                <w:szCs w:val="16"/>
                <w:lang w:eastAsia="zh-CN"/>
              </w:rPr>
              <w:t>0</w:t>
            </w:r>
            <w:r w:rsidR="0079169D">
              <w:rPr>
                <w:rFonts w:hint="eastAsia"/>
                <w:sz w:val="16"/>
                <w:szCs w:val="16"/>
                <w:lang w:eastAsia="zh-CN"/>
              </w:rPr>
              <w:t>.916</w:t>
            </w:r>
          </w:p>
        </w:tc>
      </w:tr>
      <w:tr w:rsidR="00067AEF" w14:paraId="7C4FD61D" w14:textId="77777777" w:rsidTr="00433914">
        <w:trPr>
          <w:trHeight w:val="320"/>
          <w:jc w:val="center"/>
        </w:trPr>
        <w:tc>
          <w:tcPr>
            <w:tcW w:w="990" w:type="dxa"/>
            <w:vAlign w:val="center"/>
          </w:tcPr>
          <w:p w14:paraId="079C16CE" w14:textId="77777777" w:rsidR="00067AEF" w:rsidRDefault="00067AEF">
            <w:pPr>
              <w:pStyle w:val="tablecopy"/>
            </w:pPr>
            <w:r>
              <w:t>Validation</w:t>
            </w:r>
          </w:p>
        </w:tc>
        <w:tc>
          <w:tcPr>
            <w:tcW w:w="708" w:type="dxa"/>
            <w:vAlign w:val="center"/>
          </w:tcPr>
          <w:p w14:paraId="0A23908A" w14:textId="4D194742" w:rsidR="00067AEF" w:rsidRDefault="00067AEF" w:rsidP="00067AEF">
            <w:pPr>
              <w:pStyle w:val="tablecopy"/>
              <w:jc w:val="center"/>
              <w:rPr>
                <w:rFonts w:hint="eastAsia"/>
                <w:lang w:eastAsia="zh-CN"/>
              </w:rPr>
            </w:pPr>
            <w:r>
              <w:rPr>
                <w:rFonts w:hint="eastAsia"/>
                <w:lang w:eastAsia="zh-CN"/>
              </w:rPr>
              <w:t>0.</w:t>
            </w:r>
            <w:r w:rsidR="00A86756">
              <w:rPr>
                <w:rFonts w:hint="eastAsia"/>
                <w:lang w:eastAsia="zh-CN"/>
              </w:rPr>
              <w:t>866</w:t>
            </w:r>
          </w:p>
        </w:tc>
        <w:tc>
          <w:tcPr>
            <w:tcW w:w="709" w:type="dxa"/>
            <w:vAlign w:val="center"/>
          </w:tcPr>
          <w:p w14:paraId="116CBE59" w14:textId="5737DE3B" w:rsidR="00067AEF" w:rsidRDefault="00067AEF" w:rsidP="00067AEF">
            <w:pPr>
              <w:rPr>
                <w:rFonts w:hint="eastAsia"/>
                <w:sz w:val="16"/>
                <w:szCs w:val="16"/>
                <w:lang w:eastAsia="zh-CN"/>
              </w:rPr>
            </w:pPr>
            <w:r>
              <w:rPr>
                <w:rFonts w:hint="eastAsia"/>
                <w:sz w:val="16"/>
                <w:szCs w:val="16"/>
                <w:lang w:eastAsia="zh-CN"/>
              </w:rPr>
              <w:t>0.6</w:t>
            </w:r>
            <w:r w:rsidR="00A86756">
              <w:rPr>
                <w:rFonts w:hint="eastAsia"/>
                <w:sz w:val="16"/>
                <w:szCs w:val="16"/>
                <w:lang w:eastAsia="zh-CN"/>
              </w:rPr>
              <w:t>49</w:t>
            </w:r>
          </w:p>
        </w:tc>
        <w:tc>
          <w:tcPr>
            <w:tcW w:w="709" w:type="dxa"/>
            <w:vAlign w:val="center"/>
          </w:tcPr>
          <w:p w14:paraId="5CC36995" w14:textId="43B00D0B" w:rsidR="00067AEF" w:rsidRDefault="00044D0E" w:rsidP="00067AEF">
            <w:pPr>
              <w:rPr>
                <w:rFonts w:hint="eastAsia"/>
                <w:sz w:val="16"/>
                <w:szCs w:val="16"/>
                <w:lang w:eastAsia="zh-CN"/>
              </w:rPr>
            </w:pPr>
            <w:r>
              <w:rPr>
                <w:rFonts w:hint="eastAsia"/>
                <w:sz w:val="16"/>
                <w:szCs w:val="16"/>
                <w:lang w:eastAsia="zh-CN"/>
              </w:rPr>
              <w:t>0.742</w:t>
            </w:r>
          </w:p>
        </w:tc>
        <w:tc>
          <w:tcPr>
            <w:tcW w:w="850" w:type="dxa"/>
            <w:vAlign w:val="center"/>
          </w:tcPr>
          <w:p w14:paraId="13CF295D" w14:textId="354420BB" w:rsidR="00067AEF" w:rsidRDefault="00067AEF" w:rsidP="00067AEF">
            <w:pPr>
              <w:rPr>
                <w:rFonts w:hint="eastAsia"/>
                <w:sz w:val="16"/>
                <w:szCs w:val="16"/>
              </w:rPr>
            </w:pPr>
            <w:r>
              <w:rPr>
                <w:rFonts w:hint="eastAsia"/>
                <w:sz w:val="16"/>
                <w:szCs w:val="16"/>
                <w:lang w:eastAsia="zh-CN"/>
              </w:rPr>
              <w:t>0.6</w:t>
            </w:r>
            <w:r w:rsidR="00A86756">
              <w:rPr>
                <w:rFonts w:hint="eastAsia"/>
                <w:sz w:val="16"/>
                <w:szCs w:val="16"/>
                <w:lang w:eastAsia="zh-CN"/>
              </w:rPr>
              <w:t>67</w:t>
            </w:r>
          </w:p>
        </w:tc>
        <w:tc>
          <w:tcPr>
            <w:tcW w:w="993" w:type="dxa"/>
            <w:vAlign w:val="center"/>
          </w:tcPr>
          <w:p w14:paraId="0D727DC6" w14:textId="627AFA1D" w:rsidR="00067AEF" w:rsidRDefault="00067AEF" w:rsidP="00067AEF">
            <w:pPr>
              <w:rPr>
                <w:rFonts w:hint="eastAsia"/>
                <w:sz w:val="16"/>
                <w:szCs w:val="16"/>
              </w:rPr>
            </w:pPr>
            <w:r>
              <w:rPr>
                <w:rFonts w:hint="eastAsia"/>
                <w:sz w:val="16"/>
                <w:szCs w:val="16"/>
                <w:lang w:eastAsia="zh-CN"/>
              </w:rPr>
              <w:t>0.</w:t>
            </w:r>
            <w:r w:rsidR="00A86756">
              <w:rPr>
                <w:rFonts w:hint="eastAsia"/>
                <w:sz w:val="16"/>
                <w:szCs w:val="16"/>
                <w:lang w:eastAsia="zh-CN"/>
              </w:rPr>
              <w:t>554</w:t>
            </w:r>
          </w:p>
        </w:tc>
      </w:tr>
    </w:tbl>
    <w:p w14:paraId="66D59398" w14:textId="29D131E4" w:rsidR="00D9108A" w:rsidRDefault="00D9108A" w:rsidP="00D9108A">
      <w:pPr>
        <w:ind w:firstLine="288"/>
        <w:jc w:val="both"/>
        <w:rPr>
          <w:rFonts w:hint="eastAsia"/>
          <w:lang w:eastAsia="zh-CN"/>
        </w:rPr>
      </w:pPr>
      <w:r w:rsidRPr="000A78BB">
        <w:rPr>
          <w:lang w:eastAsia="zh-CN"/>
        </w:rPr>
        <w:t xml:space="preserve">The YOLOv11 model </w:t>
      </w:r>
      <w:r>
        <w:rPr>
          <w:rFonts w:hint="eastAsia"/>
          <w:lang w:eastAsia="zh-CN"/>
        </w:rPr>
        <w:t xml:space="preserve">after fine-tuning </w:t>
      </w:r>
      <w:r w:rsidRPr="000A78BB">
        <w:rPr>
          <w:lang w:eastAsia="zh-CN"/>
        </w:rPr>
        <w:t xml:space="preserve">shows good performance in the training dataset. The </w:t>
      </w:r>
      <w:r>
        <w:rPr>
          <w:rFonts w:hint="eastAsia"/>
          <w:lang w:eastAsia="zh-CN"/>
        </w:rPr>
        <w:t>96.1</w:t>
      </w:r>
      <w:r w:rsidRPr="000A78BB">
        <w:rPr>
          <w:lang w:eastAsia="zh-CN"/>
        </w:rPr>
        <w:t xml:space="preserve">% precision and </w:t>
      </w:r>
      <w:r>
        <w:rPr>
          <w:rFonts w:hint="eastAsia"/>
          <w:lang w:eastAsia="zh-CN"/>
        </w:rPr>
        <w:t>97.2</w:t>
      </w:r>
      <w:r w:rsidRPr="000A78BB">
        <w:rPr>
          <w:lang w:eastAsia="zh-CN"/>
        </w:rPr>
        <w:t xml:space="preserve">% recall show that the model is able to detect most tumor cases and correctly identify them during training, indicating low false negative and false positive rates. </w:t>
      </w:r>
      <w:r w:rsidR="00A03217">
        <w:rPr>
          <w:rFonts w:hint="eastAsia"/>
          <w:lang w:eastAsia="zh-CN"/>
        </w:rPr>
        <w:t xml:space="preserve">The </w:t>
      </w:r>
      <w:r w:rsidR="00A03217" w:rsidRPr="00A03217">
        <w:rPr>
          <w:lang w:eastAsia="zh-CN"/>
        </w:rPr>
        <w:t>fine-tuned YOLOv11 model</w:t>
      </w:r>
      <w:r w:rsidR="00A03217">
        <w:rPr>
          <w:rFonts w:hint="eastAsia"/>
          <w:lang w:eastAsia="zh-CN"/>
        </w:rPr>
        <w:t xml:space="preserve"> </w:t>
      </w:r>
      <w:r w:rsidR="00A03217" w:rsidRPr="00A03217">
        <w:rPr>
          <w:lang w:eastAsia="zh-CN"/>
        </w:rPr>
        <w:t xml:space="preserve">prioritizes sensitivity </w:t>
      </w:r>
      <w:r w:rsidR="00A03217">
        <w:rPr>
          <w:rFonts w:hint="eastAsia"/>
          <w:lang w:eastAsia="zh-CN"/>
        </w:rPr>
        <w:t>compared with</w:t>
      </w:r>
      <w:r w:rsidR="00A03217" w:rsidRPr="00A03217">
        <w:rPr>
          <w:lang w:eastAsia="zh-CN"/>
        </w:rPr>
        <w:t xml:space="preserve"> specificity</w:t>
      </w:r>
      <w:r w:rsidR="00A03217">
        <w:rPr>
          <w:rFonts w:hint="eastAsia"/>
          <w:lang w:eastAsia="zh-CN"/>
        </w:rPr>
        <w:t xml:space="preserve">. </w:t>
      </w:r>
      <w:r w:rsidRPr="000A78BB">
        <w:rPr>
          <w:lang w:eastAsia="zh-CN"/>
        </w:rPr>
        <w:t xml:space="preserve">The F1 score of </w:t>
      </w:r>
      <w:r w:rsidR="006319AF">
        <w:rPr>
          <w:rFonts w:hint="eastAsia"/>
          <w:lang w:eastAsia="zh-CN"/>
        </w:rPr>
        <w:t>96.6</w:t>
      </w:r>
      <w:r w:rsidRPr="000A78BB">
        <w:rPr>
          <w:lang w:eastAsia="zh-CN"/>
        </w:rPr>
        <w:t>% suggests that the trade-off between precision and recall is balanced in the training dataset. In addition, mAP@0.5 is</w:t>
      </w:r>
      <w:r w:rsidR="00FE618F">
        <w:rPr>
          <w:rFonts w:hint="eastAsia"/>
          <w:lang w:eastAsia="zh-CN"/>
        </w:rPr>
        <w:t xml:space="preserve"> 98.5</w:t>
      </w:r>
      <w:r w:rsidRPr="000A78BB">
        <w:rPr>
          <w:lang w:eastAsia="zh-CN"/>
        </w:rPr>
        <w:t xml:space="preserve">%, while the mAP@0.5:0.95 is </w:t>
      </w:r>
      <w:r w:rsidR="00FE618F">
        <w:rPr>
          <w:rFonts w:hint="eastAsia"/>
          <w:lang w:eastAsia="zh-CN"/>
        </w:rPr>
        <w:t>91.6</w:t>
      </w:r>
      <w:r w:rsidRPr="000A78BB">
        <w:rPr>
          <w:lang w:eastAsia="zh-CN"/>
        </w:rPr>
        <w:t>% in the training dataset. This indicates that the model performs well in localizing the tumor in the training dataset. However, the model is performing badly overall during the validation. The precision of validation drop</w:t>
      </w:r>
      <w:r>
        <w:rPr>
          <w:rFonts w:hint="eastAsia"/>
          <w:lang w:eastAsia="zh-CN"/>
        </w:rPr>
        <w:t>s</w:t>
      </w:r>
      <w:r w:rsidRPr="000A78BB">
        <w:rPr>
          <w:lang w:eastAsia="zh-CN"/>
        </w:rPr>
        <w:t xml:space="preserve"> to </w:t>
      </w:r>
      <w:r w:rsidR="000F6306">
        <w:rPr>
          <w:rFonts w:hint="eastAsia"/>
          <w:lang w:eastAsia="zh-CN"/>
        </w:rPr>
        <w:t>86.6%</w:t>
      </w:r>
      <w:r w:rsidRPr="000A78BB">
        <w:rPr>
          <w:lang w:eastAsia="zh-CN"/>
        </w:rPr>
        <w:t xml:space="preserve"> while the recall of validation dropping to 0.621 indicates that the model has </w:t>
      </w:r>
      <w:bookmarkStart w:id="5" w:name="_Hlk198242427"/>
      <w:r w:rsidRPr="000A78BB">
        <w:rPr>
          <w:lang w:eastAsia="zh-CN"/>
        </w:rPr>
        <w:t>failed to minimize the false negative in tumor detection and classification</w:t>
      </w:r>
      <w:r w:rsidR="003E72A4">
        <w:rPr>
          <w:rFonts w:hint="eastAsia"/>
          <w:lang w:eastAsia="zh-CN"/>
        </w:rPr>
        <w:t xml:space="preserve"> while</w:t>
      </w:r>
      <w:r w:rsidRPr="000A78BB">
        <w:rPr>
          <w:lang w:eastAsia="zh-CN"/>
        </w:rPr>
        <w:t xml:space="preserve"> </w:t>
      </w:r>
      <w:r w:rsidR="003E72A4">
        <w:rPr>
          <w:rFonts w:hint="eastAsia"/>
          <w:lang w:eastAsia="zh-CN"/>
        </w:rPr>
        <w:t xml:space="preserve">increases </w:t>
      </w:r>
      <w:r w:rsidRPr="000A78BB">
        <w:rPr>
          <w:lang w:eastAsia="zh-CN"/>
        </w:rPr>
        <w:t xml:space="preserve">the </w:t>
      </w:r>
      <w:r w:rsidR="003E72A4">
        <w:rPr>
          <w:rFonts w:hint="eastAsia"/>
          <w:lang w:eastAsia="zh-CN"/>
        </w:rPr>
        <w:t xml:space="preserve">percentage of </w:t>
      </w:r>
      <w:r w:rsidRPr="000A78BB">
        <w:rPr>
          <w:lang w:eastAsia="zh-CN"/>
        </w:rPr>
        <w:t>false positive</w:t>
      </w:r>
      <w:r w:rsidR="003E72A4">
        <w:rPr>
          <w:rFonts w:hint="eastAsia"/>
          <w:lang w:eastAsia="zh-CN"/>
        </w:rPr>
        <w:t xml:space="preserve"> cases</w:t>
      </w:r>
      <w:r w:rsidRPr="000A78BB">
        <w:rPr>
          <w:lang w:eastAsia="zh-CN"/>
        </w:rPr>
        <w:t xml:space="preserve">. </w:t>
      </w:r>
      <w:bookmarkEnd w:id="5"/>
      <w:r w:rsidRPr="000A78BB">
        <w:rPr>
          <w:lang w:eastAsia="zh-CN"/>
        </w:rPr>
        <w:t>With an F1 score of 74.3%, the trade-off between precision and recall in the validation state is no longer balanced as it was during training. Both mAP@0.5 and mAP@0.5:0.95 are d</w:t>
      </w:r>
      <w:r>
        <w:rPr>
          <w:rFonts w:hint="eastAsia"/>
          <w:lang w:eastAsia="zh-CN"/>
        </w:rPr>
        <w:t>e</w:t>
      </w:r>
      <w:r w:rsidRPr="000A78BB">
        <w:rPr>
          <w:lang w:eastAsia="zh-CN"/>
        </w:rPr>
        <w:t>creases to 6</w:t>
      </w:r>
      <w:r w:rsidR="00CF09A3">
        <w:rPr>
          <w:rFonts w:hint="eastAsia"/>
          <w:lang w:eastAsia="zh-CN"/>
        </w:rPr>
        <w:t>6.7</w:t>
      </w:r>
      <w:r w:rsidRPr="000A78BB">
        <w:rPr>
          <w:lang w:eastAsia="zh-CN"/>
        </w:rPr>
        <w:t xml:space="preserve">% and </w:t>
      </w:r>
      <w:r w:rsidR="00CF09A3">
        <w:rPr>
          <w:rFonts w:hint="eastAsia"/>
          <w:lang w:eastAsia="zh-CN"/>
        </w:rPr>
        <w:t>55.4</w:t>
      </w:r>
      <w:r w:rsidRPr="000A78BB">
        <w:rPr>
          <w:lang w:eastAsia="zh-CN"/>
        </w:rPr>
        <w:t xml:space="preserve">%, respectively. This shows that the YOLOv11 model is bad at localizing tumors during validation. Overall, the YOLOv11 </w:t>
      </w:r>
      <w:r w:rsidR="00CF09A3">
        <w:rPr>
          <w:rFonts w:hint="eastAsia"/>
          <w:lang w:eastAsia="zh-CN"/>
        </w:rPr>
        <w:t xml:space="preserve">fine-tuned </w:t>
      </w:r>
      <w:r w:rsidRPr="000A78BB">
        <w:rPr>
          <w:lang w:eastAsia="zh-CN"/>
        </w:rPr>
        <w:t>model performs well during training but poorly in validation</w:t>
      </w:r>
      <w:r w:rsidR="006B0E32">
        <w:rPr>
          <w:rFonts w:hint="eastAsia"/>
          <w:lang w:eastAsia="zh-CN"/>
        </w:rPr>
        <w:t>. This might be due to the imbalance</w:t>
      </w:r>
      <w:r w:rsidR="00B060F8">
        <w:rPr>
          <w:rFonts w:hint="eastAsia"/>
          <w:lang w:eastAsia="zh-CN"/>
        </w:rPr>
        <w:t>d</w:t>
      </w:r>
      <w:r w:rsidR="006B0E32">
        <w:rPr>
          <w:rFonts w:hint="eastAsia"/>
          <w:lang w:eastAsia="zh-CN"/>
        </w:rPr>
        <w:t xml:space="preserve"> classes </w:t>
      </w:r>
      <w:r w:rsidR="001E14F3">
        <w:rPr>
          <w:rFonts w:hint="eastAsia"/>
          <w:lang w:eastAsia="zh-CN"/>
        </w:rPr>
        <w:t>of the original dataset.</w:t>
      </w:r>
      <w:r w:rsidR="00FF51D9">
        <w:rPr>
          <w:lang w:eastAsia="zh-CN"/>
        </w:rPr>
        <w:tab/>
      </w:r>
    </w:p>
    <w:p w14:paraId="30C75769" w14:textId="77777777" w:rsidR="00D9108A" w:rsidRPr="00D9108A" w:rsidRDefault="00D9108A" w:rsidP="00D9108A">
      <w:pPr>
        <w:rPr>
          <w:lang w:eastAsia="zh-CN"/>
        </w:rPr>
      </w:pPr>
    </w:p>
    <w:p w14:paraId="2B836AF7" w14:textId="2436C946" w:rsidR="00620D0F" w:rsidRPr="00620D0F" w:rsidRDefault="00620D0F" w:rsidP="00620D0F">
      <w:pPr>
        <w:pStyle w:val="Heading3"/>
        <w:ind w:firstLine="288"/>
        <w:rPr>
          <w:lang w:eastAsia="zh-CN"/>
        </w:rPr>
      </w:pPr>
      <w:r>
        <w:rPr>
          <w:rFonts w:hint="eastAsia"/>
          <w:lang w:eastAsia="zh-CN"/>
        </w:rPr>
        <w:t>Compare Performance for Default Model and Fine-tuned Model</w:t>
      </w:r>
    </w:p>
    <w:p w14:paraId="707DE0D2" w14:textId="64575618" w:rsidR="0019707D" w:rsidRDefault="003009AE" w:rsidP="0019707D">
      <w:pPr>
        <w:pStyle w:val="tablehead"/>
        <w:rPr>
          <w:lang w:eastAsia="zh-CN"/>
        </w:rPr>
      </w:pPr>
      <w:r>
        <w:t>p</w:t>
      </w:r>
      <w:r w:rsidR="000644C0">
        <w:t>erformance comparison</w:t>
      </w:r>
      <w:r w:rsidR="0019707D">
        <w:t xml:space="preserve"> </w:t>
      </w:r>
      <w:r w:rsidR="00DC3351">
        <w:t xml:space="preserve">between original </w:t>
      </w:r>
      <w:r>
        <w:t>and</w:t>
      </w:r>
      <w:r w:rsidR="00DC3351">
        <w:t xml:space="preserve"> fine-tuned</w:t>
      </w:r>
      <w:r w:rsidR="0019707D">
        <w:t xml:space="preserve"> yolo 11</w:t>
      </w:r>
      <w:r>
        <w:t xml:space="preserve"> on test</w:t>
      </w:r>
      <w:r w:rsidR="00CC577F">
        <w:t>ing</w:t>
      </w:r>
      <w:r>
        <w:t xml:space="preserve"> dataset</w:t>
      </w:r>
      <w:r w:rsidR="006505B8">
        <w:t xml:space="preserve"> for all classes</w:t>
      </w:r>
    </w:p>
    <w:tbl>
      <w:tblPr>
        <w:tblW w:w="5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00"/>
        <w:gridCol w:w="665"/>
        <w:gridCol w:w="700"/>
        <w:gridCol w:w="851"/>
        <w:gridCol w:w="992"/>
        <w:gridCol w:w="992"/>
      </w:tblGrid>
      <w:tr w:rsidR="0054286E" w14:paraId="29945741" w14:textId="77777777" w:rsidTr="00A16607">
        <w:trPr>
          <w:cantSplit/>
          <w:trHeight w:val="240"/>
          <w:tblHeader/>
          <w:jc w:val="center"/>
        </w:trPr>
        <w:tc>
          <w:tcPr>
            <w:tcW w:w="900" w:type="dxa"/>
            <w:vMerge w:val="restart"/>
            <w:vAlign w:val="center"/>
          </w:tcPr>
          <w:p w14:paraId="6CE81539" w14:textId="4EA30B20" w:rsidR="0054286E" w:rsidRDefault="0054286E">
            <w:pPr>
              <w:pStyle w:val="tablecolhead"/>
            </w:pPr>
            <w:r>
              <w:t>Testing Dataset</w:t>
            </w:r>
          </w:p>
        </w:tc>
        <w:tc>
          <w:tcPr>
            <w:tcW w:w="4200" w:type="dxa"/>
            <w:gridSpan w:val="5"/>
          </w:tcPr>
          <w:p w14:paraId="1E832E4F" w14:textId="77777777" w:rsidR="0054286E" w:rsidRDefault="0054286E">
            <w:pPr>
              <w:pStyle w:val="tablecolhead"/>
            </w:pPr>
            <w:r>
              <w:t>Metrics</w:t>
            </w:r>
          </w:p>
        </w:tc>
      </w:tr>
      <w:tr w:rsidR="0054286E" w14:paraId="77CCEC15" w14:textId="77777777" w:rsidTr="00A16607">
        <w:trPr>
          <w:cantSplit/>
          <w:trHeight w:val="240"/>
          <w:tblHeader/>
          <w:jc w:val="center"/>
        </w:trPr>
        <w:tc>
          <w:tcPr>
            <w:tcW w:w="900" w:type="dxa"/>
            <w:vMerge/>
          </w:tcPr>
          <w:p w14:paraId="3AE42830" w14:textId="77777777" w:rsidR="0054286E" w:rsidRDefault="0054286E">
            <w:pPr>
              <w:rPr>
                <w:sz w:val="16"/>
                <w:szCs w:val="16"/>
              </w:rPr>
            </w:pPr>
          </w:p>
        </w:tc>
        <w:tc>
          <w:tcPr>
            <w:tcW w:w="665" w:type="dxa"/>
            <w:vAlign w:val="center"/>
          </w:tcPr>
          <w:p w14:paraId="5DE68F87" w14:textId="5A52B825" w:rsidR="0054286E" w:rsidRDefault="0054286E" w:rsidP="0054286E">
            <w:pPr>
              <w:pStyle w:val="tablecolsubhead"/>
            </w:pPr>
            <w:r>
              <w:t>P</w:t>
            </w:r>
          </w:p>
        </w:tc>
        <w:tc>
          <w:tcPr>
            <w:tcW w:w="700" w:type="dxa"/>
            <w:vAlign w:val="center"/>
          </w:tcPr>
          <w:p w14:paraId="711D22EE" w14:textId="77777777" w:rsidR="0054286E" w:rsidRDefault="0054286E" w:rsidP="0054286E">
            <w:pPr>
              <w:pStyle w:val="tablecolsubhead"/>
            </w:pPr>
            <w:r>
              <w:t>R</w:t>
            </w:r>
          </w:p>
        </w:tc>
        <w:tc>
          <w:tcPr>
            <w:tcW w:w="851" w:type="dxa"/>
            <w:vAlign w:val="center"/>
          </w:tcPr>
          <w:p w14:paraId="779A224C" w14:textId="25400BB4" w:rsidR="0054286E" w:rsidRDefault="0054286E" w:rsidP="0054286E">
            <w:pPr>
              <w:pStyle w:val="tablecolsubhead"/>
              <w:rPr>
                <w:rFonts w:hint="eastAsia"/>
                <w:lang w:eastAsia="zh-CN"/>
              </w:rPr>
            </w:pPr>
            <w:r>
              <w:rPr>
                <w:rFonts w:hint="eastAsia"/>
                <w:lang w:eastAsia="zh-CN"/>
              </w:rPr>
              <w:t>F1 score</w:t>
            </w:r>
          </w:p>
        </w:tc>
        <w:tc>
          <w:tcPr>
            <w:tcW w:w="992" w:type="dxa"/>
            <w:vAlign w:val="center"/>
          </w:tcPr>
          <w:p w14:paraId="05D1EC17" w14:textId="77777777" w:rsidR="0054286E" w:rsidRDefault="0054286E" w:rsidP="0054286E">
            <w:pPr>
              <w:pStyle w:val="tablecolsubhead"/>
            </w:pPr>
            <w:r>
              <w:t>mAP50</w:t>
            </w:r>
          </w:p>
        </w:tc>
        <w:tc>
          <w:tcPr>
            <w:tcW w:w="992" w:type="dxa"/>
            <w:vAlign w:val="center"/>
          </w:tcPr>
          <w:p w14:paraId="615AE9EC" w14:textId="77777777" w:rsidR="0054286E" w:rsidRDefault="0054286E" w:rsidP="0054286E">
            <w:pPr>
              <w:pStyle w:val="tablecolsubhead"/>
            </w:pPr>
            <w:r>
              <w:t>mAP50-95</w:t>
            </w:r>
          </w:p>
        </w:tc>
      </w:tr>
      <w:tr w:rsidR="0054286E" w14:paraId="1AD339F2" w14:textId="77777777" w:rsidTr="00A16607">
        <w:trPr>
          <w:trHeight w:val="320"/>
          <w:jc w:val="center"/>
        </w:trPr>
        <w:tc>
          <w:tcPr>
            <w:tcW w:w="900" w:type="dxa"/>
            <w:vAlign w:val="center"/>
          </w:tcPr>
          <w:p w14:paraId="0B89CA4F" w14:textId="66733230" w:rsidR="0054286E" w:rsidRDefault="0054286E" w:rsidP="003D18F9">
            <w:pPr>
              <w:pStyle w:val="tablecopy"/>
              <w:rPr>
                <w:sz w:val="8"/>
                <w:szCs w:val="8"/>
              </w:rPr>
            </w:pPr>
            <w:r>
              <w:t>Original</w:t>
            </w:r>
          </w:p>
        </w:tc>
        <w:tc>
          <w:tcPr>
            <w:tcW w:w="665" w:type="dxa"/>
            <w:vAlign w:val="center"/>
          </w:tcPr>
          <w:p w14:paraId="4022E2BC" w14:textId="5830525C" w:rsidR="0054286E" w:rsidRDefault="0054286E" w:rsidP="0054286E">
            <w:pPr>
              <w:pStyle w:val="tablecopy"/>
              <w:jc w:val="center"/>
              <w:rPr>
                <w:rFonts w:hint="eastAsia"/>
              </w:rPr>
            </w:pPr>
            <w:r>
              <w:t>0.</w:t>
            </w:r>
            <w:r>
              <w:rPr>
                <w:rFonts w:hint="eastAsia"/>
                <w:lang w:eastAsia="zh-CN"/>
              </w:rPr>
              <w:t>816</w:t>
            </w:r>
          </w:p>
        </w:tc>
        <w:tc>
          <w:tcPr>
            <w:tcW w:w="700" w:type="dxa"/>
            <w:vAlign w:val="center"/>
          </w:tcPr>
          <w:p w14:paraId="15611C51" w14:textId="4CA192D4" w:rsidR="0054286E" w:rsidRDefault="0054286E" w:rsidP="0054286E">
            <w:pPr>
              <w:rPr>
                <w:rFonts w:hint="eastAsia"/>
                <w:sz w:val="16"/>
                <w:szCs w:val="16"/>
              </w:rPr>
            </w:pPr>
            <w:r>
              <w:rPr>
                <w:sz w:val="16"/>
                <w:szCs w:val="16"/>
              </w:rPr>
              <w:t>0.</w:t>
            </w:r>
            <w:r>
              <w:rPr>
                <w:rFonts w:hint="eastAsia"/>
                <w:sz w:val="16"/>
                <w:szCs w:val="16"/>
                <w:lang w:eastAsia="zh-CN"/>
              </w:rPr>
              <w:t>629</w:t>
            </w:r>
          </w:p>
        </w:tc>
        <w:tc>
          <w:tcPr>
            <w:tcW w:w="851" w:type="dxa"/>
            <w:vAlign w:val="center"/>
          </w:tcPr>
          <w:p w14:paraId="57F818A0" w14:textId="37F98502" w:rsidR="0054286E" w:rsidRDefault="008D5E25" w:rsidP="0054286E">
            <w:pPr>
              <w:rPr>
                <w:sz w:val="16"/>
                <w:szCs w:val="16"/>
                <w:lang w:eastAsia="zh-CN"/>
              </w:rPr>
            </w:pPr>
            <w:r>
              <w:rPr>
                <w:rFonts w:hint="eastAsia"/>
                <w:sz w:val="16"/>
                <w:szCs w:val="16"/>
                <w:lang w:eastAsia="zh-CN"/>
              </w:rPr>
              <w:t>0.710</w:t>
            </w:r>
          </w:p>
        </w:tc>
        <w:tc>
          <w:tcPr>
            <w:tcW w:w="992" w:type="dxa"/>
            <w:vAlign w:val="center"/>
          </w:tcPr>
          <w:p w14:paraId="498816FB" w14:textId="3A36F457" w:rsidR="0054286E" w:rsidRDefault="0054286E" w:rsidP="0054286E">
            <w:pPr>
              <w:rPr>
                <w:rFonts w:hint="eastAsia"/>
                <w:sz w:val="16"/>
                <w:szCs w:val="16"/>
              </w:rPr>
            </w:pPr>
            <w:r>
              <w:rPr>
                <w:sz w:val="16"/>
                <w:szCs w:val="16"/>
              </w:rPr>
              <w:t>0.</w:t>
            </w:r>
            <w:r>
              <w:rPr>
                <w:rFonts w:hint="eastAsia"/>
                <w:sz w:val="16"/>
                <w:szCs w:val="16"/>
                <w:lang w:eastAsia="zh-CN"/>
              </w:rPr>
              <w:t>637</w:t>
            </w:r>
          </w:p>
        </w:tc>
        <w:tc>
          <w:tcPr>
            <w:tcW w:w="992" w:type="dxa"/>
            <w:vAlign w:val="center"/>
          </w:tcPr>
          <w:p w14:paraId="04E686EF" w14:textId="2C693BD1" w:rsidR="0054286E" w:rsidRDefault="0054286E" w:rsidP="0054286E">
            <w:pPr>
              <w:rPr>
                <w:rFonts w:hint="eastAsia"/>
                <w:sz w:val="16"/>
                <w:szCs w:val="16"/>
                <w:lang w:eastAsia="zh-CN"/>
              </w:rPr>
            </w:pPr>
            <w:r>
              <w:rPr>
                <w:sz w:val="16"/>
                <w:szCs w:val="16"/>
              </w:rPr>
              <w:t>0.</w:t>
            </w:r>
            <w:r>
              <w:rPr>
                <w:rFonts w:hint="eastAsia"/>
                <w:sz w:val="16"/>
                <w:szCs w:val="16"/>
                <w:lang w:eastAsia="zh-CN"/>
              </w:rPr>
              <w:t>501</w:t>
            </w:r>
          </w:p>
        </w:tc>
      </w:tr>
      <w:tr w:rsidR="0054286E" w14:paraId="6B971184" w14:textId="77777777" w:rsidTr="00A16607">
        <w:trPr>
          <w:trHeight w:val="320"/>
          <w:jc w:val="center"/>
        </w:trPr>
        <w:tc>
          <w:tcPr>
            <w:tcW w:w="900" w:type="dxa"/>
            <w:vAlign w:val="center"/>
          </w:tcPr>
          <w:p w14:paraId="3462B874" w14:textId="23167869" w:rsidR="0054286E" w:rsidRDefault="0054286E">
            <w:pPr>
              <w:pStyle w:val="tablecopy"/>
            </w:pPr>
            <w:r>
              <w:t>Fine</w:t>
            </w:r>
            <w:r>
              <w:rPr>
                <w:rFonts w:hint="eastAsia"/>
                <w:lang w:eastAsia="zh-CN"/>
              </w:rPr>
              <w:t>-</w:t>
            </w:r>
            <w:r>
              <w:t>tuned</w:t>
            </w:r>
          </w:p>
        </w:tc>
        <w:tc>
          <w:tcPr>
            <w:tcW w:w="665" w:type="dxa"/>
            <w:vAlign w:val="center"/>
          </w:tcPr>
          <w:p w14:paraId="4A4B152E" w14:textId="73AB267C" w:rsidR="0054286E" w:rsidRDefault="0054286E" w:rsidP="0054286E">
            <w:pPr>
              <w:pStyle w:val="tablecopy"/>
              <w:jc w:val="center"/>
              <w:rPr>
                <w:rFonts w:hint="eastAsia"/>
                <w:lang w:eastAsia="zh-CN"/>
              </w:rPr>
            </w:pPr>
            <w:r>
              <w:rPr>
                <w:rFonts w:hint="eastAsia"/>
                <w:lang w:eastAsia="zh-CN"/>
              </w:rPr>
              <w:t>0.650</w:t>
            </w:r>
          </w:p>
        </w:tc>
        <w:tc>
          <w:tcPr>
            <w:tcW w:w="700" w:type="dxa"/>
            <w:vAlign w:val="center"/>
          </w:tcPr>
          <w:p w14:paraId="3D7853C9" w14:textId="6F508610" w:rsidR="0054286E" w:rsidRDefault="0054286E" w:rsidP="0054286E">
            <w:pPr>
              <w:rPr>
                <w:rFonts w:hint="eastAsia"/>
                <w:sz w:val="16"/>
                <w:szCs w:val="16"/>
                <w:lang w:eastAsia="zh-CN"/>
              </w:rPr>
            </w:pPr>
            <w:r>
              <w:rPr>
                <w:rFonts w:hint="eastAsia"/>
                <w:sz w:val="16"/>
                <w:szCs w:val="16"/>
                <w:lang w:eastAsia="zh-CN"/>
              </w:rPr>
              <w:t>0.643</w:t>
            </w:r>
          </w:p>
        </w:tc>
        <w:tc>
          <w:tcPr>
            <w:tcW w:w="851" w:type="dxa"/>
            <w:vAlign w:val="center"/>
          </w:tcPr>
          <w:p w14:paraId="415FDA60" w14:textId="6AF3ED19" w:rsidR="0054286E" w:rsidRDefault="00A16607" w:rsidP="0054286E">
            <w:pPr>
              <w:rPr>
                <w:rFonts w:hint="eastAsia"/>
                <w:sz w:val="16"/>
                <w:szCs w:val="16"/>
                <w:lang w:eastAsia="zh-CN"/>
              </w:rPr>
            </w:pPr>
            <w:r>
              <w:rPr>
                <w:rFonts w:hint="eastAsia"/>
                <w:sz w:val="16"/>
                <w:szCs w:val="16"/>
                <w:lang w:eastAsia="zh-CN"/>
              </w:rPr>
              <w:t>0.6467</w:t>
            </w:r>
          </w:p>
        </w:tc>
        <w:tc>
          <w:tcPr>
            <w:tcW w:w="992" w:type="dxa"/>
            <w:vAlign w:val="center"/>
          </w:tcPr>
          <w:p w14:paraId="4C332A33" w14:textId="7C9B02B3" w:rsidR="0054286E" w:rsidRDefault="0054286E" w:rsidP="0054286E">
            <w:pPr>
              <w:rPr>
                <w:rFonts w:hint="eastAsia"/>
                <w:sz w:val="16"/>
                <w:szCs w:val="16"/>
                <w:lang w:eastAsia="zh-CN"/>
              </w:rPr>
            </w:pPr>
            <w:r>
              <w:rPr>
                <w:rFonts w:hint="eastAsia"/>
                <w:sz w:val="16"/>
                <w:szCs w:val="16"/>
                <w:lang w:eastAsia="zh-CN"/>
              </w:rPr>
              <w:t>0.653</w:t>
            </w:r>
          </w:p>
        </w:tc>
        <w:tc>
          <w:tcPr>
            <w:tcW w:w="992" w:type="dxa"/>
            <w:vAlign w:val="center"/>
          </w:tcPr>
          <w:p w14:paraId="61E6BABF" w14:textId="6CE0A40C" w:rsidR="0054286E" w:rsidRDefault="0054286E" w:rsidP="0054286E">
            <w:pPr>
              <w:rPr>
                <w:rFonts w:hint="eastAsia"/>
                <w:sz w:val="16"/>
                <w:szCs w:val="16"/>
                <w:lang w:eastAsia="zh-CN"/>
              </w:rPr>
            </w:pPr>
            <w:r>
              <w:rPr>
                <w:rFonts w:hint="eastAsia"/>
                <w:sz w:val="16"/>
                <w:szCs w:val="16"/>
                <w:lang w:eastAsia="zh-CN"/>
              </w:rPr>
              <w:t>0.502</w:t>
            </w:r>
          </w:p>
        </w:tc>
      </w:tr>
    </w:tbl>
    <w:p w14:paraId="4E34990E" w14:textId="7EC2BEC4" w:rsidR="00616C5C" w:rsidRDefault="00CF09A3" w:rsidP="00882BE5">
      <w:pPr>
        <w:jc w:val="both"/>
        <w:rPr>
          <w:lang w:eastAsia="zh-CN"/>
        </w:rPr>
      </w:pPr>
      <w:r>
        <w:rPr>
          <w:lang w:eastAsia="zh-CN"/>
        </w:rPr>
        <w:tab/>
      </w:r>
      <w:r w:rsidR="00C35C36" w:rsidRPr="00C35C36">
        <w:rPr>
          <w:lang w:eastAsia="zh-CN"/>
        </w:rPr>
        <w:t xml:space="preserve">After fine-tuning, the overall performance of the model is increased compared to before during testing. Although the precision after fine-tuning drops from 81.6% to 65%, the other performance metrics increase. The recall score increases from 62.9% to 64.3%, showing an enhancement in accurately detecting all occurrences of tumor cases. Besides, the mAP@0.5 increases from 63.7% to 65.3%, while mAP@0.5:0.95 increases from 50.1% to 50.2%, indicating the improvement in </w:t>
      </w:r>
      <w:r w:rsidR="00682FEB" w:rsidRPr="00C35C36">
        <w:rPr>
          <w:lang w:eastAsia="zh-CN"/>
        </w:rPr>
        <w:t>localizing</w:t>
      </w:r>
      <w:r w:rsidR="00C35C36" w:rsidRPr="00C35C36">
        <w:rPr>
          <w:lang w:eastAsia="zh-CN"/>
        </w:rPr>
        <w:t xml:space="preserve"> </w:t>
      </w:r>
      <w:r w:rsidR="00682FEB" w:rsidRPr="00C35C36">
        <w:rPr>
          <w:lang w:eastAsia="zh-CN"/>
        </w:rPr>
        <w:t>tumors</w:t>
      </w:r>
      <w:r w:rsidR="00C35C36" w:rsidRPr="00C35C36">
        <w:rPr>
          <w:lang w:eastAsia="zh-CN"/>
        </w:rPr>
        <w:t xml:space="preserve"> after fine-tuning. </w:t>
      </w:r>
      <w:r w:rsidR="00C35C36" w:rsidRPr="00C35C36">
        <w:rPr>
          <w:lang w:eastAsia="zh-CN"/>
        </w:rPr>
        <w:t>Overall, the YOLOv11 fine-tuned model can provide a more accurate and reliable prediction compared to the model with default hyperparameters</w:t>
      </w:r>
      <w:r w:rsidR="00C35C36">
        <w:rPr>
          <w:rFonts w:hint="eastAsia"/>
          <w:lang w:eastAsia="zh-CN"/>
        </w:rPr>
        <w:t>.</w:t>
      </w:r>
    </w:p>
    <w:p w14:paraId="53A8655E" w14:textId="77777777" w:rsidR="00882BE5" w:rsidRDefault="00882BE5" w:rsidP="00882BE5">
      <w:pPr>
        <w:jc w:val="both"/>
        <w:rPr>
          <w:lang w:eastAsia="zh-CN"/>
        </w:rPr>
      </w:pPr>
    </w:p>
    <w:p w14:paraId="05E20E4F" w14:textId="7EC27274" w:rsidR="00253C16" w:rsidRDefault="00253C16" w:rsidP="00253C16">
      <w:pPr>
        <w:pStyle w:val="Heading3"/>
        <w:rPr>
          <w:lang w:eastAsia="zh-CN"/>
        </w:rPr>
      </w:pPr>
      <w:r>
        <w:rPr>
          <w:rFonts w:hint="eastAsia"/>
          <w:lang w:eastAsia="zh-CN"/>
        </w:rPr>
        <w:t>Confusion Matrix for Testing Dataset of  Original YOLOv11 Model</w:t>
      </w:r>
    </w:p>
    <w:p w14:paraId="48F0B756" w14:textId="4CACC972" w:rsidR="000F1DFB" w:rsidRDefault="001036A5" w:rsidP="000F1DFB">
      <w:pPr>
        <w:rPr>
          <w:lang w:eastAsia="zh-CN"/>
        </w:rPr>
      </w:pPr>
      <w:r>
        <w:rPr>
          <w:noProof/>
        </w:rPr>
        <w:drawing>
          <wp:inline distT="0" distB="0" distL="0" distR="0" wp14:anchorId="7E9DDBFE" wp14:editId="15A642FC">
            <wp:extent cx="2194560" cy="1645920"/>
            <wp:effectExtent l="0" t="0" r="0" b="0"/>
            <wp:docPr id="1680023962" name="Picture 1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23962" name="Picture 16" descr="A screenshot of a computer scree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14:paraId="21578A7D" w14:textId="4A054850" w:rsidR="00D34988" w:rsidRPr="00D34988" w:rsidRDefault="00D34988" w:rsidP="00D34988">
      <w:pPr>
        <w:pStyle w:val="ListParagraph"/>
        <w:numPr>
          <w:ilvl w:val="0"/>
          <w:numId w:val="12"/>
        </w:numPr>
        <w:rPr>
          <w:sz w:val="16"/>
          <w:szCs w:val="16"/>
        </w:rPr>
      </w:pPr>
      <w:r w:rsidRPr="00D34988">
        <w:rPr>
          <w:sz w:val="16"/>
          <w:szCs w:val="16"/>
        </w:rPr>
        <w:t xml:space="preserve">Precision-recall curve for testing dataset of fine-tuned </w:t>
      </w:r>
      <w:del w:id="6" w:author="Microsoft Word" w:date="2025-05-16T00:14:00Z" w16du:dateUtc="2025-05-15T16:14:00Z">
        <w:r>
          <w:rPr>
            <w:rFonts w:hint="eastAsia"/>
            <w:sz w:val="16"/>
            <w:szCs w:val="16"/>
            <w:lang w:eastAsia="zh-CN"/>
          </w:rPr>
          <w:delText>YOLO</w:delText>
        </w:r>
        <w:r w:rsidRPr="00D34988">
          <w:rPr>
            <w:sz w:val="16"/>
            <w:szCs w:val="16"/>
          </w:rPr>
          <w:delText>v8</w:delText>
        </w:r>
      </w:del>
      <w:ins w:id="7" w:author="Microsoft Word" w:date="2025-05-16T00:14:00Z" w16du:dateUtc="2025-05-15T16:14:00Z">
        <w:r>
          <w:rPr>
            <w:rFonts w:hint="eastAsia"/>
            <w:sz w:val="16"/>
            <w:szCs w:val="16"/>
            <w:lang w:eastAsia="zh-CN"/>
          </w:rPr>
          <w:t>YOLO</w:t>
        </w:r>
        <w:r w:rsidRPr="00D34988">
          <w:rPr>
            <w:sz w:val="16"/>
            <w:szCs w:val="16"/>
          </w:rPr>
          <w:t>v</w:t>
        </w:r>
        <w:r w:rsidR="00486151">
          <w:rPr>
            <w:rFonts w:hint="eastAsia"/>
            <w:sz w:val="16"/>
            <w:szCs w:val="16"/>
            <w:lang w:eastAsia="zh-CN"/>
          </w:rPr>
          <w:t>11</w:t>
        </w:r>
      </w:ins>
      <w:r w:rsidRPr="00D34988">
        <w:rPr>
          <w:sz w:val="16"/>
          <w:szCs w:val="16"/>
        </w:rPr>
        <w:t xml:space="preserve"> model</w:t>
      </w:r>
    </w:p>
    <w:p w14:paraId="1F15C5F2" w14:textId="77777777" w:rsidR="00D34988" w:rsidRPr="00882BE5" w:rsidRDefault="00D34988" w:rsidP="00882BE5">
      <w:pPr>
        <w:pStyle w:val="ListParagraph"/>
        <w:numPr>
          <w:ilvl w:val="0"/>
          <w:numId w:val="12"/>
        </w:numPr>
        <w:rPr>
          <w:sz w:val="16"/>
          <w:szCs w:val="16"/>
        </w:rPr>
      </w:pPr>
    </w:p>
    <w:p w14:paraId="2AE09250" w14:textId="2670FEA6" w:rsidR="00253C16" w:rsidRDefault="00253C16" w:rsidP="001C39B7">
      <w:pPr>
        <w:pStyle w:val="Heading3"/>
        <w:rPr>
          <w:rFonts w:hint="eastAsia"/>
          <w:lang w:eastAsia="zh-CN"/>
        </w:rPr>
      </w:pPr>
      <w:r>
        <w:rPr>
          <w:rFonts w:hint="eastAsia"/>
          <w:lang w:eastAsia="zh-CN"/>
        </w:rPr>
        <w:t>Confusion Matrix for Testing Dataset of  Fine-tuned YOLOv</w:t>
      </w:r>
      <w:r w:rsidR="00486151">
        <w:rPr>
          <w:rFonts w:hint="eastAsia"/>
          <w:lang w:eastAsia="zh-CN"/>
        </w:rPr>
        <w:t>11</w:t>
      </w:r>
      <w:r>
        <w:rPr>
          <w:rFonts w:hint="eastAsia"/>
          <w:lang w:eastAsia="zh-CN"/>
        </w:rPr>
        <w:t xml:space="preserve"> Model</w:t>
      </w:r>
    </w:p>
    <w:p w14:paraId="49608ABD" w14:textId="75C8779C" w:rsidR="00FA2C24" w:rsidRDefault="00FA2C24" w:rsidP="00FA2C24">
      <w:pPr>
        <w:rPr>
          <w:lang w:eastAsia="zh-CN"/>
        </w:rPr>
      </w:pPr>
      <w:r>
        <w:rPr>
          <w:noProof/>
        </w:rPr>
        <w:drawing>
          <wp:inline distT="0" distB="0" distL="0" distR="0" wp14:anchorId="6C5587B7" wp14:editId="74E1CDEF">
            <wp:extent cx="2194560" cy="1645920"/>
            <wp:effectExtent l="0" t="0" r="0" b="0"/>
            <wp:docPr id="1355964439" name="Picture 1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4439" name="Picture 11" descr="A screenshot of a computer scree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14:paraId="1F2DB7B3" w14:textId="47B41275" w:rsidR="00D34988" w:rsidRPr="00D34988" w:rsidRDefault="00D34988" w:rsidP="00D34988">
      <w:pPr>
        <w:pStyle w:val="ListParagraph"/>
        <w:numPr>
          <w:ilvl w:val="0"/>
          <w:numId w:val="12"/>
        </w:numPr>
        <w:rPr>
          <w:sz w:val="16"/>
          <w:szCs w:val="16"/>
        </w:rPr>
      </w:pPr>
      <w:r w:rsidRPr="00D34988">
        <w:rPr>
          <w:sz w:val="16"/>
          <w:szCs w:val="16"/>
        </w:rPr>
        <w:t xml:space="preserve">Precision-recall curve for testing dataset of fine-tuned </w:t>
      </w:r>
      <w:del w:id="8" w:author="Microsoft Word" w:date="2025-05-16T00:14:00Z" w16du:dateUtc="2025-05-15T16:14:00Z">
        <w:r>
          <w:rPr>
            <w:rFonts w:hint="eastAsia"/>
            <w:sz w:val="16"/>
            <w:szCs w:val="16"/>
            <w:lang w:eastAsia="zh-CN"/>
          </w:rPr>
          <w:delText>YOLO</w:delText>
        </w:r>
        <w:r w:rsidRPr="00D34988">
          <w:rPr>
            <w:sz w:val="16"/>
            <w:szCs w:val="16"/>
          </w:rPr>
          <w:delText>v8</w:delText>
        </w:r>
      </w:del>
      <w:ins w:id="9" w:author="Microsoft Word" w:date="2025-05-16T00:14:00Z" w16du:dateUtc="2025-05-15T16:14:00Z">
        <w:r>
          <w:rPr>
            <w:rFonts w:hint="eastAsia"/>
            <w:sz w:val="16"/>
            <w:szCs w:val="16"/>
            <w:lang w:eastAsia="zh-CN"/>
          </w:rPr>
          <w:t>YOLO</w:t>
        </w:r>
        <w:r w:rsidRPr="00D34988">
          <w:rPr>
            <w:sz w:val="16"/>
            <w:szCs w:val="16"/>
          </w:rPr>
          <w:t>v</w:t>
        </w:r>
        <w:r w:rsidR="00486151">
          <w:rPr>
            <w:rFonts w:hint="eastAsia"/>
            <w:sz w:val="16"/>
            <w:szCs w:val="16"/>
            <w:lang w:eastAsia="zh-CN"/>
          </w:rPr>
          <w:t>11</w:t>
        </w:r>
      </w:ins>
      <w:r w:rsidRPr="00D34988">
        <w:rPr>
          <w:sz w:val="16"/>
          <w:szCs w:val="16"/>
        </w:rPr>
        <w:t xml:space="preserve"> model</w:t>
      </w:r>
    </w:p>
    <w:p w14:paraId="0F49D99B" w14:textId="77777777" w:rsidR="00D34988" w:rsidRPr="00882BE5" w:rsidRDefault="00D34988" w:rsidP="00882BE5">
      <w:pPr>
        <w:pStyle w:val="ListParagraph"/>
        <w:numPr>
          <w:ilvl w:val="0"/>
          <w:numId w:val="12"/>
        </w:numPr>
        <w:rPr>
          <w:rFonts w:hint="eastAsia"/>
          <w:sz w:val="16"/>
          <w:szCs w:val="16"/>
        </w:rPr>
      </w:pPr>
    </w:p>
    <w:p w14:paraId="3BCE4CC4" w14:textId="4A7EE678" w:rsidR="001C39B7" w:rsidRDefault="001C39B7" w:rsidP="001036A5">
      <w:pPr>
        <w:pStyle w:val="Heading3"/>
        <w:numPr>
          <w:ilvl w:val="2"/>
          <w:numId w:val="26"/>
        </w:numPr>
        <w:rPr>
          <w:lang w:eastAsia="zh-CN"/>
        </w:rPr>
      </w:pPr>
      <w:bookmarkStart w:id="10" w:name="_Hlk198246643"/>
      <w:r>
        <w:rPr>
          <w:rFonts w:hint="eastAsia"/>
          <w:lang w:eastAsia="zh-CN"/>
        </w:rPr>
        <w:t>Recall_confidence Curve for Testing Dataset of  F</w:t>
      </w:r>
      <w:r>
        <w:rPr>
          <w:lang w:eastAsia="zh-CN"/>
        </w:rPr>
        <w:t>i</w:t>
      </w:r>
      <w:r>
        <w:rPr>
          <w:rFonts w:hint="eastAsia"/>
          <w:lang w:eastAsia="zh-CN"/>
        </w:rPr>
        <w:t>ne-tuned YOLOv</w:t>
      </w:r>
      <w:r w:rsidR="001036A5">
        <w:rPr>
          <w:rFonts w:hint="eastAsia"/>
          <w:lang w:eastAsia="zh-CN"/>
        </w:rPr>
        <w:t>11</w:t>
      </w:r>
      <w:r>
        <w:rPr>
          <w:rFonts w:hint="eastAsia"/>
          <w:lang w:eastAsia="zh-CN"/>
        </w:rPr>
        <w:t xml:space="preserve"> Model</w:t>
      </w:r>
    </w:p>
    <w:bookmarkEnd w:id="10"/>
    <w:p w14:paraId="7F5F7B57" w14:textId="3A9636B2" w:rsidR="001036A5" w:rsidRDefault="00FC48F9" w:rsidP="00FC48F9">
      <w:pPr>
        <w:rPr>
          <w:lang w:eastAsia="zh-CN"/>
        </w:rPr>
      </w:pPr>
      <w:r>
        <w:rPr>
          <w:noProof/>
        </w:rPr>
        <w:drawing>
          <wp:inline distT="0" distB="0" distL="0" distR="0" wp14:anchorId="7B0424A5" wp14:editId="6F8B185D">
            <wp:extent cx="2468880" cy="1645920"/>
            <wp:effectExtent l="0" t="0" r="7620" b="0"/>
            <wp:docPr id="582890969" name="Picture 15"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90969" name="Picture 15" descr="A graph of a curve&#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47A636C4" w14:textId="17F02A33" w:rsidR="00D34988" w:rsidRPr="00882BE5" w:rsidRDefault="00AE58EF" w:rsidP="00882BE5">
      <w:pPr>
        <w:pStyle w:val="ListParagraph"/>
        <w:numPr>
          <w:ilvl w:val="0"/>
          <w:numId w:val="12"/>
        </w:numPr>
        <w:rPr>
          <w:sz w:val="16"/>
          <w:szCs w:val="16"/>
        </w:rPr>
      </w:pPr>
      <w:r w:rsidRPr="00AE58EF">
        <w:rPr>
          <w:sz w:val="16"/>
          <w:szCs w:val="16"/>
        </w:rPr>
        <w:t xml:space="preserve">Recall_confidence curve for testing dataset of  fine-tuned YOLOv11 </w:t>
      </w:r>
      <w:r>
        <w:rPr>
          <w:rFonts w:hint="eastAsia"/>
          <w:sz w:val="16"/>
          <w:szCs w:val="16"/>
          <w:lang w:eastAsia="zh-CN"/>
        </w:rPr>
        <w:t>m</w:t>
      </w:r>
      <w:r w:rsidRPr="00AE58EF">
        <w:rPr>
          <w:sz w:val="16"/>
          <w:szCs w:val="16"/>
        </w:rPr>
        <w:t>odel</w:t>
      </w:r>
    </w:p>
    <w:p w14:paraId="147BBD6F" w14:textId="3C4E5604" w:rsidR="001036A5" w:rsidRDefault="001036A5" w:rsidP="00882BE5">
      <w:pPr>
        <w:pStyle w:val="Heading3"/>
        <w:numPr>
          <w:ilvl w:val="2"/>
          <w:numId w:val="26"/>
        </w:numPr>
        <w:tabs>
          <w:tab w:val="clear" w:pos="540"/>
          <w:tab w:val="num" w:pos="2160"/>
        </w:tabs>
        <w:ind w:hanging="180"/>
        <w:rPr>
          <w:lang w:eastAsia="zh-CN"/>
        </w:rPr>
      </w:pPr>
      <w:r>
        <w:rPr>
          <w:rFonts w:hint="eastAsia"/>
          <w:lang w:eastAsia="zh-CN"/>
        </w:rPr>
        <w:t xml:space="preserve">Precision-recall </w:t>
      </w:r>
      <w:bookmarkStart w:id="11" w:name="_Hlk198246620"/>
      <w:r>
        <w:rPr>
          <w:rFonts w:hint="eastAsia"/>
          <w:lang w:eastAsia="zh-CN"/>
        </w:rPr>
        <w:t>Curve for Testing Dataset of  F</w:t>
      </w:r>
      <w:r>
        <w:rPr>
          <w:lang w:eastAsia="zh-CN"/>
        </w:rPr>
        <w:t>i</w:t>
      </w:r>
      <w:r>
        <w:rPr>
          <w:rFonts w:hint="eastAsia"/>
          <w:lang w:eastAsia="zh-CN"/>
        </w:rPr>
        <w:t>ne-tuned YOLOv11 Model</w:t>
      </w:r>
      <w:bookmarkEnd w:id="11"/>
    </w:p>
    <w:p w14:paraId="06627BC8" w14:textId="77777777" w:rsidR="001036A5" w:rsidRDefault="00FC48F9" w:rsidP="00FC48F9">
      <w:pPr>
        <w:rPr>
          <w:lang w:eastAsia="zh-CN"/>
        </w:rPr>
      </w:pPr>
      <w:r>
        <w:rPr>
          <w:noProof/>
        </w:rPr>
        <w:lastRenderedPageBreak/>
        <w:drawing>
          <wp:inline distT="0" distB="0" distL="0" distR="0" wp14:anchorId="68FEC659" wp14:editId="27B1EAD8">
            <wp:extent cx="2468880" cy="1645920"/>
            <wp:effectExtent l="0" t="0" r="7620" b="0"/>
            <wp:docPr id="144746625" name="Picture 14" descr="A graph of a patient's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6625" name="Picture 14" descr="A graph of a patient's disease&#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0EC3CA54" w14:textId="76EAA4BA" w:rsidR="00AE58EF" w:rsidRPr="00AE58EF" w:rsidRDefault="00D34988" w:rsidP="00AE58EF">
      <w:pPr>
        <w:pStyle w:val="ListParagraph"/>
        <w:numPr>
          <w:ilvl w:val="0"/>
          <w:numId w:val="12"/>
        </w:numPr>
        <w:rPr>
          <w:sz w:val="16"/>
          <w:szCs w:val="16"/>
        </w:rPr>
      </w:pPr>
      <w:r w:rsidRPr="00AE58EF">
        <w:rPr>
          <w:sz w:val="16"/>
          <w:szCs w:val="16"/>
        </w:rPr>
        <w:t xml:space="preserve">Precision-recall </w:t>
      </w:r>
      <w:r w:rsidR="00AE58EF">
        <w:rPr>
          <w:sz w:val="16"/>
          <w:szCs w:val="16"/>
          <w:lang w:eastAsia="zh-CN"/>
        </w:rPr>
        <w:t>c</w:t>
      </w:r>
      <w:r w:rsidR="00AE58EF" w:rsidRPr="00AE58EF">
        <w:rPr>
          <w:sz w:val="16"/>
          <w:szCs w:val="16"/>
        </w:rPr>
        <w:t xml:space="preserve">urve for testing dataset of  fine-tuned YOLOv11 </w:t>
      </w:r>
      <w:r w:rsidR="00AE58EF">
        <w:rPr>
          <w:rFonts w:hint="eastAsia"/>
          <w:sz w:val="16"/>
          <w:szCs w:val="16"/>
          <w:lang w:eastAsia="zh-CN"/>
        </w:rPr>
        <w:t>m</w:t>
      </w:r>
      <w:r w:rsidR="00AE58EF" w:rsidRPr="00AE58EF">
        <w:rPr>
          <w:sz w:val="16"/>
          <w:szCs w:val="16"/>
        </w:rPr>
        <w:t>odel</w:t>
      </w:r>
    </w:p>
    <w:p w14:paraId="2A80787B" w14:textId="0835A9E6" w:rsidR="001036A5" w:rsidRDefault="001036A5" w:rsidP="00AE58EF">
      <w:pPr>
        <w:jc w:val="both"/>
        <w:rPr>
          <w:lang w:eastAsia="zh-CN"/>
        </w:rPr>
      </w:pPr>
    </w:p>
    <w:p w14:paraId="49DD7450" w14:textId="3FB5FA14" w:rsidR="001036A5" w:rsidRDefault="001036A5" w:rsidP="00882BE5">
      <w:pPr>
        <w:pStyle w:val="Heading3"/>
        <w:numPr>
          <w:ilvl w:val="2"/>
          <w:numId w:val="26"/>
        </w:numPr>
        <w:tabs>
          <w:tab w:val="clear" w:pos="540"/>
          <w:tab w:val="num" w:pos="2160"/>
        </w:tabs>
        <w:ind w:hanging="180"/>
        <w:rPr>
          <w:lang w:eastAsia="zh-CN"/>
        </w:rPr>
      </w:pPr>
      <w:bookmarkStart w:id="12" w:name="_Hlk198246592"/>
      <w:r>
        <w:rPr>
          <w:rFonts w:hint="eastAsia"/>
          <w:lang w:eastAsia="zh-CN"/>
        </w:rPr>
        <w:t>Precision-confidence Curve for Testing Dataset of  F</w:t>
      </w:r>
      <w:r>
        <w:rPr>
          <w:lang w:eastAsia="zh-CN"/>
        </w:rPr>
        <w:t>i</w:t>
      </w:r>
      <w:r>
        <w:rPr>
          <w:rFonts w:hint="eastAsia"/>
          <w:lang w:eastAsia="zh-CN"/>
        </w:rPr>
        <w:t>ne-tuned YOLOv11 Model</w:t>
      </w:r>
      <w:bookmarkEnd w:id="12"/>
    </w:p>
    <w:p w14:paraId="0E5C1580" w14:textId="77777777" w:rsidR="001036A5" w:rsidRDefault="00FC48F9" w:rsidP="00FC48F9">
      <w:pPr>
        <w:rPr>
          <w:lang w:eastAsia="zh-CN"/>
        </w:rPr>
      </w:pPr>
      <w:r>
        <w:rPr>
          <w:noProof/>
        </w:rPr>
        <w:drawing>
          <wp:inline distT="0" distB="0" distL="0" distR="0" wp14:anchorId="110C40A4" wp14:editId="1E2C61D5">
            <wp:extent cx="2468880" cy="1645920"/>
            <wp:effectExtent l="0" t="0" r="7620" b="0"/>
            <wp:docPr id="394290912" name="Picture 13" descr="A graph showing the difference between the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90912" name="Picture 13" descr="A graph showing the difference between the different types of data&#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55804675" w14:textId="0E485E15" w:rsidR="00D34988" w:rsidRPr="00AE58EF" w:rsidRDefault="00AE58EF" w:rsidP="00AE58EF">
      <w:pPr>
        <w:pStyle w:val="ListParagraph"/>
        <w:numPr>
          <w:ilvl w:val="0"/>
          <w:numId w:val="12"/>
        </w:numPr>
        <w:rPr>
          <w:sz w:val="16"/>
          <w:szCs w:val="16"/>
        </w:rPr>
      </w:pPr>
      <w:r w:rsidRPr="00AE58EF">
        <w:rPr>
          <w:sz w:val="16"/>
          <w:szCs w:val="16"/>
        </w:rPr>
        <w:t xml:space="preserve">Precision-confidence curve for testing dataset of  fine-tuned YOLOv11 </w:t>
      </w:r>
      <w:r>
        <w:rPr>
          <w:rFonts w:hint="eastAsia"/>
          <w:sz w:val="16"/>
          <w:szCs w:val="16"/>
          <w:lang w:eastAsia="zh-CN"/>
        </w:rPr>
        <w:t>m</w:t>
      </w:r>
      <w:r w:rsidRPr="00AE58EF">
        <w:rPr>
          <w:sz w:val="16"/>
          <w:szCs w:val="16"/>
        </w:rPr>
        <w:t>odel</w:t>
      </w:r>
    </w:p>
    <w:p w14:paraId="159DB7F1" w14:textId="77777777" w:rsidR="001036A5" w:rsidRDefault="001036A5" w:rsidP="00FC48F9">
      <w:pPr>
        <w:rPr>
          <w:lang w:eastAsia="zh-CN"/>
        </w:rPr>
      </w:pPr>
    </w:p>
    <w:p w14:paraId="2E380946" w14:textId="1A1D667E" w:rsidR="001036A5" w:rsidRDefault="001036A5" w:rsidP="00882BE5">
      <w:pPr>
        <w:pStyle w:val="Heading3"/>
        <w:numPr>
          <w:ilvl w:val="2"/>
          <w:numId w:val="26"/>
        </w:numPr>
        <w:tabs>
          <w:tab w:val="clear" w:pos="540"/>
          <w:tab w:val="num" w:pos="2160"/>
        </w:tabs>
        <w:ind w:hanging="180"/>
        <w:rPr>
          <w:lang w:eastAsia="zh-CN"/>
        </w:rPr>
      </w:pPr>
      <w:bookmarkStart w:id="13" w:name="_Hlk198246565"/>
      <w:r>
        <w:rPr>
          <w:rFonts w:hint="eastAsia"/>
          <w:lang w:eastAsia="zh-CN"/>
        </w:rPr>
        <w:t>F1-confidence Curve for Testing Dataset of  F</w:t>
      </w:r>
      <w:r>
        <w:rPr>
          <w:lang w:eastAsia="zh-CN"/>
        </w:rPr>
        <w:t>i</w:t>
      </w:r>
      <w:r>
        <w:rPr>
          <w:rFonts w:hint="eastAsia"/>
          <w:lang w:eastAsia="zh-CN"/>
        </w:rPr>
        <w:t>ne-tuned YOLOv11 Model</w:t>
      </w:r>
      <w:bookmarkEnd w:id="13"/>
    </w:p>
    <w:p w14:paraId="5B42756C" w14:textId="155C3B4F" w:rsidR="00FC48F9" w:rsidRDefault="00FC48F9" w:rsidP="00FC48F9">
      <w:pPr>
        <w:rPr>
          <w:lang w:eastAsia="zh-CN"/>
        </w:rPr>
      </w:pPr>
      <w:r>
        <w:rPr>
          <w:noProof/>
        </w:rPr>
        <w:drawing>
          <wp:inline distT="0" distB="0" distL="0" distR="0" wp14:anchorId="1E18942B" wp14:editId="6D3B7CB7">
            <wp:extent cx="2468880" cy="1645920"/>
            <wp:effectExtent l="0" t="0" r="7620" b="0"/>
            <wp:docPr id="1141309413" name="Picture 1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09413" name="Picture 12" descr="A graph of different colored lines&#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1E4E857B" w14:textId="3CA40BDC" w:rsidR="00376574" w:rsidRPr="00AE58EF" w:rsidRDefault="00AE58EF" w:rsidP="00AE58EF">
      <w:pPr>
        <w:pStyle w:val="ListParagraph"/>
        <w:numPr>
          <w:ilvl w:val="0"/>
          <w:numId w:val="12"/>
        </w:numPr>
        <w:rPr>
          <w:sz w:val="16"/>
          <w:szCs w:val="16"/>
        </w:rPr>
      </w:pPr>
      <w:r w:rsidRPr="00AE58EF">
        <w:rPr>
          <w:sz w:val="16"/>
          <w:szCs w:val="16"/>
        </w:rPr>
        <w:t xml:space="preserve">F1-confidence curve for testing dataset of  fine-tuned YOLOv11 </w:t>
      </w:r>
      <w:r>
        <w:rPr>
          <w:rFonts w:hint="eastAsia"/>
          <w:sz w:val="16"/>
          <w:szCs w:val="16"/>
          <w:lang w:eastAsia="zh-CN"/>
        </w:rPr>
        <w:t>m</w:t>
      </w:r>
      <w:r w:rsidRPr="00AE58EF">
        <w:rPr>
          <w:sz w:val="16"/>
          <w:szCs w:val="16"/>
        </w:rPr>
        <w:t>odel</w:t>
      </w:r>
    </w:p>
    <w:p w14:paraId="34BAB3ED" w14:textId="6939D74D" w:rsidR="00620D0F" w:rsidRPr="00133C87" w:rsidRDefault="00620D0F" w:rsidP="00620D0F">
      <w:pPr>
        <w:pStyle w:val="Heading2"/>
        <w:rPr>
          <w:b/>
          <w:lang w:eastAsia="zh-CN"/>
        </w:rPr>
      </w:pPr>
      <w:r w:rsidRPr="00133C87">
        <w:rPr>
          <w:rFonts w:hint="eastAsia"/>
          <w:b/>
          <w:lang w:eastAsia="zh-CN"/>
        </w:rPr>
        <w:t>YOLO 12 Algorithm</w:t>
      </w:r>
    </w:p>
    <w:p w14:paraId="402D67F5" w14:textId="77777777" w:rsidR="00620D0F" w:rsidRDefault="00620D0F" w:rsidP="00620D0F">
      <w:pPr>
        <w:pStyle w:val="Heading3"/>
        <w:rPr>
          <w:lang w:eastAsia="zh-CN"/>
        </w:rPr>
      </w:pPr>
      <w:r>
        <w:rPr>
          <w:rFonts w:hint="eastAsia"/>
          <w:lang w:eastAsia="zh-CN"/>
        </w:rPr>
        <w:t>Checking for Overfitting Using Performance Matrix</w:t>
      </w:r>
    </w:p>
    <w:p w14:paraId="28F9FED7" w14:textId="78237308" w:rsidR="00620D0F" w:rsidRDefault="00620D0F" w:rsidP="00620D0F">
      <w:pPr>
        <w:pStyle w:val="tablehead"/>
        <w:rPr>
          <w:lang w:eastAsia="zh-CN"/>
        </w:rPr>
      </w:pPr>
      <w:r>
        <w:t xml:space="preserve">statistical summary of yolo </w:t>
      </w:r>
      <w:r>
        <w:rPr>
          <w:rFonts w:hint="eastAsia"/>
          <w:lang w:eastAsia="zh-CN"/>
        </w:rPr>
        <w:t>12</w:t>
      </w:r>
      <w:r>
        <w:t xml:space="preserve"> on training and validation datasets</w:t>
      </w:r>
      <w:r>
        <w:rPr>
          <w:rFonts w:hint="eastAsia"/>
          <w:lang w:eastAsia="zh-CN"/>
        </w:rPr>
        <w:t xml:space="preserve"> for default model for all classes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851"/>
        <w:gridCol w:w="708"/>
        <w:gridCol w:w="993"/>
      </w:tblGrid>
      <w:tr w:rsidR="00620D0F" w14:paraId="26C46EEE" w14:textId="77777777">
        <w:trPr>
          <w:cantSplit/>
          <w:trHeight w:val="240"/>
          <w:tblHeader/>
          <w:jc w:val="center"/>
        </w:trPr>
        <w:tc>
          <w:tcPr>
            <w:tcW w:w="990" w:type="dxa"/>
            <w:vMerge w:val="restart"/>
            <w:vAlign w:val="center"/>
          </w:tcPr>
          <w:p w14:paraId="19B259F8" w14:textId="77777777" w:rsidR="00620D0F" w:rsidRDefault="00620D0F">
            <w:pPr>
              <w:pStyle w:val="tablecolhead"/>
              <w:ind w:left="172" w:hanging="172"/>
            </w:pPr>
            <w:r>
              <w:t>Dataset</w:t>
            </w:r>
          </w:p>
        </w:tc>
        <w:tc>
          <w:tcPr>
            <w:tcW w:w="3969" w:type="dxa"/>
            <w:gridSpan w:val="5"/>
          </w:tcPr>
          <w:p w14:paraId="6A324D18" w14:textId="77777777" w:rsidR="00620D0F" w:rsidRDefault="00620D0F">
            <w:pPr>
              <w:pStyle w:val="tablecolhead"/>
            </w:pPr>
            <w:r>
              <w:t>Metrics</w:t>
            </w:r>
          </w:p>
        </w:tc>
      </w:tr>
      <w:tr w:rsidR="00620D0F" w14:paraId="057F86AE" w14:textId="77777777">
        <w:trPr>
          <w:cantSplit/>
          <w:trHeight w:val="240"/>
          <w:tblHeader/>
          <w:jc w:val="center"/>
        </w:trPr>
        <w:tc>
          <w:tcPr>
            <w:tcW w:w="990" w:type="dxa"/>
            <w:vMerge/>
          </w:tcPr>
          <w:p w14:paraId="58E078CD" w14:textId="77777777" w:rsidR="00620D0F" w:rsidRDefault="00620D0F">
            <w:pPr>
              <w:ind w:left="172" w:hanging="172"/>
              <w:rPr>
                <w:sz w:val="16"/>
                <w:szCs w:val="16"/>
              </w:rPr>
            </w:pPr>
          </w:p>
        </w:tc>
        <w:tc>
          <w:tcPr>
            <w:tcW w:w="708" w:type="dxa"/>
            <w:vAlign w:val="center"/>
          </w:tcPr>
          <w:p w14:paraId="3687303B" w14:textId="77777777" w:rsidR="00620D0F" w:rsidRDefault="00620D0F">
            <w:pPr>
              <w:pStyle w:val="tablecolsubhead"/>
            </w:pPr>
            <w:r>
              <w:t>P</w:t>
            </w:r>
          </w:p>
        </w:tc>
        <w:tc>
          <w:tcPr>
            <w:tcW w:w="709" w:type="dxa"/>
            <w:vAlign w:val="center"/>
          </w:tcPr>
          <w:p w14:paraId="7B522684" w14:textId="77777777" w:rsidR="00620D0F" w:rsidRDefault="00620D0F">
            <w:pPr>
              <w:pStyle w:val="tablecolsubhead"/>
            </w:pPr>
            <w:r>
              <w:t>R</w:t>
            </w:r>
          </w:p>
        </w:tc>
        <w:tc>
          <w:tcPr>
            <w:tcW w:w="851" w:type="dxa"/>
          </w:tcPr>
          <w:p w14:paraId="199C830D" w14:textId="77777777" w:rsidR="00620D0F" w:rsidRDefault="00620D0F">
            <w:pPr>
              <w:pStyle w:val="tablecolsubhead"/>
            </w:pPr>
            <w:r>
              <w:t>F1</w:t>
            </w:r>
            <w:r>
              <w:rPr>
                <w:rFonts w:hint="eastAsia"/>
                <w:lang w:eastAsia="zh-CN"/>
              </w:rPr>
              <w:t xml:space="preserve"> </w:t>
            </w:r>
            <w:r>
              <w:t>score</w:t>
            </w:r>
          </w:p>
        </w:tc>
        <w:tc>
          <w:tcPr>
            <w:tcW w:w="708" w:type="dxa"/>
            <w:vAlign w:val="center"/>
          </w:tcPr>
          <w:p w14:paraId="245C4F2F" w14:textId="77777777" w:rsidR="00620D0F" w:rsidRDefault="00620D0F">
            <w:pPr>
              <w:pStyle w:val="tablecolsubhead"/>
            </w:pPr>
            <w:r>
              <w:t>mAP50</w:t>
            </w:r>
          </w:p>
        </w:tc>
        <w:tc>
          <w:tcPr>
            <w:tcW w:w="993" w:type="dxa"/>
          </w:tcPr>
          <w:p w14:paraId="0456802A" w14:textId="77777777" w:rsidR="00620D0F" w:rsidRDefault="00620D0F">
            <w:pPr>
              <w:pStyle w:val="tablecolsubhead"/>
            </w:pPr>
            <w:r>
              <w:t>mAP50-95</w:t>
            </w:r>
          </w:p>
        </w:tc>
      </w:tr>
      <w:tr w:rsidR="00620D0F" w14:paraId="33FF30C1" w14:textId="77777777">
        <w:trPr>
          <w:trHeight w:val="320"/>
          <w:jc w:val="center"/>
        </w:trPr>
        <w:tc>
          <w:tcPr>
            <w:tcW w:w="990" w:type="dxa"/>
            <w:vAlign w:val="center"/>
          </w:tcPr>
          <w:p w14:paraId="085E7644" w14:textId="77777777" w:rsidR="00620D0F" w:rsidRDefault="00620D0F">
            <w:pPr>
              <w:pStyle w:val="tablecopy"/>
              <w:ind w:left="172" w:hanging="172"/>
              <w:rPr>
                <w:sz w:val="8"/>
                <w:szCs w:val="8"/>
              </w:rPr>
            </w:pPr>
            <w:r>
              <w:t>Training</w:t>
            </w:r>
          </w:p>
        </w:tc>
        <w:tc>
          <w:tcPr>
            <w:tcW w:w="708" w:type="dxa"/>
            <w:vAlign w:val="center"/>
          </w:tcPr>
          <w:p w14:paraId="2AEBB2E5" w14:textId="6B20D075" w:rsidR="00620D0F" w:rsidRDefault="00620D0F">
            <w:pPr>
              <w:pStyle w:val="tablecopy"/>
              <w:rPr>
                <w:rFonts w:hint="eastAsia"/>
                <w:lang w:eastAsia="zh-CN"/>
              </w:rPr>
            </w:pPr>
            <w:r>
              <w:rPr>
                <w:rFonts w:hint="eastAsia"/>
                <w:lang w:eastAsia="zh-CN"/>
              </w:rPr>
              <w:t>0.95</w:t>
            </w:r>
            <w:r w:rsidR="00085AD2">
              <w:rPr>
                <w:rFonts w:hint="eastAsia"/>
                <w:lang w:eastAsia="zh-CN"/>
              </w:rPr>
              <w:t>0</w:t>
            </w:r>
          </w:p>
        </w:tc>
        <w:tc>
          <w:tcPr>
            <w:tcW w:w="709" w:type="dxa"/>
            <w:vAlign w:val="center"/>
          </w:tcPr>
          <w:p w14:paraId="2F3ACAC4" w14:textId="77777777" w:rsidR="00620D0F" w:rsidRDefault="00620D0F">
            <w:pPr>
              <w:rPr>
                <w:rFonts w:hint="eastAsia"/>
                <w:sz w:val="16"/>
                <w:szCs w:val="16"/>
                <w:lang w:eastAsia="zh-CN"/>
              </w:rPr>
            </w:pPr>
            <w:r>
              <w:rPr>
                <w:rFonts w:hint="eastAsia"/>
                <w:sz w:val="16"/>
                <w:szCs w:val="16"/>
                <w:lang w:eastAsia="zh-CN"/>
              </w:rPr>
              <w:t>0.966</w:t>
            </w:r>
          </w:p>
        </w:tc>
        <w:tc>
          <w:tcPr>
            <w:tcW w:w="851" w:type="dxa"/>
            <w:vAlign w:val="center"/>
          </w:tcPr>
          <w:p w14:paraId="7D81974B" w14:textId="42B730B3" w:rsidR="00620D0F" w:rsidRPr="00EA68AC" w:rsidRDefault="00530C25">
            <w:pPr>
              <w:pStyle w:val="tablecopy"/>
              <w:jc w:val="center"/>
              <w:rPr>
                <w:rFonts w:hint="eastAsia"/>
                <w:lang w:eastAsia="zh-CN"/>
              </w:rPr>
            </w:pPr>
            <w:r>
              <w:rPr>
                <w:rFonts w:hint="eastAsia"/>
                <w:lang w:eastAsia="zh-CN"/>
              </w:rPr>
              <w:t>0.958</w:t>
            </w:r>
          </w:p>
        </w:tc>
        <w:tc>
          <w:tcPr>
            <w:tcW w:w="708" w:type="dxa"/>
            <w:vAlign w:val="center"/>
          </w:tcPr>
          <w:p w14:paraId="6F960D22" w14:textId="77777777" w:rsidR="00620D0F" w:rsidRPr="00EA68AC" w:rsidRDefault="00620D0F">
            <w:pPr>
              <w:rPr>
                <w:rFonts w:hint="eastAsia"/>
                <w:sz w:val="16"/>
                <w:szCs w:val="16"/>
                <w:lang w:eastAsia="zh-CN"/>
              </w:rPr>
            </w:pPr>
            <w:r w:rsidRPr="00EA68AC">
              <w:rPr>
                <w:rFonts w:hint="eastAsia"/>
                <w:sz w:val="16"/>
                <w:szCs w:val="16"/>
                <w:lang w:eastAsia="zh-CN"/>
              </w:rPr>
              <w:t>0.975</w:t>
            </w:r>
          </w:p>
        </w:tc>
        <w:tc>
          <w:tcPr>
            <w:tcW w:w="993" w:type="dxa"/>
            <w:vAlign w:val="center"/>
          </w:tcPr>
          <w:p w14:paraId="6A82B8FA" w14:textId="77777777" w:rsidR="00620D0F" w:rsidRDefault="00620D0F">
            <w:pPr>
              <w:rPr>
                <w:sz w:val="16"/>
                <w:szCs w:val="16"/>
              </w:rPr>
            </w:pPr>
            <w:r>
              <w:rPr>
                <w:rFonts w:hint="eastAsia"/>
                <w:sz w:val="16"/>
                <w:szCs w:val="16"/>
                <w:lang w:eastAsia="zh-CN"/>
              </w:rPr>
              <w:t>0.877</w:t>
            </w:r>
          </w:p>
        </w:tc>
      </w:tr>
      <w:tr w:rsidR="00620D0F" w14:paraId="6B879E09" w14:textId="77777777">
        <w:trPr>
          <w:trHeight w:val="320"/>
          <w:jc w:val="center"/>
        </w:trPr>
        <w:tc>
          <w:tcPr>
            <w:tcW w:w="990" w:type="dxa"/>
            <w:vAlign w:val="center"/>
          </w:tcPr>
          <w:p w14:paraId="5FFE1F19" w14:textId="77777777" w:rsidR="00620D0F" w:rsidRDefault="00620D0F">
            <w:pPr>
              <w:pStyle w:val="tablecopy"/>
              <w:ind w:left="172" w:hanging="172"/>
            </w:pPr>
            <w:r>
              <w:t>Validation</w:t>
            </w:r>
          </w:p>
        </w:tc>
        <w:tc>
          <w:tcPr>
            <w:tcW w:w="708" w:type="dxa"/>
            <w:vAlign w:val="center"/>
          </w:tcPr>
          <w:p w14:paraId="32FBEAC2" w14:textId="77777777" w:rsidR="00620D0F" w:rsidRDefault="00620D0F">
            <w:pPr>
              <w:pStyle w:val="tablecopy"/>
              <w:rPr>
                <w:rFonts w:hint="eastAsia"/>
                <w:lang w:eastAsia="zh-CN"/>
              </w:rPr>
            </w:pPr>
            <w:r>
              <w:rPr>
                <w:rFonts w:hint="eastAsia"/>
                <w:lang w:eastAsia="zh-CN"/>
              </w:rPr>
              <w:t>0.899</w:t>
            </w:r>
          </w:p>
        </w:tc>
        <w:tc>
          <w:tcPr>
            <w:tcW w:w="709" w:type="dxa"/>
            <w:vAlign w:val="center"/>
          </w:tcPr>
          <w:p w14:paraId="0569E4CE" w14:textId="77777777" w:rsidR="00620D0F" w:rsidRDefault="00620D0F">
            <w:pPr>
              <w:rPr>
                <w:rFonts w:hint="eastAsia"/>
                <w:sz w:val="16"/>
                <w:szCs w:val="16"/>
                <w:lang w:eastAsia="zh-CN"/>
              </w:rPr>
            </w:pPr>
            <w:r>
              <w:rPr>
                <w:rFonts w:hint="eastAsia"/>
                <w:sz w:val="16"/>
                <w:szCs w:val="16"/>
                <w:lang w:eastAsia="zh-CN"/>
              </w:rPr>
              <w:t>0.628</w:t>
            </w:r>
          </w:p>
        </w:tc>
        <w:tc>
          <w:tcPr>
            <w:tcW w:w="851" w:type="dxa"/>
            <w:vAlign w:val="center"/>
          </w:tcPr>
          <w:p w14:paraId="4A7B5B86" w14:textId="639EEF36" w:rsidR="00620D0F" w:rsidRDefault="00B21956">
            <w:pPr>
              <w:rPr>
                <w:rFonts w:hint="eastAsia"/>
                <w:sz w:val="16"/>
                <w:szCs w:val="16"/>
                <w:lang w:eastAsia="zh-CN"/>
              </w:rPr>
            </w:pPr>
            <w:r>
              <w:rPr>
                <w:rFonts w:hint="eastAsia"/>
                <w:sz w:val="16"/>
                <w:szCs w:val="16"/>
                <w:lang w:eastAsia="zh-CN"/>
              </w:rPr>
              <w:t>0.739</w:t>
            </w:r>
          </w:p>
        </w:tc>
        <w:tc>
          <w:tcPr>
            <w:tcW w:w="708" w:type="dxa"/>
            <w:vAlign w:val="center"/>
          </w:tcPr>
          <w:p w14:paraId="7972EF5B" w14:textId="77777777" w:rsidR="00620D0F" w:rsidRDefault="00620D0F">
            <w:pPr>
              <w:rPr>
                <w:rFonts w:hint="eastAsia"/>
                <w:sz w:val="16"/>
                <w:szCs w:val="16"/>
                <w:lang w:eastAsia="zh-CN"/>
              </w:rPr>
            </w:pPr>
            <w:r>
              <w:rPr>
                <w:rFonts w:hint="eastAsia"/>
                <w:sz w:val="16"/>
                <w:szCs w:val="16"/>
                <w:lang w:eastAsia="zh-CN"/>
              </w:rPr>
              <w:t>0.673</w:t>
            </w:r>
          </w:p>
        </w:tc>
        <w:tc>
          <w:tcPr>
            <w:tcW w:w="993" w:type="dxa"/>
            <w:vAlign w:val="center"/>
          </w:tcPr>
          <w:p w14:paraId="4955616E" w14:textId="77777777" w:rsidR="00620D0F" w:rsidRDefault="00620D0F">
            <w:pPr>
              <w:rPr>
                <w:sz w:val="16"/>
                <w:szCs w:val="16"/>
              </w:rPr>
            </w:pPr>
            <w:r>
              <w:rPr>
                <w:rFonts w:hint="eastAsia"/>
                <w:sz w:val="16"/>
                <w:szCs w:val="16"/>
                <w:lang w:eastAsia="zh-CN"/>
              </w:rPr>
              <w:t>0.562</w:t>
            </w:r>
          </w:p>
        </w:tc>
      </w:tr>
    </w:tbl>
    <w:p w14:paraId="1F1953E8" w14:textId="329E261E" w:rsidR="00B716F3" w:rsidRDefault="00B716F3" w:rsidP="00321324">
      <w:pPr>
        <w:ind w:firstLine="288"/>
        <w:jc w:val="both"/>
        <w:rPr>
          <w:rFonts w:hint="eastAsia"/>
          <w:lang w:eastAsia="zh-CN"/>
        </w:rPr>
      </w:pPr>
      <w:r w:rsidRPr="00B716F3">
        <w:rPr>
          <w:lang w:eastAsia="zh-CN"/>
        </w:rPr>
        <w:t>The YOLO 12 default model performs well during training. The precision of 95% and the recall of 96.6% show that the model is able to detect and classify most tumor cases with high accuracy. The false negative and false positive rates are low. Besides, the 95.8% F1 score suggests that the trade-off between precision and recall is balanced for this model during training. Additionally, the mAP@0.5 has a score of 97.5%, while the mAP@0.5:0.95 has a score of 87.7%, showing that the model performs well in localizing the tumors. However, the overall performance of this model is poor during the validation. The precision decreases to 89.9% while the recall decreases to 62.8%, indicating that the failure to minimize the false negative</w:t>
      </w:r>
      <w:r>
        <w:rPr>
          <w:rFonts w:hint="eastAsia"/>
          <w:lang w:eastAsia="zh-CN"/>
        </w:rPr>
        <w:t xml:space="preserve"> and false positive cases</w:t>
      </w:r>
      <w:r w:rsidRPr="00B716F3">
        <w:rPr>
          <w:lang w:eastAsia="zh-CN"/>
        </w:rPr>
        <w:t xml:space="preserve"> in tumor detection and classification. The dropping of the F1 score to 73.9% during validation shows the trade-off between precision and recall is no longer as good as training. Moreover, the mAP@0.5 and mAP@0.5:0.95 are decreases to 67.3% and 56.2%, respectively, showing that the model performance in locating the tumor location is decreasing. Overall, the performance of the YOLO 12 model with default hyperparameters is good during training but poor during validation</w:t>
      </w:r>
      <w:r w:rsidR="00B060F8">
        <w:rPr>
          <w:rFonts w:hint="eastAsia"/>
          <w:lang w:eastAsia="zh-CN"/>
        </w:rPr>
        <w:t xml:space="preserve">. </w:t>
      </w:r>
      <w:r w:rsidR="00B060F8" w:rsidRPr="00B060F8">
        <w:rPr>
          <w:lang w:eastAsia="zh-CN"/>
        </w:rPr>
        <w:t>This might be due to the imbalanced classes of the original dataset</w:t>
      </w:r>
      <w:r w:rsidR="00B060F8">
        <w:rPr>
          <w:rFonts w:hint="eastAsia"/>
          <w:lang w:eastAsia="zh-CN"/>
        </w:rPr>
        <w:t>.</w:t>
      </w:r>
    </w:p>
    <w:p w14:paraId="7FDD346D" w14:textId="5A808479" w:rsidR="00620D0F" w:rsidRDefault="00620D0F" w:rsidP="00620D0F">
      <w:pPr>
        <w:pStyle w:val="tablehead"/>
        <w:rPr>
          <w:lang w:eastAsia="zh-CN"/>
        </w:rPr>
      </w:pPr>
      <w:r>
        <w:t xml:space="preserve">statistical summary of yolo </w:t>
      </w:r>
      <w:r>
        <w:rPr>
          <w:rFonts w:hint="eastAsia"/>
          <w:lang w:eastAsia="zh-CN"/>
        </w:rPr>
        <w:t>12</w:t>
      </w:r>
      <w:r>
        <w:t xml:space="preserve"> on training and validation datasets</w:t>
      </w:r>
      <w:r>
        <w:rPr>
          <w:rFonts w:hint="eastAsia"/>
          <w:lang w:eastAsia="zh-CN"/>
        </w:rPr>
        <w:t xml:space="preserve"> for fine-tuned model for all classes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851"/>
        <w:gridCol w:w="708"/>
        <w:gridCol w:w="993"/>
      </w:tblGrid>
      <w:tr w:rsidR="00620D0F" w14:paraId="39F45C7F" w14:textId="77777777">
        <w:trPr>
          <w:cantSplit/>
          <w:trHeight w:val="240"/>
          <w:tblHeader/>
          <w:jc w:val="center"/>
        </w:trPr>
        <w:tc>
          <w:tcPr>
            <w:tcW w:w="990" w:type="dxa"/>
            <w:vMerge w:val="restart"/>
            <w:vAlign w:val="center"/>
          </w:tcPr>
          <w:p w14:paraId="64314004" w14:textId="77777777" w:rsidR="00620D0F" w:rsidRDefault="00620D0F">
            <w:pPr>
              <w:pStyle w:val="tablecolhead"/>
              <w:ind w:left="172" w:hanging="172"/>
            </w:pPr>
            <w:r>
              <w:t>Dataset</w:t>
            </w:r>
          </w:p>
        </w:tc>
        <w:tc>
          <w:tcPr>
            <w:tcW w:w="3969" w:type="dxa"/>
            <w:gridSpan w:val="5"/>
          </w:tcPr>
          <w:p w14:paraId="5071D48F" w14:textId="77777777" w:rsidR="00620D0F" w:rsidRDefault="00620D0F">
            <w:pPr>
              <w:pStyle w:val="tablecolhead"/>
            </w:pPr>
            <w:r>
              <w:t>Metrics</w:t>
            </w:r>
          </w:p>
        </w:tc>
      </w:tr>
      <w:tr w:rsidR="00620D0F" w14:paraId="20055CD5" w14:textId="77777777" w:rsidTr="0061608B">
        <w:trPr>
          <w:cantSplit/>
          <w:trHeight w:val="240"/>
          <w:tblHeader/>
          <w:jc w:val="center"/>
        </w:trPr>
        <w:tc>
          <w:tcPr>
            <w:tcW w:w="990" w:type="dxa"/>
            <w:vMerge/>
          </w:tcPr>
          <w:p w14:paraId="6E8D5936" w14:textId="77777777" w:rsidR="00620D0F" w:rsidRDefault="00620D0F">
            <w:pPr>
              <w:ind w:left="172" w:hanging="172"/>
              <w:rPr>
                <w:sz w:val="16"/>
                <w:szCs w:val="16"/>
              </w:rPr>
            </w:pPr>
          </w:p>
        </w:tc>
        <w:tc>
          <w:tcPr>
            <w:tcW w:w="708" w:type="dxa"/>
            <w:vAlign w:val="center"/>
          </w:tcPr>
          <w:p w14:paraId="3FA46E18" w14:textId="77777777" w:rsidR="00620D0F" w:rsidRDefault="00620D0F" w:rsidP="0061608B">
            <w:pPr>
              <w:pStyle w:val="tablecolsubhead"/>
            </w:pPr>
            <w:r>
              <w:t>P</w:t>
            </w:r>
          </w:p>
        </w:tc>
        <w:tc>
          <w:tcPr>
            <w:tcW w:w="709" w:type="dxa"/>
            <w:vAlign w:val="center"/>
          </w:tcPr>
          <w:p w14:paraId="222063C4" w14:textId="77777777" w:rsidR="00620D0F" w:rsidRDefault="00620D0F" w:rsidP="0061608B">
            <w:pPr>
              <w:pStyle w:val="tablecolsubhead"/>
            </w:pPr>
            <w:r>
              <w:t>R</w:t>
            </w:r>
          </w:p>
        </w:tc>
        <w:tc>
          <w:tcPr>
            <w:tcW w:w="851" w:type="dxa"/>
            <w:vAlign w:val="center"/>
          </w:tcPr>
          <w:p w14:paraId="4FA00FE6" w14:textId="77777777" w:rsidR="00620D0F" w:rsidRDefault="00620D0F" w:rsidP="0061608B">
            <w:pPr>
              <w:pStyle w:val="tablecolsubhead"/>
            </w:pPr>
            <w:r>
              <w:t>F1</w:t>
            </w:r>
            <w:r>
              <w:rPr>
                <w:rFonts w:hint="eastAsia"/>
                <w:lang w:eastAsia="zh-CN"/>
              </w:rPr>
              <w:t xml:space="preserve"> </w:t>
            </w:r>
            <w:r>
              <w:t>score</w:t>
            </w:r>
          </w:p>
        </w:tc>
        <w:tc>
          <w:tcPr>
            <w:tcW w:w="708" w:type="dxa"/>
            <w:vAlign w:val="center"/>
          </w:tcPr>
          <w:p w14:paraId="4A8EBF26" w14:textId="77777777" w:rsidR="00620D0F" w:rsidRDefault="00620D0F" w:rsidP="0061608B">
            <w:pPr>
              <w:pStyle w:val="tablecolsubhead"/>
            </w:pPr>
            <w:r>
              <w:t>mAP50</w:t>
            </w:r>
          </w:p>
        </w:tc>
        <w:tc>
          <w:tcPr>
            <w:tcW w:w="993" w:type="dxa"/>
            <w:vAlign w:val="center"/>
          </w:tcPr>
          <w:p w14:paraId="6147F16A" w14:textId="77777777" w:rsidR="00620D0F" w:rsidRDefault="00620D0F" w:rsidP="0061608B">
            <w:pPr>
              <w:pStyle w:val="tablecolsubhead"/>
            </w:pPr>
            <w:r>
              <w:t>mAP50-95</w:t>
            </w:r>
          </w:p>
        </w:tc>
      </w:tr>
      <w:tr w:rsidR="00620D0F" w14:paraId="456D48B7" w14:textId="77777777" w:rsidTr="0061608B">
        <w:trPr>
          <w:trHeight w:val="320"/>
          <w:jc w:val="center"/>
        </w:trPr>
        <w:tc>
          <w:tcPr>
            <w:tcW w:w="990" w:type="dxa"/>
            <w:vAlign w:val="center"/>
          </w:tcPr>
          <w:p w14:paraId="08C70B62" w14:textId="77777777" w:rsidR="00620D0F" w:rsidRDefault="00620D0F">
            <w:pPr>
              <w:pStyle w:val="tablecopy"/>
              <w:ind w:left="172" w:hanging="172"/>
              <w:rPr>
                <w:sz w:val="8"/>
                <w:szCs w:val="8"/>
              </w:rPr>
            </w:pPr>
            <w:r>
              <w:t>Training</w:t>
            </w:r>
          </w:p>
        </w:tc>
        <w:tc>
          <w:tcPr>
            <w:tcW w:w="708" w:type="dxa"/>
            <w:vAlign w:val="center"/>
          </w:tcPr>
          <w:p w14:paraId="570C6453" w14:textId="50691E79" w:rsidR="00620D0F" w:rsidRDefault="00532295" w:rsidP="0061608B">
            <w:pPr>
              <w:pStyle w:val="tablecopy"/>
              <w:jc w:val="center"/>
              <w:rPr>
                <w:rFonts w:hint="eastAsia"/>
                <w:lang w:eastAsia="zh-CN"/>
              </w:rPr>
            </w:pPr>
            <w:r>
              <w:rPr>
                <w:rFonts w:hint="eastAsia"/>
                <w:lang w:eastAsia="zh-CN"/>
              </w:rPr>
              <w:t>0.900</w:t>
            </w:r>
          </w:p>
        </w:tc>
        <w:tc>
          <w:tcPr>
            <w:tcW w:w="709" w:type="dxa"/>
            <w:vAlign w:val="center"/>
          </w:tcPr>
          <w:p w14:paraId="1171A710" w14:textId="06577D22" w:rsidR="00620D0F" w:rsidRDefault="00532295" w:rsidP="0061608B">
            <w:pPr>
              <w:rPr>
                <w:rFonts w:hint="eastAsia"/>
                <w:sz w:val="16"/>
                <w:szCs w:val="16"/>
                <w:lang w:eastAsia="zh-CN"/>
              </w:rPr>
            </w:pPr>
            <w:r>
              <w:rPr>
                <w:rFonts w:hint="eastAsia"/>
                <w:sz w:val="16"/>
                <w:szCs w:val="16"/>
                <w:lang w:eastAsia="zh-CN"/>
              </w:rPr>
              <w:t>0.850</w:t>
            </w:r>
          </w:p>
        </w:tc>
        <w:tc>
          <w:tcPr>
            <w:tcW w:w="851" w:type="dxa"/>
            <w:vAlign w:val="center"/>
          </w:tcPr>
          <w:p w14:paraId="5022BB4C" w14:textId="491115BE" w:rsidR="00620D0F" w:rsidRDefault="00B402D7" w:rsidP="0061608B">
            <w:pPr>
              <w:pStyle w:val="tablecopy"/>
              <w:jc w:val="center"/>
              <w:rPr>
                <w:rFonts w:hint="eastAsia"/>
                <w:lang w:eastAsia="zh-CN"/>
              </w:rPr>
            </w:pPr>
            <w:r>
              <w:rPr>
                <w:rFonts w:hint="eastAsia"/>
                <w:lang w:eastAsia="zh-CN"/>
              </w:rPr>
              <w:t>0.874</w:t>
            </w:r>
          </w:p>
        </w:tc>
        <w:tc>
          <w:tcPr>
            <w:tcW w:w="708" w:type="dxa"/>
            <w:vAlign w:val="center"/>
          </w:tcPr>
          <w:p w14:paraId="5F782C12" w14:textId="581F9885" w:rsidR="00620D0F" w:rsidRDefault="00532295" w:rsidP="0061608B">
            <w:pPr>
              <w:rPr>
                <w:rFonts w:hint="eastAsia"/>
                <w:sz w:val="16"/>
                <w:szCs w:val="16"/>
                <w:lang w:eastAsia="zh-CN"/>
              </w:rPr>
            </w:pPr>
            <w:r>
              <w:rPr>
                <w:rFonts w:hint="eastAsia"/>
                <w:sz w:val="16"/>
                <w:szCs w:val="16"/>
                <w:lang w:eastAsia="zh-CN"/>
              </w:rPr>
              <w:t>0.905</w:t>
            </w:r>
          </w:p>
        </w:tc>
        <w:tc>
          <w:tcPr>
            <w:tcW w:w="993" w:type="dxa"/>
            <w:vAlign w:val="center"/>
          </w:tcPr>
          <w:p w14:paraId="203FAA19" w14:textId="6DA51B27" w:rsidR="00620D0F" w:rsidRDefault="00532295" w:rsidP="0061608B">
            <w:pPr>
              <w:rPr>
                <w:sz w:val="16"/>
                <w:szCs w:val="16"/>
              </w:rPr>
            </w:pPr>
            <w:r>
              <w:rPr>
                <w:rFonts w:hint="eastAsia"/>
                <w:sz w:val="16"/>
                <w:szCs w:val="16"/>
                <w:lang w:eastAsia="zh-CN"/>
              </w:rPr>
              <w:t>0.772</w:t>
            </w:r>
          </w:p>
        </w:tc>
      </w:tr>
      <w:tr w:rsidR="00620D0F" w14:paraId="4D193265" w14:textId="77777777" w:rsidTr="0061608B">
        <w:trPr>
          <w:trHeight w:val="320"/>
          <w:jc w:val="center"/>
        </w:trPr>
        <w:tc>
          <w:tcPr>
            <w:tcW w:w="990" w:type="dxa"/>
            <w:vAlign w:val="center"/>
          </w:tcPr>
          <w:p w14:paraId="0C8B60D6" w14:textId="77777777" w:rsidR="00620D0F" w:rsidRDefault="00620D0F">
            <w:pPr>
              <w:pStyle w:val="tablecopy"/>
              <w:ind w:left="172" w:hanging="172"/>
            </w:pPr>
            <w:r>
              <w:t>Validation</w:t>
            </w:r>
          </w:p>
        </w:tc>
        <w:tc>
          <w:tcPr>
            <w:tcW w:w="708" w:type="dxa"/>
            <w:vAlign w:val="center"/>
          </w:tcPr>
          <w:p w14:paraId="5A0EA8BD" w14:textId="64B0B250" w:rsidR="00620D0F" w:rsidRDefault="0061608B" w:rsidP="0061608B">
            <w:pPr>
              <w:pStyle w:val="tablecopy"/>
              <w:jc w:val="center"/>
              <w:rPr>
                <w:rFonts w:hint="eastAsia"/>
                <w:lang w:eastAsia="zh-CN"/>
              </w:rPr>
            </w:pPr>
            <w:r>
              <w:rPr>
                <w:rFonts w:hint="eastAsia"/>
                <w:lang w:eastAsia="zh-CN"/>
              </w:rPr>
              <w:t>0.674</w:t>
            </w:r>
          </w:p>
        </w:tc>
        <w:tc>
          <w:tcPr>
            <w:tcW w:w="709" w:type="dxa"/>
            <w:vAlign w:val="center"/>
          </w:tcPr>
          <w:p w14:paraId="7F6C40EF" w14:textId="4D331CD7" w:rsidR="00620D0F" w:rsidRDefault="0061608B" w:rsidP="0061608B">
            <w:pPr>
              <w:rPr>
                <w:rFonts w:hint="eastAsia"/>
                <w:sz w:val="16"/>
                <w:szCs w:val="16"/>
                <w:lang w:eastAsia="zh-CN"/>
              </w:rPr>
            </w:pPr>
            <w:r>
              <w:rPr>
                <w:rFonts w:hint="eastAsia"/>
                <w:sz w:val="16"/>
                <w:szCs w:val="16"/>
                <w:lang w:eastAsia="zh-CN"/>
              </w:rPr>
              <w:t>0.631</w:t>
            </w:r>
          </w:p>
        </w:tc>
        <w:tc>
          <w:tcPr>
            <w:tcW w:w="851" w:type="dxa"/>
            <w:vAlign w:val="center"/>
          </w:tcPr>
          <w:p w14:paraId="77040EB3" w14:textId="53235870" w:rsidR="00620D0F" w:rsidRDefault="007F2EDE" w:rsidP="0061608B">
            <w:pPr>
              <w:rPr>
                <w:rFonts w:hint="eastAsia"/>
                <w:sz w:val="16"/>
                <w:szCs w:val="16"/>
                <w:lang w:eastAsia="zh-CN"/>
              </w:rPr>
            </w:pPr>
            <w:r>
              <w:rPr>
                <w:rFonts w:hint="eastAsia"/>
                <w:sz w:val="16"/>
                <w:szCs w:val="16"/>
                <w:lang w:eastAsia="zh-CN"/>
              </w:rPr>
              <w:t>0.652</w:t>
            </w:r>
          </w:p>
        </w:tc>
        <w:tc>
          <w:tcPr>
            <w:tcW w:w="708" w:type="dxa"/>
            <w:vAlign w:val="center"/>
          </w:tcPr>
          <w:p w14:paraId="71B4EF39" w14:textId="4B263847" w:rsidR="00620D0F" w:rsidRDefault="0061608B" w:rsidP="0061608B">
            <w:pPr>
              <w:rPr>
                <w:rFonts w:hint="eastAsia"/>
                <w:sz w:val="16"/>
                <w:szCs w:val="16"/>
                <w:lang w:eastAsia="zh-CN"/>
              </w:rPr>
            </w:pPr>
            <w:r>
              <w:rPr>
                <w:rFonts w:hint="eastAsia"/>
                <w:sz w:val="16"/>
                <w:szCs w:val="16"/>
                <w:lang w:eastAsia="zh-CN"/>
              </w:rPr>
              <w:t>0.665</w:t>
            </w:r>
          </w:p>
        </w:tc>
        <w:tc>
          <w:tcPr>
            <w:tcW w:w="993" w:type="dxa"/>
            <w:vAlign w:val="center"/>
          </w:tcPr>
          <w:p w14:paraId="454A43D6" w14:textId="78CA1A4E" w:rsidR="00620D0F" w:rsidRDefault="0061608B" w:rsidP="0061608B">
            <w:pPr>
              <w:rPr>
                <w:rFonts w:hint="eastAsia"/>
                <w:sz w:val="16"/>
                <w:szCs w:val="16"/>
                <w:lang w:eastAsia="zh-CN"/>
              </w:rPr>
            </w:pPr>
            <w:r>
              <w:rPr>
                <w:rFonts w:hint="eastAsia"/>
                <w:sz w:val="16"/>
                <w:szCs w:val="16"/>
                <w:lang w:eastAsia="zh-CN"/>
              </w:rPr>
              <w:t>0.538</w:t>
            </w:r>
          </w:p>
        </w:tc>
      </w:tr>
    </w:tbl>
    <w:p w14:paraId="0F937C7B" w14:textId="448BC1C7" w:rsidR="00620D0F" w:rsidRDefault="001A798D" w:rsidP="0016257E">
      <w:pPr>
        <w:ind w:firstLine="180"/>
        <w:jc w:val="both"/>
        <w:rPr>
          <w:rFonts w:hint="eastAsia"/>
          <w:lang w:eastAsia="zh-CN"/>
        </w:rPr>
      </w:pPr>
      <w:r w:rsidRPr="001A798D">
        <w:rPr>
          <w:lang w:eastAsia="zh-CN"/>
        </w:rPr>
        <w:t xml:space="preserve">The YOLOv12 fine-tuned model shows a good performance in the training dataset. The 90% precision and 85% recall indicate that the model is able to detect most of the actual </w:t>
      </w:r>
      <w:r w:rsidR="0016257E" w:rsidRPr="001A798D">
        <w:rPr>
          <w:lang w:eastAsia="zh-CN"/>
        </w:rPr>
        <w:t>tumor</w:t>
      </w:r>
      <w:r w:rsidRPr="001A798D">
        <w:rPr>
          <w:lang w:eastAsia="zh-CN"/>
        </w:rPr>
        <w:t xml:space="preserve"> cases and accurately identify the </w:t>
      </w:r>
      <w:r w:rsidR="0016257E" w:rsidRPr="001A798D">
        <w:rPr>
          <w:lang w:eastAsia="zh-CN"/>
        </w:rPr>
        <w:t>tumor</w:t>
      </w:r>
      <w:r w:rsidRPr="001A798D">
        <w:rPr>
          <w:lang w:eastAsia="zh-CN"/>
        </w:rPr>
        <w:t xml:space="preserve"> during training. This shows that the model is efficient in </w:t>
      </w:r>
      <w:r w:rsidR="0016257E" w:rsidRPr="001A798D">
        <w:rPr>
          <w:lang w:eastAsia="zh-CN"/>
        </w:rPr>
        <w:t>minimizing</w:t>
      </w:r>
      <w:r w:rsidRPr="001A798D">
        <w:rPr>
          <w:lang w:eastAsia="zh-CN"/>
        </w:rPr>
        <w:t xml:space="preserve"> the false negatives and positives. The 87.4% F1 score suggests that the trade-off between precision and recall is balanced during training. Furthermore, the 90.5% mAP@0.5 and 53.8% mAP@0.5:0.95 indicate that the model is performing well in </w:t>
      </w:r>
      <w:r w:rsidR="0016257E" w:rsidRPr="001A798D">
        <w:rPr>
          <w:lang w:eastAsia="zh-CN"/>
        </w:rPr>
        <w:t>localizing</w:t>
      </w:r>
      <w:r w:rsidRPr="001A798D">
        <w:rPr>
          <w:lang w:eastAsia="zh-CN"/>
        </w:rPr>
        <w:t xml:space="preserve"> </w:t>
      </w:r>
      <w:r w:rsidR="0016257E" w:rsidRPr="001A798D">
        <w:rPr>
          <w:lang w:eastAsia="zh-CN"/>
        </w:rPr>
        <w:t>tumors</w:t>
      </w:r>
      <w:r w:rsidRPr="001A798D">
        <w:rPr>
          <w:lang w:eastAsia="zh-CN"/>
        </w:rPr>
        <w:t xml:space="preserve">. However, during the validation stage, the precision and the recall are decreased to 67.4% and 63.1%, respectively. The model has failed to </w:t>
      </w:r>
      <w:r w:rsidR="0016257E" w:rsidRPr="001A798D">
        <w:rPr>
          <w:lang w:eastAsia="zh-CN"/>
        </w:rPr>
        <w:t>minimize</w:t>
      </w:r>
      <w:r w:rsidRPr="001A798D">
        <w:rPr>
          <w:lang w:eastAsia="zh-CN"/>
        </w:rPr>
        <w:t xml:space="preserve"> the false negative and false positive. The F1 score drops to 65.2% during validation, showing that the trade-off between precision and recall is no longer as training. Moreover, the mAP@0.5 decreases to 66.5%, while the mAP@0.5:0.95 decreases to 53.8% during validation, indicating that the model is poor in </w:t>
      </w:r>
      <w:r w:rsidR="0016257E" w:rsidRPr="001A798D">
        <w:rPr>
          <w:lang w:eastAsia="zh-CN"/>
        </w:rPr>
        <w:t>localizing</w:t>
      </w:r>
      <w:r w:rsidRPr="001A798D">
        <w:rPr>
          <w:lang w:eastAsia="zh-CN"/>
        </w:rPr>
        <w:t xml:space="preserve"> </w:t>
      </w:r>
      <w:r w:rsidR="0016257E" w:rsidRPr="001A798D">
        <w:rPr>
          <w:lang w:eastAsia="zh-CN"/>
        </w:rPr>
        <w:t>tumors</w:t>
      </w:r>
      <w:r w:rsidRPr="001A798D">
        <w:rPr>
          <w:lang w:eastAsia="zh-CN"/>
        </w:rPr>
        <w:t xml:space="preserve"> in the validation dataset. Overall, the YOLOv12 fine-tuned model performs well in training but poorly in validation</w:t>
      </w:r>
      <w:r w:rsidR="00B060F8">
        <w:rPr>
          <w:rFonts w:hint="eastAsia"/>
          <w:lang w:eastAsia="zh-CN"/>
        </w:rPr>
        <w:t xml:space="preserve">. </w:t>
      </w:r>
      <w:r w:rsidR="00B060F8" w:rsidRPr="00B060F8">
        <w:rPr>
          <w:lang w:eastAsia="zh-CN"/>
        </w:rPr>
        <w:t>This might be due to the imbalanced classes of the original dataset</w:t>
      </w:r>
      <w:r w:rsidR="007B6B5A">
        <w:rPr>
          <w:rFonts w:hint="eastAsia"/>
          <w:lang w:eastAsia="zh-CN"/>
        </w:rPr>
        <w:t>.</w:t>
      </w:r>
    </w:p>
    <w:p w14:paraId="6235AECE" w14:textId="77777777" w:rsidR="001A798D" w:rsidRDefault="001A798D" w:rsidP="00620D0F">
      <w:pPr>
        <w:rPr>
          <w:lang w:eastAsia="zh-CN"/>
        </w:rPr>
      </w:pPr>
    </w:p>
    <w:p w14:paraId="281B44B7" w14:textId="77777777" w:rsidR="00620D0F" w:rsidRDefault="00620D0F" w:rsidP="00620D0F">
      <w:pPr>
        <w:pStyle w:val="Heading3"/>
        <w:rPr>
          <w:lang w:eastAsia="zh-CN"/>
        </w:rPr>
      </w:pPr>
      <w:r>
        <w:rPr>
          <w:rFonts w:hint="eastAsia"/>
          <w:lang w:eastAsia="zh-CN"/>
        </w:rPr>
        <w:t>Compare Performance for Default Model and Fine-tuned Model</w:t>
      </w:r>
    </w:p>
    <w:p w14:paraId="1038D68B" w14:textId="2738C1C8" w:rsidR="006E2ABB" w:rsidRDefault="006E2ABB" w:rsidP="006E2ABB">
      <w:pPr>
        <w:pStyle w:val="tablehead"/>
        <w:rPr>
          <w:lang w:eastAsia="zh-CN"/>
        </w:rPr>
      </w:pPr>
      <w:r>
        <w:t>performance comparison between original and fine-tuned yolo 1</w:t>
      </w:r>
      <w:r>
        <w:rPr>
          <w:rFonts w:hint="eastAsia"/>
          <w:lang w:eastAsia="zh-CN"/>
        </w:rPr>
        <w:t>2</w:t>
      </w:r>
      <w:r>
        <w:t xml:space="preserve"> on testing dataset for all classes</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851"/>
        <w:gridCol w:w="708"/>
        <w:gridCol w:w="993"/>
      </w:tblGrid>
      <w:tr w:rsidR="00620D0F" w14:paraId="4AD4B73D" w14:textId="77777777">
        <w:trPr>
          <w:cantSplit/>
          <w:trHeight w:val="240"/>
          <w:tblHeader/>
          <w:jc w:val="center"/>
        </w:trPr>
        <w:tc>
          <w:tcPr>
            <w:tcW w:w="990" w:type="dxa"/>
            <w:vMerge w:val="restart"/>
            <w:vAlign w:val="center"/>
          </w:tcPr>
          <w:p w14:paraId="4AA19128" w14:textId="77777777" w:rsidR="00620D0F" w:rsidRDefault="00620D0F">
            <w:pPr>
              <w:pStyle w:val="tablecolhead"/>
              <w:ind w:left="172" w:hanging="172"/>
            </w:pPr>
            <w:r>
              <w:lastRenderedPageBreak/>
              <w:t>Dataset</w:t>
            </w:r>
          </w:p>
        </w:tc>
        <w:tc>
          <w:tcPr>
            <w:tcW w:w="3969" w:type="dxa"/>
            <w:gridSpan w:val="5"/>
          </w:tcPr>
          <w:p w14:paraId="334A776F" w14:textId="77777777" w:rsidR="00620D0F" w:rsidRDefault="00620D0F">
            <w:pPr>
              <w:pStyle w:val="tablecolhead"/>
            </w:pPr>
            <w:r>
              <w:t>Metrics</w:t>
            </w:r>
          </w:p>
        </w:tc>
      </w:tr>
      <w:tr w:rsidR="00620D0F" w14:paraId="3BF8D6C6" w14:textId="77777777" w:rsidTr="00901A0B">
        <w:trPr>
          <w:cantSplit/>
          <w:trHeight w:val="240"/>
          <w:tblHeader/>
          <w:jc w:val="center"/>
        </w:trPr>
        <w:tc>
          <w:tcPr>
            <w:tcW w:w="990" w:type="dxa"/>
            <w:vMerge/>
          </w:tcPr>
          <w:p w14:paraId="5D8677CD" w14:textId="77777777" w:rsidR="00620D0F" w:rsidRDefault="00620D0F">
            <w:pPr>
              <w:ind w:left="172" w:hanging="172"/>
              <w:rPr>
                <w:sz w:val="16"/>
                <w:szCs w:val="16"/>
              </w:rPr>
            </w:pPr>
          </w:p>
        </w:tc>
        <w:tc>
          <w:tcPr>
            <w:tcW w:w="708" w:type="dxa"/>
            <w:vAlign w:val="center"/>
          </w:tcPr>
          <w:p w14:paraId="0AAEC8BF" w14:textId="77777777" w:rsidR="00620D0F" w:rsidRPr="00901A0B" w:rsidRDefault="00620D0F" w:rsidP="00901A0B">
            <w:pPr>
              <w:pStyle w:val="tablecolsubhead"/>
              <w:rPr>
                <w:sz w:val="16"/>
                <w:szCs w:val="16"/>
              </w:rPr>
            </w:pPr>
            <w:r w:rsidRPr="00901A0B">
              <w:rPr>
                <w:sz w:val="16"/>
                <w:szCs w:val="16"/>
              </w:rPr>
              <w:t>P</w:t>
            </w:r>
          </w:p>
        </w:tc>
        <w:tc>
          <w:tcPr>
            <w:tcW w:w="709" w:type="dxa"/>
            <w:vAlign w:val="center"/>
          </w:tcPr>
          <w:p w14:paraId="6E57EF9F" w14:textId="77777777" w:rsidR="00620D0F" w:rsidRPr="00901A0B" w:rsidRDefault="00620D0F" w:rsidP="00901A0B">
            <w:pPr>
              <w:pStyle w:val="tablecolsubhead"/>
              <w:rPr>
                <w:sz w:val="16"/>
                <w:szCs w:val="16"/>
              </w:rPr>
            </w:pPr>
            <w:r w:rsidRPr="00901A0B">
              <w:rPr>
                <w:sz w:val="16"/>
                <w:szCs w:val="16"/>
              </w:rPr>
              <w:t>R</w:t>
            </w:r>
          </w:p>
        </w:tc>
        <w:tc>
          <w:tcPr>
            <w:tcW w:w="851" w:type="dxa"/>
            <w:vAlign w:val="center"/>
          </w:tcPr>
          <w:p w14:paraId="3E90955B" w14:textId="77777777" w:rsidR="00620D0F" w:rsidRPr="00901A0B" w:rsidRDefault="00620D0F" w:rsidP="00901A0B">
            <w:pPr>
              <w:pStyle w:val="tablecolsubhead"/>
              <w:rPr>
                <w:sz w:val="16"/>
                <w:szCs w:val="16"/>
              </w:rPr>
            </w:pPr>
            <w:r w:rsidRPr="00901A0B">
              <w:rPr>
                <w:sz w:val="16"/>
                <w:szCs w:val="16"/>
              </w:rPr>
              <w:t>F1</w:t>
            </w:r>
            <w:r w:rsidRPr="00901A0B">
              <w:rPr>
                <w:rFonts w:hint="eastAsia"/>
                <w:sz w:val="16"/>
                <w:szCs w:val="16"/>
                <w:lang w:eastAsia="zh-CN"/>
              </w:rPr>
              <w:t xml:space="preserve"> </w:t>
            </w:r>
            <w:r w:rsidRPr="00901A0B">
              <w:rPr>
                <w:sz w:val="16"/>
                <w:szCs w:val="16"/>
              </w:rPr>
              <w:t>score</w:t>
            </w:r>
          </w:p>
        </w:tc>
        <w:tc>
          <w:tcPr>
            <w:tcW w:w="708" w:type="dxa"/>
            <w:vAlign w:val="center"/>
          </w:tcPr>
          <w:p w14:paraId="4BBEA1CB" w14:textId="77777777" w:rsidR="00620D0F" w:rsidRPr="00901A0B" w:rsidRDefault="00620D0F" w:rsidP="00901A0B">
            <w:pPr>
              <w:pStyle w:val="tablecolsubhead"/>
              <w:rPr>
                <w:sz w:val="16"/>
                <w:szCs w:val="16"/>
              </w:rPr>
            </w:pPr>
            <w:r w:rsidRPr="00901A0B">
              <w:rPr>
                <w:sz w:val="16"/>
                <w:szCs w:val="16"/>
              </w:rPr>
              <w:t>mAP50</w:t>
            </w:r>
          </w:p>
        </w:tc>
        <w:tc>
          <w:tcPr>
            <w:tcW w:w="993" w:type="dxa"/>
            <w:vAlign w:val="center"/>
          </w:tcPr>
          <w:p w14:paraId="6B51CB80" w14:textId="77777777" w:rsidR="00620D0F" w:rsidRPr="00901A0B" w:rsidRDefault="00620D0F" w:rsidP="00901A0B">
            <w:pPr>
              <w:pStyle w:val="tablecolsubhead"/>
              <w:rPr>
                <w:sz w:val="16"/>
                <w:szCs w:val="16"/>
              </w:rPr>
            </w:pPr>
            <w:r w:rsidRPr="00901A0B">
              <w:rPr>
                <w:sz w:val="16"/>
                <w:szCs w:val="16"/>
              </w:rPr>
              <w:t>mAP50-95</w:t>
            </w:r>
          </w:p>
        </w:tc>
      </w:tr>
      <w:tr w:rsidR="00620D0F" w14:paraId="070E46DC" w14:textId="77777777" w:rsidTr="00901A0B">
        <w:trPr>
          <w:trHeight w:val="320"/>
          <w:jc w:val="center"/>
        </w:trPr>
        <w:tc>
          <w:tcPr>
            <w:tcW w:w="990" w:type="dxa"/>
            <w:vAlign w:val="center"/>
          </w:tcPr>
          <w:p w14:paraId="54544BB6" w14:textId="3423FFBD" w:rsidR="00620D0F" w:rsidRDefault="006E2ABB">
            <w:pPr>
              <w:pStyle w:val="tablecopy"/>
              <w:ind w:left="172" w:hanging="172"/>
              <w:rPr>
                <w:sz w:val="8"/>
                <w:szCs w:val="8"/>
              </w:rPr>
            </w:pPr>
            <w:r>
              <w:rPr>
                <w:rFonts w:hint="eastAsia"/>
                <w:lang w:eastAsia="zh-CN"/>
              </w:rPr>
              <w:t>Original</w:t>
            </w:r>
          </w:p>
        </w:tc>
        <w:tc>
          <w:tcPr>
            <w:tcW w:w="708" w:type="dxa"/>
            <w:vAlign w:val="center"/>
          </w:tcPr>
          <w:p w14:paraId="40E96088" w14:textId="193739B4" w:rsidR="00620D0F" w:rsidRPr="00901A0B" w:rsidRDefault="00620D0F" w:rsidP="00901A0B">
            <w:pPr>
              <w:pStyle w:val="tablecopy"/>
              <w:jc w:val="center"/>
              <w:rPr>
                <w:rFonts w:hint="eastAsia"/>
                <w:lang w:eastAsia="zh-CN"/>
              </w:rPr>
            </w:pPr>
            <w:r w:rsidRPr="00901A0B">
              <w:rPr>
                <w:rFonts w:hint="eastAsia"/>
                <w:lang w:eastAsia="zh-CN"/>
              </w:rPr>
              <w:t>0.</w:t>
            </w:r>
            <w:r w:rsidR="007A62D7" w:rsidRPr="00901A0B">
              <w:rPr>
                <w:rFonts w:hint="eastAsia"/>
                <w:lang w:eastAsia="zh-CN"/>
              </w:rPr>
              <w:t>652</w:t>
            </w:r>
          </w:p>
        </w:tc>
        <w:tc>
          <w:tcPr>
            <w:tcW w:w="709" w:type="dxa"/>
            <w:vAlign w:val="center"/>
          </w:tcPr>
          <w:p w14:paraId="54290BF6" w14:textId="3B126938" w:rsidR="00620D0F" w:rsidRPr="00901A0B" w:rsidRDefault="00620D0F" w:rsidP="00901A0B">
            <w:pPr>
              <w:rPr>
                <w:rFonts w:hint="eastAsia"/>
                <w:sz w:val="16"/>
                <w:szCs w:val="16"/>
                <w:lang w:eastAsia="zh-CN"/>
              </w:rPr>
            </w:pPr>
            <w:r w:rsidRPr="00901A0B">
              <w:rPr>
                <w:rFonts w:hint="eastAsia"/>
                <w:sz w:val="16"/>
                <w:szCs w:val="16"/>
                <w:lang w:eastAsia="zh-CN"/>
              </w:rPr>
              <w:t>0.</w:t>
            </w:r>
            <w:r w:rsidR="00901A0B" w:rsidRPr="00901A0B">
              <w:rPr>
                <w:rFonts w:hint="eastAsia"/>
                <w:sz w:val="16"/>
                <w:szCs w:val="16"/>
                <w:lang w:eastAsia="zh-CN"/>
              </w:rPr>
              <w:t>681</w:t>
            </w:r>
          </w:p>
        </w:tc>
        <w:tc>
          <w:tcPr>
            <w:tcW w:w="851" w:type="dxa"/>
            <w:vAlign w:val="center"/>
          </w:tcPr>
          <w:p w14:paraId="45BCABF1" w14:textId="50878E91" w:rsidR="00620D0F" w:rsidRPr="00901A0B" w:rsidRDefault="004D333A" w:rsidP="00901A0B">
            <w:pPr>
              <w:pStyle w:val="tablecopy"/>
              <w:jc w:val="center"/>
              <w:rPr>
                <w:rFonts w:hint="eastAsia"/>
                <w:lang w:eastAsia="zh-CN"/>
              </w:rPr>
            </w:pPr>
            <w:r>
              <w:rPr>
                <w:rFonts w:hint="eastAsia"/>
                <w:lang w:eastAsia="zh-CN"/>
              </w:rPr>
              <w:t>0.666</w:t>
            </w:r>
          </w:p>
        </w:tc>
        <w:tc>
          <w:tcPr>
            <w:tcW w:w="708" w:type="dxa"/>
            <w:vAlign w:val="center"/>
          </w:tcPr>
          <w:p w14:paraId="721D12A4" w14:textId="35336353" w:rsidR="00620D0F" w:rsidRPr="00901A0B" w:rsidRDefault="00620D0F" w:rsidP="00901A0B">
            <w:pPr>
              <w:rPr>
                <w:rFonts w:hint="eastAsia"/>
                <w:sz w:val="16"/>
                <w:szCs w:val="16"/>
                <w:lang w:eastAsia="zh-CN"/>
              </w:rPr>
            </w:pPr>
            <w:r w:rsidRPr="00901A0B">
              <w:rPr>
                <w:rFonts w:hint="eastAsia"/>
                <w:sz w:val="16"/>
                <w:szCs w:val="16"/>
                <w:lang w:eastAsia="zh-CN"/>
              </w:rPr>
              <w:t>0.</w:t>
            </w:r>
            <w:r w:rsidR="001E7AAC">
              <w:rPr>
                <w:rFonts w:hint="eastAsia"/>
                <w:sz w:val="16"/>
                <w:szCs w:val="16"/>
                <w:lang w:eastAsia="zh-CN"/>
              </w:rPr>
              <w:t>669</w:t>
            </w:r>
          </w:p>
        </w:tc>
        <w:tc>
          <w:tcPr>
            <w:tcW w:w="993" w:type="dxa"/>
            <w:vAlign w:val="center"/>
          </w:tcPr>
          <w:p w14:paraId="60611277" w14:textId="0EC7FA78" w:rsidR="00620D0F" w:rsidRPr="00901A0B" w:rsidRDefault="00620D0F" w:rsidP="00901A0B">
            <w:pPr>
              <w:rPr>
                <w:rFonts w:hint="eastAsia"/>
                <w:sz w:val="16"/>
                <w:szCs w:val="16"/>
              </w:rPr>
            </w:pPr>
            <w:r w:rsidRPr="00901A0B">
              <w:rPr>
                <w:rFonts w:hint="eastAsia"/>
                <w:sz w:val="16"/>
                <w:szCs w:val="16"/>
                <w:lang w:eastAsia="zh-CN"/>
              </w:rPr>
              <w:t>0.</w:t>
            </w:r>
            <w:r w:rsidR="001E7AAC">
              <w:rPr>
                <w:rFonts w:hint="eastAsia"/>
                <w:sz w:val="16"/>
                <w:szCs w:val="16"/>
                <w:lang w:eastAsia="zh-CN"/>
              </w:rPr>
              <w:t>514</w:t>
            </w:r>
          </w:p>
        </w:tc>
      </w:tr>
      <w:tr w:rsidR="00620D0F" w14:paraId="2FFBB3BC" w14:textId="77777777" w:rsidTr="00901A0B">
        <w:trPr>
          <w:trHeight w:val="320"/>
          <w:jc w:val="center"/>
        </w:trPr>
        <w:tc>
          <w:tcPr>
            <w:tcW w:w="990" w:type="dxa"/>
            <w:vAlign w:val="center"/>
          </w:tcPr>
          <w:p w14:paraId="49C1216A" w14:textId="7A2A544B" w:rsidR="00620D0F" w:rsidRDefault="006E2ABB">
            <w:pPr>
              <w:pStyle w:val="tablecopy"/>
              <w:ind w:left="172" w:hanging="172"/>
            </w:pPr>
            <w:r>
              <w:rPr>
                <w:rFonts w:hint="eastAsia"/>
                <w:lang w:eastAsia="zh-CN"/>
              </w:rPr>
              <w:t>Fine-tuned</w:t>
            </w:r>
          </w:p>
        </w:tc>
        <w:tc>
          <w:tcPr>
            <w:tcW w:w="708" w:type="dxa"/>
            <w:vAlign w:val="center"/>
          </w:tcPr>
          <w:p w14:paraId="112BC1E4" w14:textId="0515B115" w:rsidR="00620D0F" w:rsidRPr="00901A0B" w:rsidRDefault="000F431A" w:rsidP="00901A0B">
            <w:pPr>
              <w:pStyle w:val="tablecopy"/>
              <w:jc w:val="center"/>
              <w:rPr>
                <w:rFonts w:hint="eastAsia"/>
                <w:lang w:eastAsia="zh-CN"/>
              </w:rPr>
            </w:pPr>
            <w:r w:rsidRPr="00901A0B">
              <w:rPr>
                <w:rFonts w:hint="eastAsia"/>
                <w:lang w:eastAsia="zh-CN"/>
              </w:rPr>
              <w:t>0.572</w:t>
            </w:r>
          </w:p>
        </w:tc>
        <w:tc>
          <w:tcPr>
            <w:tcW w:w="709" w:type="dxa"/>
            <w:vAlign w:val="center"/>
          </w:tcPr>
          <w:p w14:paraId="56BA0E42" w14:textId="2BC06FD0" w:rsidR="00620D0F" w:rsidRPr="00901A0B" w:rsidRDefault="000F431A" w:rsidP="00901A0B">
            <w:pPr>
              <w:rPr>
                <w:rFonts w:hint="eastAsia"/>
                <w:sz w:val="16"/>
                <w:szCs w:val="16"/>
                <w:lang w:eastAsia="zh-CN"/>
              </w:rPr>
            </w:pPr>
            <w:r w:rsidRPr="00901A0B">
              <w:rPr>
                <w:rFonts w:hint="eastAsia"/>
                <w:sz w:val="16"/>
                <w:szCs w:val="16"/>
                <w:lang w:eastAsia="zh-CN"/>
              </w:rPr>
              <w:t>0.757</w:t>
            </w:r>
          </w:p>
        </w:tc>
        <w:tc>
          <w:tcPr>
            <w:tcW w:w="851" w:type="dxa"/>
            <w:vAlign w:val="center"/>
          </w:tcPr>
          <w:p w14:paraId="3AC1F04A" w14:textId="21CB64C0" w:rsidR="00620D0F" w:rsidRPr="00901A0B" w:rsidRDefault="00FD646A" w:rsidP="00901A0B">
            <w:pPr>
              <w:rPr>
                <w:rFonts w:hint="eastAsia"/>
                <w:sz w:val="16"/>
                <w:szCs w:val="16"/>
                <w:lang w:eastAsia="zh-CN"/>
              </w:rPr>
            </w:pPr>
            <w:r>
              <w:rPr>
                <w:rFonts w:hint="eastAsia"/>
                <w:sz w:val="16"/>
                <w:szCs w:val="16"/>
                <w:lang w:eastAsia="zh-CN"/>
              </w:rPr>
              <w:t>0.</w:t>
            </w:r>
            <w:r w:rsidR="004061D8">
              <w:rPr>
                <w:rFonts w:hint="eastAsia"/>
                <w:sz w:val="16"/>
                <w:szCs w:val="16"/>
                <w:lang w:eastAsia="zh-CN"/>
              </w:rPr>
              <w:t>652</w:t>
            </w:r>
          </w:p>
        </w:tc>
        <w:tc>
          <w:tcPr>
            <w:tcW w:w="708" w:type="dxa"/>
            <w:vAlign w:val="center"/>
          </w:tcPr>
          <w:p w14:paraId="3D2C1974" w14:textId="1BA1C4EE" w:rsidR="00620D0F" w:rsidRPr="00901A0B" w:rsidRDefault="000F431A" w:rsidP="00901A0B">
            <w:pPr>
              <w:rPr>
                <w:rFonts w:hint="eastAsia"/>
                <w:sz w:val="16"/>
                <w:szCs w:val="16"/>
                <w:lang w:eastAsia="zh-CN"/>
              </w:rPr>
            </w:pPr>
            <w:r w:rsidRPr="00901A0B">
              <w:rPr>
                <w:rFonts w:hint="eastAsia"/>
                <w:sz w:val="16"/>
                <w:szCs w:val="16"/>
                <w:lang w:eastAsia="zh-CN"/>
              </w:rPr>
              <w:t>0.635</w:t>
            </w:r>
          </w:p>
        </w:tc>
        <w:tc>
          <w:tcPr>
            <w:tcW w:w="993" w:type="dxa"/>
            <w:vAlign w:val="center"/>
          </w:tcPr>
          <w:p w14:paraId="5FD9576C" w14:textId="5926A1EC" w:rsidR="00620D0F" w:rsidRPr="00901A0B" w:rsidRDefault="000F431A" w:rsidP="00901A0B">
            <w:pPr>
              <w:rPr>
                <w:sz w:val="16"/>
                <w:szCs w:val="16"/>
              </w:rPr>
            </w:pPr>
            <w:r w:rsidRPr="00901A0B">
              <w:rPr>
                <w:rFonts w:hint="eastAsia"/>
                <w:sz w:val="16"/>
                <w:szCs w:val="16"/>
                <w:lang w:eastAsia="zh-CN"/>
              </w:rPr>
              <w:t>0.498</w:t>
            </w:r>
          </w:p>
        </w:tc>
      </w:tr>
    </w:tbl>
    <w:p w14:paraId="4E286418" w14:textId="4EB9F5A1" w:rsidR="00A63D05" w:rsidRDefault="002248EA" w:rsidP="006C7CB5">
      <w:pPr>
        <w:ind w:firstLine="288"/>
        <w:jc w:val="both"/>
        <w:rPr>
          <w:lang w:eastAsia="zh-CN"/>
        </w:rPr>
      </w:pPr>
      <w:r>
        <w:rPr>
          <w:lang w:eastAsia="zh-CN"/>
        </w:rPr>
        <w:t xml:space="preserve">After fine-tuning, the YOLOv12 model shows </w:t>
      </w:r>
      <w:r w:rsidR="00AF3866">
        <w:rPr>
          <w:lang w:eastAsia="zh-CN"/>
        </w:rPr>
        <w:t>slightly</w:t>
      </w:r>
      <w:r w:rsidR="00AF3866">
        <w:rPr>
          <w:rFonts w:hint="eastAsia"/>
          <w:lang w:eastAsia="zh-CN"/>
        </w:rPr>
        <w:t xml:space="preserve"> better</w:t>
      </w:r>
      <w:r>
        <w:rPr>
          <w:lang w:eastAsia="zh-CN"/>
        </w:rPr>
        <w:t xml:space="preserve"> results on the testing dataset. Although </w:t>
      </w:r>
      <w:r w:rsidR="00AF3866">
        <w:rPr>
          <w:lang w:eastAsia="zh-CN"/>
        </w:rPr>
        <w:t>precision</w:t>
      </w:r>
      <w:r>
        <w:rPr>
          <w:lang w:eastAsia="zh-CN"/>
        </w:rPr>
        <w:t xml:space="preserve"> decreases from 65.2% to 57.2%, indicating a higher number of false positives, the recall increases from 68.1% to 75.7%, showing that the model becomes better at identifying more actual tumor cases after fine-tuning. This suggests</w:t>
      </w:r>
      <w:r w:rsidR="00AF3866">
        <w:rPr>
          <w:rFonts w:hint="eastAsia"/>
          <w:lang w:eastAsia="zh-CN"/>
        </w:rPr>
        <w:t xml:space="preserve"> that</w:t>
      </w:r>
      <w:r>
        <w:rPr>
          <w:lang w:eastAsia="zh-CN"/>
        </w:rPr>
        <w:t xml:space="preserve"> the model prioritizes sensitivity over specificity</w:t>
      </w:r>
      <w:r>
        <w:rPr>
          <w:rFonts w:hint="eastAsia"/>
          <w:lang w:eastAsia="zh-CN"/>
        </w:rPr>
        <w:t xml:space="preserve">. </w:t>
      </w:r>
      <w:r>
        <w:rPr>
          <w:lang w:eastAsia="zh-CN"/>
        </w:rPr>
        <w:t>The F1 score decreases from 66.6% to 65.2%, reflecting the trade-off between precision and recall. In terms of localization performance, the mAP@0.5 drops from 66.9% to 63.5%, and the mAP@0.5:0.95 drops from 51.4% to 49.8%, indicating a marginal reduction in localization accuracy after fine-tuning.</w:t>
      </w:r>
      <w:r w:rsidR="006C7CB5">
        <w:rPr>
          <w:rFonts w:hint="eastAsia"/>
          <w:lang w:eastAsia="zh-CN"/>
        </w:rPr>
        <w:t xml:space="preserve"> </w:t>
      </w:r>
      <w:r>
        <w:rPr>
          <w:lang w:eastAsia="zh-CN"/>
        </w:rPr>
        <w:t xml:space="preserve">Overall, the fine-tuned YOLOv12 model improves recall but sacrifices some precision and localization performance. This trade-off may be acceptable in medical contexts </w:t>
      </w:r>
      <w:r w:rsidR="00012FE2">
        <w:rPr>
          <w:lang w:eastAsia="zh-CN"/>
        </w:rPr>
        <w:t>where</w:t>
      </w:r>
      <w:r>
        <w:rPr>
          <w:lang w:eastAsia="zh-CN"/>
        </w:rPr>
        <w:t xml:space="preserve"> detecting more tumor cases</w:t>
      </w:r>
      <w:r w:rsidR="006C7CB5">
        <w:rPr>
          <w:rFonts w:hint="eastAsia"/>
          <w:lang w:eastAsia="zh-CN"/>
        </w:rPr>
        <w:t xml:space="preserve"> </w:t>
      </w:r>
      <w:r>
        <w:rPr>
          <w:lang w:eastAsia="zh-CN"/>
        </w:rPr>
        <w:t>is preferred over missing potential cases</w:t>
      </w:r>
      <w:r w:rsidR="007E21B4">
        <w:rPr>
          <w:rFonts w:hint="eastAsia"/>
          <w:lang w:eastAsia="zh-CN"/>
        </w:rPr>
        <w:t xml:space="preserve"> even more false positive</w:t>
      </w:r>
      <w:r>
        <w:rPr>
          <w:lang w:eastAsia="zh-CN"/>
        </w:rPr>
        <w:t>.</w:t>
      </w:r>
    </w:p>
    <w:p w14:paraId="6D0D8612" w14:textId="77777777" w:rsidR="001E7AAC" w:rsidRDefault="001E7AAC" w:rsidP="00882BE5">
      <w:pPr>
        <w:jc w:val="both"/>
        <w:rPr>
          <w:lang w:eastAsia="zh-CN"/>
        </w:rPr>
      </w:pPr>
    </w:p>
    <w:p w14:paraId="1D79A017" w14:textId="75CEDB07" w:rsidR="005471B9" w:rsidRDefault="005471B9" w:rsidP="005471B9">
      <w:pPr>
        <w:pStyle w:val="Heading3"/>
        <w:ind w:firstLine="288"/>
        <w:rPr>
          <w:lang w:eastAsia="zh-CN"/>
        </w:rPr>
      </w:pPr>
      <w:bookmarkStart w:id="14" w:name="_Hlk198246694"/>
      <w:r>
        <w:rPr>
          <w:rFonts w:hint="eastAsia"/>
          <w:lang w:eastAsia="zh-CN"/>
        </w:rPr>
        <w:t xml:space="preserve">Confusion Matrix </w:t>
      </w:r>
      <w:r w:rsidR="009B48E0">
        <w:rPr>
          <w:rFonts w:hint="eastAsia"/>
          <w:lang w:eastAsia="zh-CN"/>
        </w:rPr>
        <w:t xml:space="preserve">for </w:t>
      </w:r>
      <w:r>
        <w:rPr>
          <w:rFonts w:hint="eastAsia"/>
          <w:lang w:eastAsia="zh-CN"/>
        </w:rPr>
        <w:t xml:space="preserve">Testing Dataset of </w:t>
      </w:r>
      <w:r w:rsidR="009B48E0">
        <w:rPr>
          <w:rFonts w:hint="eastAsia"/>
          <w:lang w:eastAsia="zh-CN"/>
        </w:rPr>
        <w:t xml:space="preserve"> Original </w:t>
      </w:r>
      <w:r>
        <w:rPr>
          <w:rFonts w:hint="eastAsia"/>
          <w:lang w:eastAsia="zh-CN"/>
        </w:rPr>
        <w:t>YOLOv12</w:t>
      </w:r>
      <w:r w:rsidR="009B48E0">
        <w:rPr>
          <w:rFonts w:hint="eastAsia"/>
          <w:lang w:eastAsia="zh-CN"/>
        </w:rPr>
        <w:t xml:space="preserve"> Model</w:t>
      </w:r>
    </w:p>
    <w:bookmarkEnd w:id="14"/>
    <w:p w14:paraId="443AD939" w14:textId="208BE7DC" w:rsidR="00603E0E" w:rsidRDefault="00603E0E" w:rsidP="00603E0E">
      <w:pPr>
        <w:rPr>
          <w:lang w:eastAsia="zh-CN"/>
        </w:rPr>
      </w:pPr>
      <w:r>
        <w:rPr>
          <w:noProof/>
        </w:rPr>
        <w:drawing>
          <wp:inline distT="0" distB="0" distL="0" distR="0" wp14:anchorId="52F6090C" wp14:editId="03F54EEF">
            <wp:extent cx="2194560" cy="1645920"/>
            <wp:effectExtent l="0" t="0" r="0" b="0"/>
            <wp:docPr id="785354481" name="Picture 10"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54481" name="Picture 10" descr="A screenshot of a computer gam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14:paraId="699452BC" w14:textId="6D34FC44" w:rsidR="00AE58EF" w:rsidRPr="00AE58EF" w:rsidRDefault="00AE58EF" w:rsidP="00AE58EF">
      <w:pPr>
        <w:pStyle w:val="ListParagraph"/>
        <w:numPr>
          <w:ilvl w:val="0"/>
          <w:numId w:val="12"/>
        </w:numPr>
        <w:rPr>
          <w:sz w:val="16"/>
          <w:szCs w:val="16"/>
        </w:rPr>
      </w:pPr>
      <w:r w:rsidRPr="00AE58EF">
        <w:t xml:space="preserve"> </w:t>
      </w:r>
      <w:r w:rsidRPr="00AE58EF">
        <w:rPr>
          <w:sz w:val="16"/>
          <w:szCs w:val="16"/>
        </w:rPr>
        <w:t xml:space="preserve">Confusion matrix for testing dataset of  original YOLOv12 </w:t>
      </w:r>
      <w:r>
        <w:rPr>
          <w:rFonts w:hint="eastAsia"/>
          <w:sz w:val="16"/>
          <w:szCs w:val="16"/>
          <w:lang w:eastAsia="zh-CN"/>
        </w:rPr>
        <w:t>m</w:t>
      </w:r>
      <w:r w:rsidRPr="00AE58EF">
        <w:rPr>
          <w:sz w:val="16"/>
          <w:szCs w:val="16"/>
        </w:rPr>
        <w:t>odel</w:t>
      </w:r>
    </w:p>
    <w:p w14:paraId="7EE67145" w14:textId="77777777" w:rsidR="00AE58EF" w:rsidRPr="00603E0E" w:rsidRDefault="00AE58EF" w:rsidP="00603E0E">
      <w:pPr>
        <w:rPr>
          <w:lang w:eastAsia="zh-CN"/>
        </w:rPr>
      </w:pPr>
    </w:p>
    <w:p w14:paraId="255176C0" w14:textId="7F0362E6" w:rsidR="005471B9" w:rsidRPr="00623557" w:rsidRDefault="005471B9" w:rsidP="005471B9">
      <w:pPr>
        <w:pStyle w:val="Heading3"/>
        <w:ind w:firstLine="288"/>
        <w:rPr>
          <w:lang w:eastAsia="zh-CN"/>
        </w:rPr>
      </w:pPr>
      <w:r>
        <w:rPr>
          <w:rFonts w:hint="eastAsia"/>
          <w:lang w:eastAsia="zh-CN"/>
        </w:rPr>
        <w:t>Co</w:t>
      </w:r>
      <w:bookmarkStart w:id="15" w:name="_Hlk198246721"/>
      <w:r>
        <w:rPr>
          <w:rFonts w:hint="eastAsia"/>
          <w:lang w:eastAsia="zh-CN"/>
        </w:rPr>
        <w:t xml:space="preserve">nfusion Matrix </w:t>
      </w:r>
      <w:r w:rsidR="009B48E0">
        <w:rPr>
          <w:rFonts w:hint="eastAsia"/>
          <w:lang w:eastAsia="zh-CN"/>
        </w:rPr>
        <w:t xml:space="preserve">for </w:t>
      </w:r>
      <w:r>
        <w:rPr>
          <w:rFonts w:hint="eastAsia"/>
          <w:lang w:eastAsia="zh-CN"/>
        </w:rPr>
        <w:t xml:space="preserve">Testing Dataset of </w:t>
      </w:r>
      <w:r w:rsidR="009B48E0">
        <w:rPr>
          <w:rFonts w:hint="eastAsia"/>
          <w:lang w:eastAsia="zh-CN"/>
        </w:rPr>
        <w:t>F</w:t>
      </w:r>
      <w:r w:rsidR="009B48E0">
        <w:rPr>
          <w:lang w:eastAsia="zh-CN"/>
        </w:rPr>
        <w:t>i</w:t>
      </w:r>
      <w:r w:rsidR="009B48E0">
        <w:rPr>
          <w:rFonts w:hint="eastAsia"/>
          <w:lang w:eastAsia="zh-CN"/>
        </w:rPr>
        <w:t xml:space="preserve">ne-tuned </w:t>
      </w:r>
      <w:r>
        <w:rPr>
          <w:rFonts w:hint="eastAsia"/>
          <w:lang w:eastAsia="zh-CN"/>
        </w:rPr>
        <w:t>YOLOv12</w:t>
      </w:r>
      <w:r w:rsidR="009B48E0">
        <w:rPr>
          <w:rFonts w:hint="eastAsia"/>
          <w:lang w:eastAsia="zh-CN"/>
        </w:rPr>
        <w:t xml:space="preserve"> Model</w:t>
      </w:r>
    </w:p>
    <w:bookmarkEnd w:id="15"/>
    <w:p w14:paraId="4D75E3FF" w14:textId="421E33BF" w:rsidR="008F7FDC" w:rsidRDefault="008F7FDC" w:rsidP="008F7FDC">
      <w:pPr>
        <w:rPr>
          <w:lang w:eastAsia="zh-CN"/>
        </w:rPr>
      </w:pPr>
      <w:r>
        <w:rPr>
          <w:noProof/>
        </w:rPr>
        <w:drawing>
          <wp:inline distT="0" distB="0" distL="0" distR="0" wp14:anchorId="29FB8DD3" wp14:editId="409735BC">
            <wp:extent cx="2194560" cy="1645920"/>
            <wp:effectExtent l="0" t="0" r="0" b="0"/>
            <wp:docPr id="1672630821" name="Picture 9"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0821" name="Picture 9" descr="A screenshot of a computer game&#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14:paraId="56F7E50D" w14:textId="5F94EB1B" w:rsidR="005471B9" w:rsidRPr="00882BE5" w:rsidRDefault="00AE58EF" w:rsidP="00882BE5">
      <w:pPr>
        <w:pStyle w:val="ListParagraph"/>
        <w:numPr>
          <w:ilvl w:val="0"/>
          <w:numId w:val="12"/>
        </w:numPr>
        <w:rPr>
          <w:sz w:val="16"/>
          <w:szCs w:val="16"/>
        </w:rPr>
      </w:pPr>
      <w:r>
        <w:rPr>
          <w:rFonts w:hint="eastAsia"/>
          <w:sz w:val="16"/>
          <w:szCs w:val="16"/>
          <w:lang w:eastAsia="zh-CN"/>
        </w:rPr>
        <w:t>Co</w:t>
      </w:r>
      <w:r w:rsidRPr="00AE58EF">
        <w:rPr>
          <w:sz w:val="16"/>
          <w:szCs w:val="16"/>
        </w:rPr>
        <w:t xml:space="preserve">nfusion matrix for testing dataset of fine-tuned YOLOv12 </w:t>
      </w:r>
      <w:r>
        <w:rPr>
          <w:rFonts w:hint="eastAsia"/>
          <w:sz w:val="16"/>
          <w:szCs w:val="16"/>
          <w:lang w:eastAsia="zh-CN"/>
        </w:rPr>
        <w:t>m</w:t>
      </w:r>
      <w:r w:rsidRPr="00AE58EF">
        <w:rPr>
          <w:sz w:val="16"/>
          <w:szCs w:val="16"/>
        </w:rPr>
        <w:t>odel</w:t>
      </w:r>
      <w:bookmarkStart w:id="16" w:name="_Hlk198246745"/>
    </w:p>
    <w:p w14:paraId="7772DEA0" w14:textId="1167B011" w:rsidR="001C39B7" w:rsidRPr="005471B9" w:rsidRDefault="001C39B7" w:rsidP="00882BE5">
      <w:pPr>
        <w:pStyle w:val="Heading3"/>
        <w:numPr>
          <w:ilvl w:val="2"/>
          <w:numId w:val="27"/>
        </w:numPr>
        <w:rPr>
          <w:rFonts w:hint="eastAsia"/>
          <w:lang w:eastAsia="zh-CN"/>
        </w:rPr>
      </w:pPr>
      <w:bookmarkStart w:id="17" w:name="_Hlk198246763"/>
      <w:r>
        <w:rPr>
          <w:rFonts w:hint="eastAsia"/>
          <w:lang w:eastAsia="zh-CN"/>
        </w:rPr>
        <w:t>Recall_confidence Curve for Testing Dataset of  F</w:t>
      </w:r>
      <w:r>
        <w:rPr>
          <w:lang w:eastAsia="zh-CN"/>
        </w:rPr>
        <w:t>i</w:t>
      </w:r>
      <w:r>
        <w:rPr>
          <w:rFonts w:hint="eastAsia"/>
          <w:lang w:eastAsia="zh-CN"/>
        </w:rPr>
        <w:t>ne-tuned YOLOv12 Model</w:t>
      </w:r>
      <w:bookmarkEnd w:id="16"/>
      <w:bookmarkEnd w:id="17"/>
    </w:p>
    <w:p w14:paraId="01DD1F34" w14:textId="77777777" w:rsidR="001C39B7" w:rsidRDefault="009E3037" w:rsidP="00A63D05">
      <w:pPr>
        <w:rPr>
          <w:lang w:eastAsia="zh-CN"/>
        </w:rPr>
      </w:pPr>
      <w:r>
        <w:rPr>
          <w:noProof/>
        </w:rPr>
        <w:drawing>
          <wp:inline distT="0" distB="0" distL="0" distR="0" wp14:anchorId="081CE2E3" wp14:editId="230E158D">
            <wp:extent cx="2468880" cy="1645920"/>
            <wp:effectExtent l="0" t="0" r="7620" b="0"/>
            <wp:docPr id="992413523"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13523" name="Picture 6" descr="A graph of different colored lines&#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40DE0667" w14:textId="01AD322E" w:rsidR="00AE58EF" w:rsidRPr="00AE58EF" w:rsidRDefault="00AE58EF" w:rsidP="00AE58EF">
      <w:pPr>
        <w:pStyle w:val="ListParagraph"/>
        <w:numPr>
          <w:ilvl w:val="0"/>
          <w:numId w:val="12"/>
        </w:numPr>
        <w:rPr>
          <w:sz w:val="16"/>
          <w:szCs w:val="16"/>
        </w:rPr>
      </w:pPr>
      <w:r w:rsidRPr="00AE58EF">
        <w:rPr>
          <w:sz w:val="16"/>
          <w:szCs w:val="16"/>
        </w:rPr>
        <w:t xml:space="preserve">Recall_confidence curve for testing dataset of  fine-tuned YOLOv12 </w:t>
      </w:r>
      <w:r>
        <w:rPr>
          <w:rFonts w:hint="eastAsia"/>
          <w:sz w:val="16"/>
          <w:szCs w:val="16"/>
          <w:lang w:eastAsia="zh-CN"/>
        </w:rPr>
        <w:t>m</w:t>
      </w:r>
      <w:r w:rsidRPr="00AE58EF">
        <w:rPr>
          <w:sz w:val="16"/>
          <w:szCs w:val="16"/>
        </w:rPr>
        <w:t>odel</w:t>
      </w:r>
    </w:p>
    <w:p w14:paraId="3710200E" w14:textId="76C54B87" w:rsidR="001C39B7" w:rsidRDefault="001C39B7" w:rsidP="00882BE5">
      <w:pPr>
        <w:pStyle w:val="Heading3"/>
        <w:rPr>
          <w:lang w:eastAsia="zh-CN"/>
        </w:rPr>
      </w:pPr>
      <w:bookmarkStart w:id="18" w:name="_Hlk198246784"/>
      <w:r>
        <w:rPr>
          <w:rFonts w:hint="eastAsia"/>
          <w:lang w:eastAsia="zh-CN"/>
        </w:rPr>
        <w:t>Precision-recall Curve for Testing Dataset of  F</w:t>
      </w:r>
      <w:r>
        <w:rPr>
          <w:lang w:eastAsia="zh-CN"/>
        </w:rPr>
        <w:t>i</w:t>
      </w:r>
      <w:r>
        <w:rPr>
          <w:rFonts w:hint="eastAsia"/>
          <w:lang w:eastAsia="zh-CN"/>
        </w:rPr>
        <w:t>ne-tuned YOLOv</w:t>
      </w:r>
      <w:r w:rsidR="00AE58EF">
        <w:rPr>
          <w:rFonts w:hint="eastAsia"/>
          <w:lang w:eastAsia="zh-CN"/>
        </w:rPr>
        <w:t>12</w:t>
      </w:r>
      <w:r>
        <w:rPr>
          <w:rFonts w:hint="eastAsia"/>
          <w:lang w:eastAsia="zh-CN"/>
        </w:rPr>
        <w:t xml:space="preserve"> Model</w:t>
      </w:r>
      <w:bookmarkEnd w:id="18"/>
    </w:p>
    <w:p w14:paraId="6374158D" w14:textId="04A3255D" w:rsidR="00A63D05" w:rsidRDefault="009E3037" w:rsidP="00A63D05">
      <w:pPr>
        <w:rPr>
          <w:lang w:eastAsia="zh-CN"/>
        </w:rPr>
      </w:pPr>
      <w:r>
        <w:rPr>
          <w:noProof/>
        </w:rPr>
        <w:drawing>
          <wp:inline distT="0" distB="0" distL="0" distR="0" wp14:anchorId="5738D191" wp14:editId="10A19CEE">
            <wp:extent cx="2468880" cy="1645920"/>
            <wp:effectExtent l="0" t="0" r="7620" b="0"/>
            <wp:docPr id="1267822120" name="Picture 5" descr="A graph of a patient's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22120" name="Picture 5" descr="A graph of a patient's disease&#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73EECB61" w14:textId="4E2029DD" w:rsidR="00AE58EF" w:rsidRPr="00AE58EF" w:rsidRDefault="00AE58EF" w:rsidP="00AE58EF">
      <w:pPr>
        <w:pStyle w:val="ListParagraph"/>
        <w:numPr>
          <w:ilvl w:val="0"/>
          <w:numId w:val="12"/>
        </w:numPr>
        <w:rPr>
          <w:sz w:val="16"/>
          <w:szCs w:val="16"/>
        </w:rPr>
      </w:pPr>
      <w:r w:rsidRPr="00AE58EF">
        <w:rPr>
          <w:sz w:val="16"/>
          <w:szCs w:val="16"/>
        </w:rPr>
        <w:t>Precision-recall curve for testing dataset of  fine-tuned YOLOv</w:t>
      </w:r>
      <w:r>
        <w:rPr>
          <w:rFonts w:hint="eastAsia"/>
          <w:sz w:val="16"/>
          <w:szCs w:val="16"/>
          <w:lang w:eastAsia="zh-CN"/>
        </w:rPr>
        <w:t>12 m</w:t>
      </w:r>
      <w:r w:rsidRPr="00AE58EF">
        <w:rPr>
          <w:sz w:val="16"/>
          <w:szCs w:val="16"/>
        </w:rPr>
        <w:t>odel</w:t>
      </w:r>
    </w:p>
    <w:p w14:paraId="39C69CAB" w14:textId="6E6E3E48" w:rsidR="000F1DFB" w:rsidRDefault="000F1DFB" w:rsidP="00882BE5">
      <w:pPr>
        <w:pStyle w:val="Heading3"/>
        <w:rPr>
          <w:lang w:eastAsia="zh-CN"/>
        </w:rPr>
      </w:pPr>
      <w:bookmarkStart w:id="19" w:name="_Hlk198246808"/>
      <w:r>
        <w:rPr>
          <w:rFonts w:hint="eastAsia"/>
          <w:lang w:eastAsia="zh-CN"/>
        </w:rPr>
        <w:t>Precision-confidence Curve for Testing Dataset of  F</w:t>
      </w:r>
      <w:r>
        <w:rPr>
          <w:lang w:eastAsia="zh-CN"/>
        </w:rPr>
        <w:t>i</w:t>
      </w:r>
      <w:r>
        <w:rPr>
          <w:rFonts w:hint="eastAsia"/>
          <w:lang w:eastAsia="zh-CN"/>
        </w:rPr>
        <w:t>ne-tuned YOLOv</w:t>
      </w:r>
      <w:r w:rsidR="00AE58EF">
        <w:rPr>
          <w:rFonts w:hint="eastAsia"/>
          <w:lang w:eastAsia="zh-CN"/>
        </w:rPr>
        <w:t>12</w:t>
      </w:r>
      <w:r>
        <w:rPr>
          <w:rFonts w:hint="eastAsia"/>
          <w:lang w:eastAsia="zh-CN"/>
        </w:rPr>
        <w:t xml:space="preserve"> Model</w:t>
      </w:r>
      <w:bookmarkEnd w:id="19"/>
    </w:p>
    <w:p w14:paraId="79F6371C" w14:textId="77777777" w:rsidR="000F1DFB" w:rsidRDefault="000C19F7" w:rsidP="00A63D05">
      <w:pPr>
        <w:rPr>
          <w:lang w:eastAsia="zh-CN"/>
        </w:rPr>
      </w:pPr>
      <w:r>
        <w:rPr>
          <w:noProof/>
        </w:rPr>
        <w:drawing>
          <wp:inline distT="0" distB="0" distL="0" distR="0" wp14:anchorId="71706163" wp14:editId="4F5F2880">
            <wp:extent cx="2468880" cy="1645920"/>
            <wp:effectExtent l="0" t="0" r="7620" b="0"/>
            <wp:docPr id="487124320"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24320" name="Picture 8" descr="A graph of different colored lines&#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5E9A4F9D" w14:textId="7E18A1FA" w:rsidR="00AE58EF" w:rsidRPr="00AE58EF" w:rsidRDefault="00AE58EF" w:rsidP="00AE58EF">
      <w:pPr>
        <w:pStyle w:val="ListParagraph"/>
        <w:numPr>
          <w:ilvl w:val="0"/>
          <w:numId w:val="12"/>
        </w:numPr>
        <w:rPr>
          <w:sz w:val="16"/>
          <w:szCs w:val="16"/>
        </w:rPr>
      </w:pPr>
      <w:r w:rsidRPr="00AE58EF">
        <w:rPr>
          <w:sz w:val="16"/>
          <w:szCs w:val="16"/>
        </w:rPr>
        <w:t>Precision-confidence Curve for Testing Dataset of  Fine-tuned YOLOv</w:t>
      </w:r>
      <w:r>
        <w:rPr>
          <w:rFonts w:hint="eastAsia"/>
          <w:sz w:val="16"/>
          <w:szCs w:val="16"/>
          <w:lang w:eastAsia="zh-CN"/>
        </w:rPr>
        <w:t>12</w:t>
      </w:r>
      <w:r w:rsidRPr="00AE58EF">
        <w:rPr>
          <w:sz w:val="16"/>
          <w:szCs w:val="16"/>
        </w:rPr>
        <w:t xml:space="preserve"> </w:t>
      </w:r>
      <w:r>
        <w:rPr>
          <w:rFonts w:hint="eastAsia"/>
          <w:sz w:val="16"/>
          <w:szCs w:val="16"/>
          <w:lang w:eastAsia="zh-CN"/>
        </w:rPr>
        <w:t>model</w:t>
      </w:r>
    </w:p>
    <w:p w14:paraId="114D9B35" w14:textId="77777777" w:rsidR="000F1DFB" w:rsidRDefault="000F1DFB" w:rsidP="00A63D05">
      <w:pPr>
        <w:rPr>
          <w:lang w:eastAsia="zh-CN"/>
        </w:rPr>
      </w:pPr>
    </w:p>
    <w:p w14:paraId="08529F20" w14:textId="09B53BB2" w:rsidR="000F1DFB" w:rsidRDefault="000F1DFB" w:rsidP="00882BE5">
      <w:pPr>
        <w:pStyle w:val="Heading3"/>
        <w:rPr>
          <w:lang w:eastAsia="zh-CN"/>
        </w:rPr>
      </w:pPr>
      <w:r>
        <w:rPr>
          <w:rFonts w:hint="eastAsia"/>
          <w:lang w:eastAsia="zh-CN"/>
        </w:rPr>
        <w:t>F1-confidence Curve for Testing Dataset of  F</w:t>
      </w:r>
      <w:r>
        <w:rPr>
          <w:lang w:eastAsia="zh-CN"/>
        </w:rPr>
        <w:t>i</w:t>
      </w:r>
      <w:r>
        <w:rPr>
          <w:rFonts w:hint="eastAsia"/>
          <w:lang w:eastAsia="zh-CN"/>
        </w:rPr>
        <w:t>ne-tuned YOLOv</w:t>
      </w:r>
      <w:r w:rsidR="00AE58EF">
        <w:rPr>
          <w:rFonts w:hint="eastAsia"/>
          <w:lang w:eastAsia="zh-CN"/>
        </w:rPr>
        <w:t>12</w:t>
      </w:r>
      <w:r>
        <w:rPr>
          <w:rFonts w:hint="eastAsia"/>
          <w:lang w:eastAsia="zh-CN"/>
        </w:rPr>
        <w:t xml:space="preserve"> Model</w:t>
      </w:r>
    </w:p>
    <w:p w14:paraId="68F0471B" w14:textId="14AADD3D" w:rsidR="000C19F7" w:rsidRDefault="000C19F7" w:rsidP="00A63D05">
      <w:pPr>
        <w:rPr>
          <w:lang w:eastAsia="zh-CN"/>
        </w:rPr>
      </w:pPr>
      <w:r>
        <w:rPr>
          <w:noProof/>
        </w:rPr>
        <w:lastRenderedPageBreak/>
        <w:drawing>
          <wp:inline distT="0" distB="0" distL="0" distR="0" wp14:anchorId="7F550706" wp14:editId="1A97DF53">
            <wp:extent cx="2468880" cy="1645920"/>
            <wp:effectExtent l="0" t="0" r="7620" b="0"/>
            <wp:docPr id="983081004" name="Picture 7"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81004" name="Picture 7" descr="A graph of different colored lines&#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68880" cy="1645920"/>
                    </a:xfrm>
                    <a:prstGeom prst="rect">
                      <a:avLst/>
                    </a:prstGeom>
                    <a:noFill/>
                    <a:ln>
                      <a:noFill/>
                    </a:ln>
                  </pic:spPr>
                </pic:pic>
              </a:graphicData>
            </a:graphic>
          </wp:inline>
        </w:drawing>
      </w:r>
    </w:p>
    <w:p w14:paraId="79BB9C09" w14:textId="77777777" w:rsidR="00A63D05" w:rsidRDefault="00A63D05" w:rsidP="00A63D05">
      <w:pPr>
        <w:rPr>
          <w:lang w:eastAsia="zh-CN"/>
        </w:rPr>
      </w:pPr>
    </w:p>
    <w:p w14:paraId="66D9908E" w14:textId="21FDA400" w:rsidR="00AE58EF" w:rsidRPr="00882BE5" w:rsidRDefault="00AE58EF" w:rsidP="00882BE5">
      <w:pPr>
        <w:pStyle w:val="ListParagraph"/>
        <w:numPr>
          <w:ilvl w:val="0"/>
          <w:numId w:val="12"/>
        </w:numPr>
        <w:rPr>
          <w:sz w:val="16"/>
          <w:szCs w:val="16"/>
        </w:rPr>
      </w:pPr>
      <w:r w:rsidRPr="00AE58EF">
        <w:rPr>
          <w:sz w:val="16"/>
          <w:szCs w:val="16"/>
        </w:rPr>
        <w:t>F1-confidence curve for testing dataset of  fine-tuned YOLOv</w:t>
      </w:r>
      <w:r>
        <w:rPr>
          <w:rFonts w:hint="eastAsia"/>
          <w:sz w:val="16"/>
          <w:szCs w:val="16"/>
          <w:lang w:eastAsia="zh-CN"/>
        </w:rPr>
        <w:t>12</w:t>
      </w:r>
      <w:r w:rsidRPr="00AE58EF">
        <w:rPr>
          <w:sz w:val="16"/>
          <w:szCs w:val="16"/>
        </w:rPr>
        <w:t xml:space="preserve"> </w:t>
      </w:r>
      <w:r>
        <w:rPr>
          <w:rFonts w:hint="eastAsia"/>
          <w:sz w:val="16"/>
          <w:szCs w:val="16"/>
          <w:lang w:eastAsia="zh-CN"/>
        </w:rPr>
        <w:t>m</w:t>
      </w:r>
      <w:r w:rsidRPr="00AE58EF">
        <w:rPr>
          <w:sz w:val="16"/>
          <w:szCs w:val="16"/>
        </w:rPr>
        <w:t>odel</w:t>
      </w:r>
    </w:p>
    <w:p w14:paraId="79829B68" w14:textId="34B65324" w:rsidR="00620D0F" w:rsidRDefault="00620D0F" w:rsidP="00DD16B6">
      <w:pPr>
        <w:pStyle w:val="Heading2"/>
        <w:rPr>
          <w:lang w:eastAsia="zh-CN"/>
        </w:rPr>
      </w:pPr>
      <w:r>
        <w:rPr>
          <w:rFonts w:hint="eastAsia"/>
          <w:lang w:eastAsia="zh-CN"/>
        </w:rPr>
        <w:t xml:space="preserve">Compare </w:t>
      </w:r>
      <w:r w:rsidR="00DD16B6">
        <w:rPr>
          <w:rFonts w:hint="eastAsia"/>
          <w:lang w:eastAsia="zh-CN"/>
        </w:rPr>
        <w:t>Performance of YOLOv8, YOLOv11, and YOLOv12</w:t>
      </w:r>
      <w:r>
        <w:rPr>
          <w:rFonts w:hint="eastAsia"/>
          <w:lang w:eastAsia="zh-CN"/>
        </w:rPr>
        <w:t xml:space="preserve"> </w:t>
      </w:r>
      <w:r w:rsidR="00DD16B6">
        <w:rPr>
          <w:rFonts w:hint="eastAsia"/>
          <w:lang w:eastAsia="zh-CN"/>
        </w:rPr>
        <w:t>algorithms</w:t>
      </w:r>
    </w:p>
    <w:p w14:paraId="234D7C78" w14:textId="490108F1" w:rsidR="00DD16B6" w:rsidRDefault="00DD16B6" w:rsidP="00DD16B6">
      <w:pPr>
        <w:pStyle w:val="tablehead"/>
        <w:rPr>
          <w:lang w:eastAsia="zh-CN"/>
        </w:rPr>
      </w:pPr>
      <w:r>
        <w:t xml:space="preserve">statistical summary of testing dataset performance across different </w:t>
      </w:r>
      <w:r w:rsidR="00B84D75">
        <w:rPr>
          <w:rFonts w:hint="eastAsia"/>
          <w:lang w:eastAsia="zh-CN"/>
        </w:rPr>
        <w:t xml:space="preserve">fine-tuned </w:t>
      </w:r>
      <w:r>
        <w:t xml:space="preserve">models for all classes </w:t>
      </w:r>
    </w:p>
    <w:tbl>
      <w:tblPr>
        <w:tblW w:w="49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709"/>
        <w:gridCol w:w="851"/>
        <w:gridCol w:w="708"/>
        <w:gridCol w:w="993"/>
      </w:tblGrid>
      <w:tr w:rsidR="00DD16B6" w14:paraId="52F9D35B" w14:textId="77777777">
        <w:trPr>
          <w:cantSplit/>
          <w:trHeight w:val="240"/>
          <w:tblHeader/>
          <w:jc w:val="center"/>
        </w:trPr>
        <w:tc>
          <w:tcPr>
            <w:tcW w:w="990" w:type="dxa"/>
            <w:vMerge w:val="restart"/>
            <w:vAlign w:val="center"/>
          </w:tcPr>
          <w:p w14:paraId="153F3D1C" w14:textId="5B2C75E4" w:rsidR="00DD16B6" w:rsidRDefault="003E1F1A">
            <w:pPr>
              <w:pStyle w:val="tablecolhead"/>
              <w:ind w:left="172" w:hanging="172"/>
            </w:pPr>
            <w:r>
              <w:rPr>
                <w:rFonts w:hint="eastAsia"/>
                <w:lang w:eastAsia="zh-CN"/>
              </w:rPr>
              <w:t>Fine-tuned Model</w:t>
            </w:r>
          </w:p>
        </w:tc>
        <w:tc>
          <w:tcPr>
            <w:tcW w:w="3969" w:type="dxa"/>
            <w:gridSpan w:val="5"/>
          </w:tcPr>
          <w:p w14:paraId="3618080E" w14:textId="77777777" w:rsidR="00DD16B6" w:rsidRDefault="00DD16B6">
            <w:pPr>
              <w:pStyle w:val="tablecolhead"/>
            </w:pPr>
            <w:r>
              <w:t>Metrics</w:t>
            </w:r>
          </w:p>
        </w:tc>
      </w:tr>
      <w:tr w:rsidR="00DD16B6" w14:paraId="114F0C9E" w14:textId="77777777">
        <w:trPr>
          <w:cantSplit/>
          <w:trHeight w:val="240"/>
          <w:tblHeader/>
          <w:jc w:val="center"/>
        </w:trPr>
        <w:tc>
          <w:tcPr>
            <w:tcW w:w="990" w:type="dxa"/>
            <w:vMerge/>
          </w:tcPr>
          <w:p w14:paraId="552E34D5" w14:textId="77777777" w:rsidR="00DD16B6" w:rsidRDefault="00DD16B6">
            <w:pPr>
              <w:ind w:left="172" w:hanging="172"/>
              <w:rPr>
                <w:sz w:val="16"/>
                <w:szCs w:val="16"/>
              </w:rPr>
            </w:pPr>
          </w:p>
        </w:tc>
        <w:tc>
          <w:tcPr>
            <w:tcW w:w="708" w:type="dxa"/>
            <w:vAlign w:val="center"/>
          </w:tcPr>
          <w:p w14:paraId="68ADA2FF" w14:textId="77777777" w:rsidR="00DD16B6" w:rsidRDefault="00DD16B6">
            <w:pPr>
              <w:pStyle w:val="tablecolsubhead"/>
            </w:pPr>
            <w:r>
              <w:t>P</w:t>
            </w:r>
          </w:p>
        </w:tc>
        <w:tc>
          <w:tcPr>
            <w:tcW w:w="709" w:type="dxa"/>
            <w:vAlign w:val="center"/>
          </w:tcPr>
          <w:p w14:paraId="685305BF" w14:textId="77777777" w:rsidR="00DD16B6" w:rsidRDefault="00DD16B6">
            <w:pPr>
              <w:pStyle w:val="tablecolsubhead"/>
            </w:pPr>
            <w:r>
              <w:t>R</w:t>
            </w:r>
          </w:p>
        </w:tc>
        <w:tc>
          <w:tcPr>
            <w:tcW w:w="851" w:type="dxa"/>
          </w:tcPr>
          <w:p w14:paraId="54106CEB" w14:textId="77777777" w:rsidR="00DD16B6" w:rsidRDefault="00DD16B6">
            <w:pPr>
              <w:pStyle w:val="tablecolsubhead"/>
            </w:pPr>
            <w:r>
              <w:t>F1</w:t>
            </w:r>
            <w:r>
              <w:rPr>
                <w:rFonts w:hint="eastAsia"/>
                <w:lang w:eastAsia="zh-CN"/>
              </w:rPr>
              <w:t xml:space="preserve"> </w:t>
            </w:r>
            <w:r>
              <w:t>score</w:t>
            </w:r>
          </w:p>
        </w:tc>
        <w:tc>
          <w:tcPr>
            <w:tcW w:w="708" w:type="dxa"/>
            <w:vAlign w:val="center"/>
          </w:tcPr>
          <w:p w14:paraId="152F48DE" w14:textId="77777777" w:rsidR="00DD16B6" w:rsidRDefault="00DD16B6">
            <w:pPr>
              <w:pStyle w:val="tablecolsubhead"/>
            </w:pPr>
            <w:r>
              <w:t>mAP50</w:t>
            </w:r>
          </w:p>
        </w:tc>
        <w:tc>
          <w:tcPr>
            <w:tcW w:w="993" w:type="dxa"/>
          </w:tcPr>
          <w:p w14:paraId="520B29CA" w14:textId="77777777" w:rsidR="00DD16B6" w:rsidRDefault="00DD16B6">
            <w:pPr>
              <w:pStyle w:val="tablecolsubhead"/>
            </w:pPr>
            <w:r>
              <w:t>mAP50-95</w:t>
            </w:r>
          </w:p>
        </w:tc>
      </w:tr>
      <w:tr w:rsidR="00E63110" w14:paraId="3E3CABB7" w14:textId="77777777">
        <w:trPr>
          <w:trHeight w:val="320"/>
          <w:jc w:val="center"/>
        </w:trPr>
        <w:tc>
          <w:tcPr>
            <w:tcW w:w="990" w:type="dxa"/>
            <w:vAlign w:val="center"/>
          </w:tcPr>
          <w:p w14:paraId="20A3C1E6" w14:textId="604A5962" w:rsidR="00E63110" w:rsidRDefault="00E63110" w:rsidP="00E63110">
            <w:pPr>
              <w:pStyle w:val="tablecopy"/>
              <w:ind w:left="172" w:hanging="172"/>
              <w:rPr>
                <w:rFonts w:hint="eastAsia"/>
                <w:sz w:val="8"/>
                <w:szCs w:val="8"/>
                <w:lang w:eastAsia="zh-CN"/>
              </w:rPr>
            </w:pPr>
            <w:r>
              <w:rPr>
                <w:rFonts w:hint="eastAsia"/>
                <w:lang w:eastAsia="zh-CN"/>
              </w:rPr>
              <w:t>YOLOv8</w:t>
            </w:r>
          </w:p>
        </w:tc>
        <w:tc>
          <w:tcPr>
            <w:tcW w:w="708" w:type="dxa"/>
            <w:vAlign w:val="center"/>
          </w:tcPr>
          <w:p w14:paraId="45524662" w14:textId="5AC62CD4" w:rsidR="00E63110" w:rsidRDefault="00E63110" w:rsidP="00E63110">
            <w:pPr>
              <w:pStyle w:val="tablecopy"/>
              <w:rPr>
                <w:rFonts w:hint="eastAsia"/>
                <w:lang w:eastAsia="zh-CN"/>
              </w:rPr>
            </w:pPr>
            <w:r>
              <w:rPr>
                <w:rFonts w:hint="eastAsia"/>
                <w:lang w:eastAsia="zh-CN"/>
              </w:rPr>
              <w:t>0.694</w:t>
            </w:r>
          </w:p>
        </w:tc>
        <w:tc>
          <w:tcPr>
            <w:tcW w:w="709" w:type="dxa"/>
            <w:vAlign w:val="center"/>
          </w:tcPr>
          <w:p w14:paraId="0062EF6D" w14:textId="02238BBF" w:rsidR="00E63110" w:rsidRDefault="00E63110" w:rsidP="00E63110">
            <w:pPr>
              <w:rPr>
                <w:rFonts w:hint="eastAsia"/>
                <w:sz w:val="16"/>
                <w:szCs w:val="16"/>
                <w:lang w:eastAsia="zh-CN"/>
              </w:rPr>
            </w:pPr>
            <w:r>
              <w:rPr>
                <w:rFonts w:hint="eastAsia"/>
                <w:sz w:val="16"/>
                <w:szCs w:val="16"/>
                <w:lang w:eastAsia="zh-CN"/>
              </w:rPr>
              <w:t>0.600</w:t>
            </w:r>
          </w:p>
        </w:tc>
        <w:tc>
          <w:tcPr>
            <w:tcW w:w="851" w:type="dxa"/>
            <w:vAlign w:val="center"/>
          </w:tcPr>
          <w:p w14:paraId="6E87E98F" w14:textId="28B4DA68" w:rsidR="00E63110" w:rsidRDefault="00E63110" w:rsidP="00E63110">
            <w:pPr>
              <w:pStyle w:val="tablecopy"/>
              <w:jc w:val="center"/>
              <w:rPr>
                <w:rFonts w:hint="eastAsia"/>
                <w:lang w:eastAsia="zh-CN"/>
              </w:rPr>
            </w:pPr>
            <w:r>
              <w:rPr>
                <w:rFonts w:hint="eastAsia"/>
                <w:lang w:eastAsia="zh-CN"/>
              </w:rPr>
              <w:t>0.644</w:t>
            </w:r>
          </w:p>
        </w:tc>
        <w:tc>
          <w:tcPr>
            <w:tcW w:w="708" w:type="dxa"/>
            <w:vAlign w:val="center"/>
          </w:tcPr>
          <w:p w14:paraId="6F17FF4B" w14:textId="4AFBBAEE" w:rsidR="00E63110" w:rsidRDefault="00E63110" w:rsidP="00E63110">
            <w:pPr>
              <w:rPr>
                <w:rFonts w:hint="eastAsia"/>
                <w:sz w:val="16"/>
                <w:szCs w:val="16"/>
                <w:lang w:eastAsia="zh-CN"/>
              </w:rPr>
            </w:pPr>
            <w:r>
              <w:rPr>
                <w:rFonts w:hint="eastAsia"/>
                <w:sz w:val="16"/>
                <w:szCs w:val="16"/>
                <w:lang w:eastAsia="zh-CN"/>
              </w:rPr>
              <w:t>0.635</w:t>
            </w:r>
          </w:p>
        </w:tc>
        <w:tc>
          <w:tcPr>
            <w:tcW w:w="993" w:type="dxa"/>
            <w:vAlign w:val="center"/>
          </w:tcPr>
          <w:p w14:paraId="06A9E180" w14:textId="309473A0" w:rsidR="00E63110" w:rsidRDefault="00E63110" w:rsidP="00E63110">
            <w:pPr>
              <w:rPr>
                <w:sz w:val="16"/>
                <w:szCs w:val="16"/>
              </w:rPr>
            </w:pPr>
            <w:r>
              <w:rPr>
                <w:rFonts w:hint="eastAsia"/>
                <w:sz w:val="16"/>
                <w:szCs w:val="16"/>
                <w:lang w:eastAsia="zh-CN"/>
              </w:rPr>
              <w:t>0.508</w:t>
            </w:r>
          </w:p>
        </w:tc>
      </w:tr>
      <w:tr w:rsidR="004F4477" w14:paraId="24394381" w14:textId="77777777">
        <w:trPr>
          <w:trHeight w:val="320"/>
          <w:jc w:val="center"/>
        </w:trPr>
        <w:tc>
          <w:tcPr>
            <w:tcW w:w="990" w:type="dxa"/>
            <w:vAlign w:val="center"/>
          </w:tcPr>
          <w:p w14:paraId="28F8E5D9" w14:textId="3C4C7FC8" w:rsidR="004F4477" w:rsidRDefault="004F4477" w:rsidP="004F4477">
            <w:pPr>
              <w:pStyle w:val="tablecopy"/>
              <w:ind w:left="172" w:hanging="172"/>
              <w:rPr>
                <w:rFonts w:hint="eastAsia"/>
                <w:lang w:eastAsia="zh-CN"/>
              </w:rPr>
            </w:pPr>
            <w:r>
              <w:rPr>
                <w:rFonts w:hint="eastAsia"/>
                <w:lang w:eastAsia="zh-CN"/>
              </w:rPr>
              <w:t>YOLOv11</w:t>
            </w:r>
          </w:p>
        </w:tc>
        <w:tc>
          <w:tcPr>
            <w:tcW w:w="708" w:type="dxa"/>
            <w:vAlign w:val="center"/>
          </w:tcPr>
          <w:p w14:paraId="6F9675BE" w14:textId="2AC32835" w:rsidR="004F4477" w:rsidRDefault="004F4477" w:rsidP="004F4477">
            <w:pPr>
              <w:pStyle w:val="tablecopy"/>
              <w:rPr>
                <w:lang w:eastAsia="zh-CN"/>
              </w:rPr>
            </w:pPr>
            <w:r>
              <w:rPr>
                <w:rFonts w:hint="eastAsia"/>
                <w:lang w:eastAsia="zh-CN"/>
              </w:rPr>
              <w:t>0.650</w:t>
            </w:r>
          </w:p>
        </w:tc>
        <w:tc>
          <w:tcPr>
            <w:tcW w:w="709" w:type="dxa"/>
            <w:vAlign w:val="center"/>
          </w:tcPr>
          <w:p w14:paraId="7A2FF7E6" w14:textId="1BEA435C" w:rsidR="004F4477" w:rsidRDefault="004F4477" w:rsidP="004F4477">
            <w:pPr>
              <w:rPr>
                <w:sz w:val="16"/>
                <w:szCs w:val="16"/>
                <w:lang w:eastAsia="zh-CN"/>
              </w:rPr>
            </w:pPr>
            <w:r>
              <w:rPr>
                <w:rFonts w:hint="eastAsia"/>
                <w:sz w:val="16"/>
                <w:szCs w:val="16"/>
                <w:lang w:eastAsia="zh-CN"/>
              </w:rPr>
              <w:t>0.643</w:t>
            </w:r>
          </w:p>
        </w:tc>
        <w:tc>
          <w:tcPr>
            <w:tcW w:w="851" w:type="dxa"/>
            <w:vAlign w:val="center"/>
          </w:tcPr>
          <w:p w14:paraId="1D4638C1" w14:textId="0526EC8E" w:rsidR="004F4477" w:rsidRDefault="004F4477" w:rsidP="004F4477">
            <w:pPr>
              <w:rPr>
                <w:sz w:val="16"/>
                <w:szCs w:val="16"/>
                <w:lang w:eastAsia="zh-CN"/>
              </w:rPr>
            </w:pPr>
            <w:r>
              <w:rPr>
                <w:rFonts w:hint="eastAsia"/>
                <w:sz w:val="16"/>
                <w:szCs w:val="16"/>
                <w:lang w:eastAsia="zh-CN"/>
              </w:rPr>
              <w:t>0.6467</w:t>
            </w:r>
          </w:p>
        </w:tc>
        <w:tc>
          <w:tcPr>
            <w:tcW w:w="708" w:type="dxa"/>
            <w:vAlign w:val="center"/>
          </w:tcPr>
          <w:p w14:paraId="29FC03E1" w14:textId="414DA5AE" w:rsidR="004F4477" w:rsidRDefault="004F4477" w:rsidP="004F4477">
            <w:pPr>
              <w:rPr>
                <w:sz w:val="16"/>
                <w:szCs w:val="16"/>
                <w:lang w:eastAsia="zh-CN"/>
              </w:rPr>
            </w:pPr>
            <w:r>
              <w:rPr>
                <w:rFonts w:hint="eastAsia"/>
                <w:sz w:val="16"/>
                <w:szCs w:val="16"/>
                <w:lang w:eastAsia="zh-CN"/>
              </w:rPr>
              <w:t>0.653</w:t>
            </w:r>
          </w:p>
        </w:tc>
        <w:tc>
          <w:tcPr>
            <w:tcW w:w="993" w:type="dxa"/>
            <w:vAlign w:val="center"/>
          </w:tcPr>
          <w:p w14:paraId="442D9851" w14:textId="5AD9D07D" w:rsidR="004F4477" w:rsidRDefault="004F4477" w:rsidP="004F4477">
            <w:pPr>
              <w:rPr>
                <w:sz w:val="16"/>
                <w:szCs w:val="16"/>
              </w:rPr>
            </w:pPr>
            <w:r>
              <w:rPr>
                <w:rFonts w:hint="eastAsia"/>
                <w:sz w:val="16"/>
                <w:szCs w:val="16"/>
                <w:lang w:eastAsia="zh-CN"/>
              </w:rPr>
              <w:t>0.502</w:t>
            </w:r>
          </w:p>
        </w:tc>
      </w:tr>
      <w:tr w:rsidR="004F4477" w14:paraId="096132D8" w14:textId="77777777">
        <w:trPr>
          <w:trHeight w:val="320"/>
          <w:jc w:val="center"/>
        </w:trPr>
        <w:tc>
          <w:tcPr>
            <w:tcW w:w="990" w:type="dxa"/>
            <w:vAlign w:val="center"/>
          </w:tcPr>
          <w:p w14:paraId="38945882" w14:textId="57494BC2" w:rsidR="004F4477" w:rsidRDefault="004F4477" w:rsidP="004F4477">
            <w:pPr>
              <w:pStyle w:val="tablecopy"/>
              <w:ind w:left="172" w:hanging="172"/>
              <w:rPr>
                <w:rFonts w:hint="eastAsia"/>
                <w:lang w:eastAsia="zh-CN"/>
              </w:rPr>
            </w:pPr>
            <w:r>
              <w:rPr>
                <w:rFonts w:hint="eastAsia"/>
                <w:lang w:eastAsia="zh-CN"/>
              </w:rPr>
              <w:t>YOLOv12</w:t>
            </w:r>
          </w:p>
        </w:tc>
        <w:tc>
          <w:tcPr>
            <w:tcW w:w="708" w:type="dxa"/>
            <w:vAlign w:val="center"/>
          </w:tcPr>
          <w:p w14:paraId="2E144294" w14:textId="57F8FE0F" w:rsidR="004F4477" w:rsidRDefault="004F4477" w:rsidP="004F4477">
            <w:pPr>
              <w:pStyle w:val="tablecopy"/>
              <w:rPr>
                <w:lang w:eastAsia="zh-CN"/>
              </w:rPr>
            </w:pPr>
            <w:r w:rsidRPr="00901A0B">
              <w:rPr>
                <w:rFonts w:hint="eastAsia"/>
                <w:lang w:eastAsia="zh-CN"/>
              </w:rPr>
              <w:t>0.572</w:t>
            </w:r>
          </w:p>
        </w:tc>
        <w:tc>
          <w:tcPr>
            <w:tcW w:w="709" w:type="dxa"/>
            <w:vAlign w:val="center"/>
          </w:tcPr>
          <w:p w14:paraId="5A4AE8F4" w14:textId="06376DD4" w:rsidR="004F4477" w:rsidRDefault="004F4477" w:rsidP="004F4477">
            <w:pPr>
              <w:rPr>
                <w:sz w:val="16"/>
                <w:szCs w:val="16"/>
                <w:lang w:eastAsia="zh-CN"/>
              </w:rPr>
            </w:pPr>
            <w:r w:rsidRPr="00901A0B">
              <w:rPr>
                <w:rFonts w:hint="eastAsia"/>
                <w:sz w:val="16"/>
                <w:szCs w:val="16"/>
                <w:lang w:eastAsia="zh-CN"/>
              </w:rPr>
              <w:t>0.757</w:t>
            </w:r>
          </w:p>
        </w:tc>
        <w:tc>
          <w:tcPr>
            <w:tcW w:w="851" w:type="dxa"/>
            <w:vAlign w:val="center"/>
          </w:tcPr>
          <w:p w14:paraId="06D7B388" w14:textId="177D1278" w:rsidR="004F4477" w:rsidRDefault="004F4477" w:rsidP="004F4477">
            <w:pPr>
              <w:rPr>
                <w:sz w:val="16"/>
                <w:szCs w:val="16"/>
                <w:lang w:eastAsia="zh-CN"/>
              </w:rPr>
            </w:pPr>
            <w:r>
              <w:rPr>
                <w:rFonts w:hint="eastAsia"/>
                <w:sz w:val="16"/>
                <w:szCs w:val="16"/>
                <w:lang w:eastAsia="zh-CN"/>
              </w:rPr>
              <w:t>0.652</w:t>
            </w:r>
          </w:p>
        </w:tc>
        <w:tc>
          <w:tcPr>
            <w:tcW w:w="708" w:type="dxa"/>
            <w:vAlign w:val="center"/>
          </w:tcPr>
          <w:p w14:paraId="1C0F288C" w14:textId="343A3EC4" w:rsidR="004F4477" w:rsidRDefault="004F4477" w:rsidP="004F4477">
            <w:pPr>
              <w:rPr>
                <w:sz w:val="16"/>
                <w:szCs w:val="16"/>
                <w:lang w:eastAsia="zh-CN"/>
              </w:rPr>
            </w:pPr>
            <w:r w:rsidRPr="00901A0B">
              <w:rPr>
                <w:rFonts w:hint="eastAsia"/>
                <w:sz w:val="16"/>
                <w:szCs w:val="16"/>
                <w:lang w:eastAsia="zh-CN"/>
              </w:rPr>
              <w:t>0.635</w:t>
            </w:r>
          </w:p>
        </w:tc>
        <w:tc>
          <w:tcPr>
            <w:tcW w:w="993" w:type="dxa"/>
            <w:vAlign w:val="center"/>
          </w:tcPr>
          <w:p w14:paraId="0C9348EC" w14:textId="3986AF62" w:rsidR="004F4477" w:rsidRDefault="004F4477" w:rsidP="004F4477">
            <w:pPr>
              <w:rPr>
                <w:sz w:val="16"/>
                <w:szCs w:val="16"/>
              </w:rPr>
            </w:pPr>
            <w:r w:rsidRPr="00901A0B">
              <w:rPr>
                <w:rFonts w:hint="eastAsia"/>
                <w:sz w:val="16"/>
                <w:szCs w:val="16"/>
                <w:lang w:eastAsia="zh-CN"/>
              </w:rPr>
              <w:t>0.498</w:t>
            </w:r>
          </w:p>
        </w:tc>
      </w:tr>
    </w:tbl>
    <w:p w14:paraId="4FA34BFA" w14:textId="0F757B6B" w:rsidR="00C6223C" w:rsidRDefault="00C825F2" w:rsidP="00C825F2">
      <w:pPr>
        <w:jc w:val="both"/>
        <w:rPr>
          <w:rFonts w:hint="eastAsia"/>
        </w:rPr>
      </w:pPr>
      <w:r>
        <w:rPr>
          <w:lang w:eastAsia="zh-CN"/>
        </w:rPr>
        <w:tab/>
      </w:r>
      <w:r w:rsidR="00D000CB" w:rsidRPr="00D000CB">
        <w:rPr>
          <w:lang w:eastAsia="zh-CN"/>
        </w:rPr>
        <w:t>According to Table X, the YOLOv8 fine-tuned model has the highest precision among these three series of YOLO models, indicating that it has the lowest false positive rate. However, the YOLOv8 fine-tuned model will be missing the most actual tumor cases since it has the lowest recall. For the YOLOv11 fine-tuned model, it has the most balanced precision and recall, as it has the highest F1 score among these three models. However, the precision of the YOLOv11 fine-tuned model is slightly lower than that of YOLOv8, indicating that the percentage of false positive cases among all detected positive cases is higher in YOLOv11 than in YOLOv8. On the other hand, the YOLOv12 fine-tuned model achieves the highest recall, suggesting that it is the most effective at detecting all tumor cases. However, it also has the lowest precision, meaning it produces the highest rate of false positives. In summary, the YOLOv8 fine-tuned model is the most precise, the YOLOv11 fine-tuned model offers the most balanced performance between precision and recall, and the YOLOv12 fine-tuned model is the most sensitive. Compared to YOLOv8 and YOLOv11, YOLOv12 is more suitable for detecting critical or high-risk tumor cases in clinical contexts, where missing a tumor could have more severe consequences than a false alarm</w:t>
      </w:r>
      <w:r w:rsidR="00D000CB">
        <w:rPr>
          <w:rFonts w:hint="eastAsia"/>
          <w:lang w:eastAsia="zh-CN"/>
        </w:rPr>
        <w:t>.</w:t>
      </w:r>
      <w:r w:rsidR="00000B26">
        <w:rPr>
          <w:rFonts w:hint="eastAsia"/>
          <w:lang w:eastAsia="zh-CN"/>
        </w:rPr>
        <w:t xml:space="preserve"> </w:t>
      </w:r>
    </w:p>
    <w:p w14:paraId="41570E7C" w14:textId="77777777" w:rsidR="008E7612" w:rsidRDefault="008E7612" w:rsidP="008E7612">
      <w:pPr>
        <w:pStyle w:val="BodyText"/>
        <w:ind w:left="720" w:firstLine="0"/>
      </w:pPr>
    </w:p>
    <w:p w14:paraId="344B9934" w14:textId="1607E974" w:rsidR="00E45F8E" w:rsidRDefault="00A166FD" w:rsidP="008C49A5">
      <w:pPr>
        <w:pStyle w:val="BodyText"/>
        <w:numPr>
          <w:ilvl w:val="0"/>
          <w:numId w:val="19"/>
        </w:numPr>
        <w:jc w:val="center"/>
      </w:pPr>
      <w:r>
        <w:t>Discussion</w:t>
      </w:r>
    </w:p>
    <w:p w14:paraId="6D295EAE" w14:textId="1E13E936" w:rsidR="00F7523D" w:rsidRDefault="00985DFE" w:rsidP="00F7523D">
      <w:pPr>
        <w:pStyle w:val="Heading3"/>
        <w:rPr>
          <w:lang w:val="en-GB" w:eastAsia="zh-CN"/>
        </w:rPr>
      </w:pPr>
      <w:r>
        <w:rPr>
          <w:rFonts w:hint="eastAsia"/>
          <w:lang w:val="en-GB" w:eastAsia="zh-CN"/>
        </w:rPr>
        <w:t xml:space="preserve">Strengths and Weaknesses of the Proposed </w:t>
      </w:r>
      <w:r w:rsidR="00926D2B">
        <w:rPr>
          <w:rFonts w:hint="eastAsia"/>
          <w:lang w:val="en-GB" w:eastAsia="zh-CN"/>
        </w:rPr>
        <w:t>M</w:t>
      </w:r>
      <w:r>
        <w:rPr>
          <w:rFonts w:hint="eastAsia"/>
          <w:lang w:val="en-GB" w:eastAsia="zh-CN"/>
        </w:rPr>
        <w:t xml:space="preserve">ethodology and </w:t>
      </w:r>
      <w:r w:rsidR="00926D2B">
        <w:rPr>
          <w:rFonts w:hint="eastAsia"/>
          <w:lang w:val="en-GB" w:eastAsia="zh-CN"/>
        </w:rPr>
        <w:t>M</w:t>
      </w:r>
      <w:r>
        <w:rPr>
          <w:rFonts w:hint="eastAsia"/>
          <w:lang w:val="en-GB" w:eastAsia="zh-CN"/>
        </w:rPr>
        <w:t>odel</w:t>
      </w:r>
    </w:p>
    <w:p w14:paraId="591B0901" w14:textId="0633E94B" w:rsidR="00667F33" w:rsidRPr="00BE4836" w:rsidRDefault="008A62EF" w:rsidP="00E716E5">
      <w:pPr>
        <w:ind w:firstLine="288"/>
        <w:jc w:val="both"/>
      </w:pPr>
      <w:r w:rsidRPr="00A8386A">
        <w:rPr>
          <w:spacing w:val="-1"/>
          <w:lang w:eastAsia="x-none"/>
        </w:rPr>
        <w:t xml:space="preserve">Data preprocessing </w:t>
      </w:r>
      <w:r w:rsidR="000902DE" w:rsidRPr="00A8386A">
        <w:rPr>
          <w:spacing w:val="-1"/>
          <w:lang w:eastAsia="x-none"/>
        </w:rPr>
        <w:t xml:space="preserve">is used on </w:t>
      </w:r>
      <w:r w:rsidR="00AC3984" w:rsidRPr="00A8386A">
        <w:rPr>
          <w:spacing w:val="-1"/>
          <w:lang w:eastAsia="x-none"/>
        </w:rPr>
        <w:t>the dataset to</w:t>
      </w:r>
      <w:r w:rsidR="00A30E6C" w:rsidRPr="00A8386A">
        <w:rPr>
          <w:spacing w:val="-1"/>
          <w:lang w:eastAsia="x-none"/>
        </w:rPr>
        <w:t xml:space="preserve"> ensure quality object detection.</w:t>
      </w:r>
      <w:r w:rsidR="00386EA0" w:rsidRPr="00A8386A">
        <w:rPr>
          <w:spacing w:val="-1"/>
          <w:lang w:eastAsia="x-none"/>
        </w:rPr>
        <w:t xml:space="preserve"> This is because </w:t>
      </w:r>
      <w:r w:rsidR="00AA3E3D" w:rsidRPr="00A8386A">
        <w:rPr>
          <w:spacing w:val="-1"/>
          <w:lang w:eastAsia="x-none"/>
        </w:rPr>
        <w:t>data preprocessing ensures a clean</w:t>
      </w:r>
      <w:r w:rsidR="008F195A" w:rsidRPr="00A8386A">
        <w:rPr>
          <w:spacing w:val="-1"/>
          <w:lang w:eastAsia="x-none"/>
        </w:rPr>
        <w:t>, consistent, and structured dataset</w:t>
      </w:r>
      <w:r w:rsidR="009D558D" w:rsidRPr="00A8386A">
        <w:rPr>
          <w:spacing w:val="-1"/>
          <w:lang w:eastAsia="x-none"/>
        </w:rPr>
        <w:t xml:space="preserve"> for model training.</w:t>
      </w:r>
      <w:r w:rsidR="00FD7A6F" w:rsidRPr="00A8386A">
        <w:rPr>
          <w:spacing w:val="-1"/>
          <w:lang w:eastAsia="x-none"/>
        </w:rPr>
        <w:t xml:space="preserve"> </w:t>
      </w:r>
      <w:r w:rsidR="00AA3BBD" w:rsidRPr="00A8386A">
        <w:rPr>
          <w:spacing w:val="-1"/>
          <w:lang w:eastAsia="x-none"/>
        </w:rPr>
        <w:t xml:space="preserve">The </w:t>
      </w:r>
      <w:r w:rsidR="0090039E" w:rsidRPr="00A8386A">
        <w:rPr>
          <w:spacing w:val="-1"/>
          <w:lang w:eastAsia="x-none"/>
        </w:rPr>
        <w:t xml:space="preserve">data preprocessing techniques applied to the dataset include </w:t>
      </w:r>
      <w:r w:rsidR="001619B3" w:rsidRPr="00A8386A">
        <w:rPr>
          <w:spacing w:val="-1"/>
          <w:lang w:eastAsia="x-none"/>
        </w:rPr>
        <w:t>auto-orientation of pixel data with EXIF</w:t>
      </w:r>
      <w:r w:rsidR="00F4372F" w:rsidRPr="00A8386A">
        <w:rPr>
          <w:spacing w:val="-1"/>
          <w:lang w:eastAsia="x-none"/>
        </w:rPr>
        <w:t>-orientation</w:t>
      </w:r>
      <w:r w:rsidR="00BD3799" w:rsidRPr="00A8386A">
        <w:rPr>
          <w:spacing w:val="-1"/>
          <w:lang w:eastAsia="x-none"/>
        </w:rPr>
        <w:t xml:space="preserve"> </w:t>
      </w:r>
      <w:r w:rsidR="00BD3799" w:rsidRPr="00A8386A">
        <w:rPr>
          <w:spacing w:val="-1"/>
          <w:lang w:eastAsia="x-none"/>
        </w:rPr>
        <w:t xml:space="preserve">stripping, resizing image to a </w:t>
      </w:r>
      <w:r w:rsidR="00BA4157" w:rsidRPr="00A8386A">
        <w:rPr>
          <w:spacing w:val="-1"/>
          <w:lang w:eastAsia="x-none"/>
        </w:rPr>
        <w:t>640x640 pixel resolution with stretching, and filtering o</w:t>
      </w:r>
      <w:r w:rsidR="002E554F" w:rsidRPr="00A8386A">
        <w:rPr>
          <w:spacing w:val="-1"/>
          <w:lang w:eastAsia="x-none"/>
        </w:rPr>
        <w:t>ut images that do not contain any annotations.</w:t>
      </w:r>
      <w:r w:rsidR="001619B3" w:rsidRPr="00A8386A">
        <w:rPr>
          <w:spacing w:val="-1"/>
          <w:lang w:eastAsia="x-none"/>
        </w:rPr>
        <w:t xml:space="preserve"> </w:t>
      </w:r>
      <w:r w:rsidR="002D7813" w:rsidRPr="00A8386A">
        <w:rPr>
          <w:spacing w:val="-1"/>
          <w:lang w:eastAsia="x-none"/>
        </w:rPr>
        <w:t xml:space="preserve">The strength of </w:t>
      </w:r>
      <w:r w:rsidR="001C0A14" w:rsidRPr="00A8386A">
        <w:rPr>
          <w:spacing w:val="-1"/>
          <w:lang w:eastAsia="x-none"/>
        </w:rPr>
        <w:t xml:space="preserve">auto-orientation of pixel data with EXIF-orientation stripping </w:t>
      </w:r>
      <w:r w:rsidR="000E41AF" w:rsidRPr="00A8386A">
        <w:rPr>
          <w:spacing w:val="-1"/>
          <w:lang w:eastAsia="x-none"/>
        </w:rPr>
        <w:t>is that it ensure</w:t>
      </w:r>
      <w:r w:rsidR="00E64A7B" w:rsidRPr="00A8386A">
        <w:rPr>
          <w:spacing w:val="-1"/>
          <w:lang w:eastAsia="x-none"/>
        </w:rPr>
        <w:t>s a</w:t>
      </w:r>
      <w:r w:rsidR="000E41AF" w:rsidRPr="00A8386A">
        <w:rPr>
          <w:spacing w:val="-1"/>
          <w:lang w:eastAsia="x-none"/>
        </w:rPr>
        <w:t xml:space="preserve"> consistent display of images</w:t>
      </w:r>
      <w:r w:rsidR="00E64A7B" w:rsidRPr="00A8386A">
        <w:rPr>
          <w:spacing w:val="-1"/>
          <w:lang w:eastAsia="x-none"/>
        </w:rPr>
        <w:t>,</w:t>
      </w:r>
      <w:r w:rsidR="000E41AF" w:rsidRPr="00A8386A">
        <w:rPr>
          <w:spacing w:val="-1"/>
          <w:lang w:eastAsia="x-none"/>
        </w:rPr>
        <w:t xml:space="preserve"> regardless of whether the images were captured in landscape or portrait format.</w:t>
      </w:r>
      <w:r w:rsidR="00D522E0" w:rsidRPr="00A8386A">
        <w:rPr>
          <w:spacing w:val="-1"/>
          <w:lang w:eastAsia="x-none"/>
        </w:rPr>
        <w:t xml:space="preserve"> </w:t>
      </w:r>
      <w:r w:rsidR="00E64A7B" w:rsidRPr="00A8386A">
        <w:rPr>
          <w:spacing w:val="-1"/>
          <w:lang w:eastAsia="x-none"/>
        </w:rPr>
        <w:t>This is achieved by reading t</w:t>
      </w:r>
      <w:r w:rsidR="00D522E0" w:rsidRPr="00A8386A">
        <w:rPr>
          <w:spacing w:val="-1"/>
          <w:lang w:eastAsia="x-none"/>
        </w:rPr>
        <w:t xml:space="preserve">he EXIF tag </w:t>
      </w:r>
      <w:r w:rsidR="00E64A7B" w:rsidRPr="00A8386A">
        <w:rPr>
          <w:spacing w:val="-1"/>
          <w:lang w:eastAsia="x-none"/>
        </w:rPr>
        <w:t xml:space="preserve">and physically rotating the pixel so that the images are oriented </w:t>
      </w:r>
      <w:r w:rsidR="00413456" w:rsidRPr="00A8386A">
        <w:rPr>
          <w:spacing w:val="-1"/>
          <w:lang w:eastAsia="x-none"/>
        </w:rPr>
        <w:t>in</w:t>
      </w:r>
      <w:r w:rsidR="00E64A7B" w:rsidRPr="00A8386A">
        <w:rPr>
          <w:spacing w:val="-1"/>
          <w:lang w:eastAsia="x-none"/>
        </w:rPr>
        <w:t xml:space="preserve"> the same</w:t>
      </w:r>
      <w:r w:rsidR="00732A2A" w:rsidRPr="00A8386A">
        <w:rPr>
          <w:spacing w:val="-1"/>
          <w:lang w:eastAsia="x-none"/>
        </w:rPr>
        <w:t xml:space="preserve"> way</w:t>
      </w:r>
      <w:r w:rsidR="00764034" w:rsidRPr="00A8386A">
        <w:rPr>
          <w:spacing w:val="-1"/>
          <w:lang w:eastAsia="x-none"/>
        </w:rPr>
        <w:t>. After rotation,</w:t>
      </w:r>
      <w:r w:rsidR="00A51D85" w:rsidRPr="00A8386A">
        <w:rPr>
          <w:spacing w:val="-1"/>
          <w:lang w:eastAsia="x-none"/>
        </w:rPr>
        <w:t xml:space="preserve"> the EXIF</w:t>
      </w:r>
      <w:r w:rsidR="001C426F" w:rsidRPr="00A8386A">
        <w:rPr>
          <w:spacing w:val="-1"/>
          <w:lang w:eastAsia="x-none"/>
        </w:rPr>
        <w:t xml:space="preserve"> </w:t>
      </w:r>
      <w:r w:rsidR="0020194D" w:rsidRPr="00A8386A">
        <w:rPr>
          <w:spacing w:val="-1"/>
          <w:lang w:eastAsia="x-none"/>
        </w:rPr>
        <w:t>tag will be removed</w:t>
      </w:r>
      <w:r w:rsidR="001C426F" w:rsidRPr="00A8386A">
        <w:rPr>
          <w:spacing w:val="-1"/>
          <w:lang w:eastAsia="x-none"/>
        </w:rPr>
        <w:t xml:space="preserve"> (</w:t>
      </w:r>
      <w:r w:rsidR="001C426F" w:rsidRPr="001036A5">
        <w:rPr>
          <w:spacing w:val="-1"/>
          <w:lang w:eastAsia="x-none"/>
        </w:rPr>
        <w:t>Dwyer, 2020)</w:t>
      </w:r>
      <w:r w:rsidR="00732A2A" w:rsidRPr="001036A5">
        <w:rPr>
          <w:spacing w:val="-1"/>
          <w:lang w:eastAsia="x-none"/>
        </w:rPr>
        <w:t>.</w:t>
      </w:r>
      <w:r w:rsidR="00005056" w:rsidRPr="00A8386A">
        <w:rPr>
          <w:spacing w:val="-1"/>
          <w:lang w:eastAsia="x-none"/>
        </w:rPr>
        <w:t xml:space="preserve"> </w:t>
      </w:r>
      <w:r w:rsidR="00995851" w:rsidRPr="00A8386A">
        <w:rPr>
          <w:spacing w:val="-1"/>
          <w:lang w:eastAsia="x-none"/>
        </w:rPr>
        <w:t>However,</w:t>
      </w:r>
      <w:r w:rsidR="000C6553" w:rsidRPr="00A8386A">
        <w:rPr>
          <w:spacing w:val="-1"/>
          <w:lang w:eastAsia="x-none"/>
        </w:rPr>
        <w:t xml:space="preserve"> </w:t>
      </w:r>
      <w:r w:rsidR="00561511" w:rsidRPr="00A8386A">
        <w:rPr>
          <w:spacing w:val="-1"/>
          <w:lang w:eastAsia="x-none"/>
        </w:rPr>
        <w:t>the EXID tag has its weaknesses because it may remove useful metadata</w:t>
      </w:r>
      <w:r w:rsidR="00E65102" w:rsidRPr="00A8386A">
        <w:rPr>
          <w:spacing w:val="-1"/>
          <w:lang w:eastAsia="x-none"/>
        </w:rPr>
        <w:t>. The EXIF</w:t>
      </w:r>
      <w:r w:rsidR="00AD12C9" w:rsidRPr="00A8386A">
        <w:rPr>
          <w:spacing w:val="-1"/>
          <w:lang w:eastAsia="x-none"/>
        </w:rPr>
        <w:t xml:space="preserve"> tag</w:t>
      </w:r>
      <w:r w:rsidR="003372CD" w:rsidRPr="00A8386A">
        <w:rPr>
          <w:spacing w:val="-1"/>
          <w:lang w:eastAsia="x-none"/>
        </w:rPr>
        <w:t xml:space="preserve"> </w:t>
      </w:r>
      <w:r w:rsidR="00706870" w:rsidRPr="00A8386A">
        <w:rPr>
          <w:spacing w:val="-1"/>
          <w:lang w:eastAsia="x-none"/>
        </w:rPr>
        <w:t xml:space="preserve">holds </w:t>
      </w:r>
      <w:r w:rsidR="001F2302" w:rsidRPr="00A8386A">
        <w:rPr>
          <w:spacing w:val="-1"/>
          <w:lang w:eastAsia="x-none"/>
        </w:rPr>
        <w:t>information like camera settings, exposure information, and timestamps</w:t>
      </w:r>
      <w:r w:rsidR="00D0068A" w:rsidRPr="00A8386A">
        <w:rPr>
          <w:spacing w:val="-1"/>
          <w:lang w:eastAsia="x-none"/>
        </w:rPr>
        <w:t xml:space="preserve"> (Mohith, 2023)</w:t>
      </w:r>
      <w:r w:rsidR="001F2302" w:rsidRPr="00A8386A">
        <w:rPr>
          <w:spacing w:val="-1"/>
          <w:lang w:eastAsia="x-none"/>
        </w:rPr>
        <w:t xml:space="preserve">. Deletion </w:t>
      </w:r>
      <w:r w:rsidR="009527CD" w:rsidRPr="00A8386A">
        <w:rPr>
          <w:spacing w:val="-1"/>
          <w:lang w:eastAsia="x-none"/>
        </w:rPr>
        <w:t>this metadata may</w:t>
      </w:r>
      <w:r w:rsidR="00610FA9" w:rsidRPr="00A8386A">
        <w:rPr>
          <w:spacing w:val="-1"/>
          <w:lang w:eastAsia="x-none"/>
        </w:rPr>
        <w:t xml:space="preserve"> cause loss of essential information</w:t>
      </w:r>
      <w:r w:rsidR="009527CD" w:rsidRPr="00A8386A">
        <w:rPr>
          <w:spacing w:val="-1"/>
          <w:lang w:eastAsia="x-none"/>
        </w:rPr>
        <w:t xml:space="preserve"> that could be useful for analysis</w:t>
      </w:r>
      <w:r w:rsidR="00D0068A" w:rsidRPr="00A8386A">
        <w:rPr>
          <w:spacing w:val="-1"/>
          <w:lang w:eastAsia="x-none"/>
        </w:rPr>
        <w:t>.</w:t>
      </w:r>
      <w:r w:rsidR="009518FE" w:rsidRPr="00A8386A">
        <w:rPr>
          <w:spacing w:val="-1"/>
          <w:lang w:eastAsia="x-none"/>
        </w:rPr>
        <w:t xml:space="preserve"> For the resizing technique, it is applied </w:t>
      </w:r>
      <w:r w:rsidR="008B01D8" w:rsidRPr="00A8386A">
        <w:rPr>
          <w:spacing w:val="-1"/>
          <w:lang w:eastAsia="x-none"/>
        </w:rPr>
        <w:t xml:space="preserve">because </w:t>
      </w:r>
      <w:r w:rsidR="00E470A1" w:rsidRPr="00A8386A">
        <w:rPr>
          <w:spacing w:val="-1"/>
          <w:lang w:eastAsia="x-none"/>
        </w:rPr>
        <w:t xml:space="preserve">Convolutional Neural Network (CNN) </w:t>
      </w:r>
      <w:r w:rsidR="00245C47" w:rsidRPr="00A8386A">
        <w:rPr>
          <w:spacing w:val="-1"/>
          <w:lang w:eastAsia="x-none"/>
        </w:rPr>
        <w:t>models</w:t>
      </w:r>
      <w:r w:rsidR="00E470A1" w:rsidRPr="00A8386A">
        <w:rPr>
          <w:spacing w:val="-1"/>
          <w:lang w:eastAsia="x-none"/>
        </w:rPr>
        <w:t xml:space="preserve"> usually requir</w:t>
      </w:r>
      <w:r w:rsidR="00245C47" w:rsidRPr="00A8386A">
        <w:rPr>
          <w:spacing w:val="-1"/>
          <w:lang w:eastAsia="x-none"/>
        </w:rPr>
        <w:t>e</w:t>
      </w:r>
      <w:r w:rsidR="00E470A1" w:rsidRPr="00A8386A">
        <w:rPr>
          <w:spacing w:val="-1"/>
          <w:lang w:eastAsia="x-none"/>
        </w:rPr>
        <w:t xml:space="preserve"> </w:t>
      </w:r>
      <w:r w:rsidR="009F2B6B" w:rsidRPr="00A8386A">
        <w:rPr>
          <w:spacing w:val="-1"/>
          <w:lang w:eastAsia="x-none"/>
        </w:rPr>
        <w:t>a fixed input size.</w:t>
      </w:r>
      <w:r w:rsidR="00CB2CC1" w:rsidRPr="00A8386A">
        <w:rPr>
          <w:spacing w:val="-1"/>
          <w:lang w:eastAsia="x-none"/>
        </w:rPr>
        <w:t xml:space="preserve"> </w:t>
      </w:r>
      <w:r w:rsidR="00D77839" w:rsidRPr="00A8386A">
        <w:rPr>
          <w:spacing w:val="-1"/>
          <w:lang w:eastAsia="x-none"/>
        </w:rPr>
        <w:t>A</w:t>
      </w:r>
      <w:r w:rsidR="00CB2CC1" w:rsidRPr="00A8386A">
        <w:rPr>
          <w:spacing w:val="-1"/>
          <w:lang w:eastAsia="x-none"/>
        </w:rPr>
        <w:t xml:space="preserve"> size </w:t>
      </w:r>
      <w:r w:rsidR="00D77839" w:rsidRPr="00A8386A">
        <w:rPr>
          <w:spacing w:val="-1"/>
          <w:lang w:eastAsia="x-none"/>
        </w:rPr>
        <w:t>of</w:t>
      </w:r>
      <w:r w:rsidR="00CB2CC1" w:rsidRPr="00A8386A">
        <w:rPr>
          <w:spacing w:val="-1"/>
          <w:lang w:eastAsia="x-none"/>
        </w:rPr>
        <w:t xml:space="preserve"> 640x640 is </w:t>
      </w:r>
      <w:r w:rsidR="00D77839" w:rsidRPr="00A8386A">
        <w:rPr>
          <w:spacing w:val="-1"/>
          <w:lang w:eastAsia="x-none"/>
        </w:rPr>
        <w:t>chosen</w:t>
      </w:r>
      <w:r w:rsidR="00CB2CC1" w:rsidRPr="00A8386A">
        <w:rPr>
          <w:spacing w:val="-1"/>
          <w:lang w:eastAsia="x-none"/>
        </w:rPr>
        <w:t xml:space="preserve"> </w:t>
      </w:r>
      <w:r w:rsidR="00C9399D" w:rsidRPr="00A8386A">
        <w:rPr>
          <w:spacing w:val="-1"/>
          <w:lang w:eastAsia="x-none"/>
        </w:rPr>
        <w:t xml:space="preserve">so that </w:t>
      </w:r>
      <w:r w:rsidR="001B76C7" w:rsidRPr="00A8386A">
        <w:rPr>
          <w:spacing w:val="-1"/>
          <w:lang w:eastAsia="x-none"/>
        </w:rPr>
        <w:t>the images can be seen clearly</w:t>
      </w:r>
      <w:r w:rsidR="00094A8A" w:rsidRPr="00A8386A">
        <w:rPr>
          <w:spacing w:val="-1"/>
          <w:lang w:eastAsia="x-none"/>
        </w:rPr>
        <w:t xml:space="preserve"> and e</w:t>
      </w:r>
      <w:r w:rsidR="00CB631E" w:rsidRPr="00A8386A">
        <w:rPr>
          <w:spacing w:val="-1"/>
          <w:lang w:eastAsia="x-none"/>
        </w:rPr>
        <w:t>nsure quality tumor detection.</w:t>
      </w:r>
      <w:r w:rsidR="00D9732F" w:rsidRPr="00A8386A">
        <w:rPr>
          <w:spacing w:val="-1"/>
          <w:lang w:eastAsia="x-none"/>
        </w:rPr>
        <w:t xml:space="preserve"> </w:t>
      </w:r>
      <w:r w:rsidR="002A4CDA" w:rsidRPr="00A8386A">
        <w:rPr>
          <w:spacing w:val="-1"/>
          <w:lang w:eastAsia="x-none"/>
        </w:rPr>
        <w:t xml:space="preserve">However, if a </w:t>
      </w:r>
      <w:r w:rsidR="00D77839" w:rsidRPr="00A8386A">
        <w:rPr>
          <w:spacing w:val="-1"/>
          <w:lang w:eastAsia="x-none"/>
        </w:rPr>
        <w:t>high</w:t>
      </w:r>
      <w:r w:rsidR="00C06F46" w:rsidRPr="00A8386A">
        <w:rPr>
          <w:spacing w:val="-1"/>
          <w:lang w:eastAsia="x-none"/>
        </w:rPr>
        <w:t>-resolution</w:t>
      </w:r>
      <w:r w:rsidR="002A4CDA" w:rsidRPr="00A8386A">
        <w:rPr>
          <w:spacing w:val="-1"/>
          <w:lang w:eastAsia="x-none"/>
        </w:rPr>
        <w:t xml:space="preserve"> image is dow</w:t>
      </w:r>
      <w:r w:rsidR="00951C1D" w:rsidRPr="00A8386A">
        <w:rPr>
          <w:spacing w:val="-1"/>
          <w:lang w:eastAsia="x-none"/>
        </w:rPr>
        <w:t>nscaled</w:t>
      </w:r>
      <w:r w:rsidR="00725E78" w:rsidRPr="00A8386A">
        <w:rPr>
          <w:spacing w:val="-1"/>
          <w:lang w:eastAsia="x-none"/>
        </w:rPr>
        <w:t>, it may los</w:t>
      </w:r>
      <w:r w:rsidR="00C3073F" w:rsidRPr="00A8386A">
        <w:rPr>
          <w:spacing w:val="-1"/>
          <w:lang w:eastAsia="x-none"/>
        </w:rPr>
        <w:t xml:space="preserve">e critical tumor features and make it harder to </w:t>
      </w:r>
      <w:r w:rsidR="00C06F46" w:rsidRPr="00A8386A">
        <w:rPr>
          <w:spacing w:val="-1"/>
          <w:lang w:eastAsia="x-none"/>
        </w:rPr>
        <w:t>distinguish</w:t>
      </w:r>
      <w:r w:rsidR="00C3073F" w:rsidRPr="00A8386A">
        <w:rPr>
          <w:spacing w:val="-1"/>
          <w:lang w:eastAsia="x-none"/>
        </w:rPr>
        <w:t xml:space="preserve"> between tumor</w:t>
      </w:r>
      <w:r w:rsidR="003D72B0" w:rsidRPr="00A8386A">
        <w:rPr>
          <w:spacing w:val="-1"/>
          <w:lang w:eastAsia="x-none"/>
        </w:rPr>
        <w:t>s and noise.</w:t>
      </w:r>
      <w:r w:rsidR="00C06F46" w:rsidRPr="00A8386A">
        <w:rPr>
          <w:spacing w:val="-1"/>
          <w:lang w:eastAsia="x-none"/>
        </w:rPr>
        <w:t xml:space="preserve"> Besides,</w:t>
      </w:r>
      <w:r w:rsidR="000436DB" w:rsidRPr="00A8386A">
        <w:rPr>
          <w:spacing w:val="-1"/>
          <w:lang w:eastAsia="x-none"/>
        </w:rPr>
        <w:t xml:space="preserve"> filtering images that do not contain any annotations</w:t>
      </w:r>
      <w:r w:rsidR="00EF31D1" w:rsidRPr="00A8386A">
        <w:rPr>
          <w:spacing w:val="-1"/>
          <w:lang w:eastAsia="x-none"/>
        </w:rPr>
        <w:t xml:space="preserve"> </w:t>
      </w:r>
      <w:r w:rsidR="009311A1" w:rsidRPr="00A8386A">
        <w:rPr>
          <w:spacing w:val="-1"/>
          <w:lang w:eastAsia="x-none"/>
        </w:rPr>
        <w:t>is</w:t>
      </w:r>
      <w:r w:rsidR="009311A1">
        <w:t xml:space="preserve"> </w:t>
      </w:r>
      <w:r w:rsidR="009311A1" w:rsidRPr="00A8386A">
        <w:rPr>
          <w:spacing w:val="-1"/>
          <w:lang w:eastAsia="x-none"/>
        </w:rPr>
        <w:t xml:space="preserve">important to ensure </w:t>
      </w:r>
      <w:r w:rsidR="006C0049" w:rsidRPr="00A8386A">
        <w:rPr>
          <w:spacing w:val="-1"/>
          <w:lang w:eastAsia="x-none"/>
        </w:rPr>
        <w:t>the model</w:t>
      </w:r>
      <w:r w:rsidR="00946826">
        <w:rPr>
          <w:spacing w:val="-1"/>
          <w:lang w:eastAsia="x-none"/>
        </w:rPr>
        <w:t>s</w:t>
      </w:r>
      <w:r w:rsidR="006C0049" w:rsidRPr="00A8386A">
        <w:rPr>
          <w:spacing w:val="-1"/>
          <w:lang w:eastAsia="x-none"/>
        </w:rPr>
        <w:t xml:space="preserve"> only learn from relevant data</w:t>
      </w:r>
      <w:r w:rsidR="000B437D" w:rsidRPr="00A8386A">
        <w:rPr>
          <w:spacing w:val="-1"/>
          <w:lang w:eastAsia="x-none"/>
        </w:rPr>
        <w:t xml:space="preserve">, ensuring quality model training. </w:t>
      </w:r>
      <w:r w:rsidR="009A207F" w:rsidRPr="00A8386A">
        <w:rPr>
          <w:spacing w:val="-1"/>
          <w:lang w:eastAsia="x-none"/>
        </w:rPr>
        <w:t>Images without annotations</w:t>
      </w:r>
      <w:r w:rsidR="00AB44F3" w:rsidRPr="00A8386A">
        <w:rPr>
          <w:spacing w:val="-1"/>
          <w:lang w:eastAsia="x-none"/>
        </w:rPr>
        <w:t xml:space="preserve"> </w:t>
      </w:r>
      <w:r w:rsidR="000E4E08" w:rsidRPr="00A8386A">
        <w:rPr>
          <w:spacing w:val="-1"/>
          <w:lang w:eastAsia="x-none"/>
        </w:rPr>
        <w:t xml:space="preserve">may confuse the </w:t>
      </w:r>
      <w:r w:rsidR="00FA7D68" w:rsidRPr="00A8386A">
        <w:rPr>
          <w:spacing w:val="-1"/>
          <w:lang w:eastAsia="x-none"/>
        </w:rPr>
        <w:t>model</w:t>
      </w:r>
      <w:r w:rsidR="00460616">
        <w:rPr>
          <w:spacing w:val="-1"/>
          <w:lang w:eastAsia="x-none"/>
        </w:rPr>
        <w:t>s</w:t>
      </w:r>
      <w:r w:rsidR="00FA7D68" w:rsidRPr="00A8386A">
        <w:rPr>
          <w:spacing w:val="-1"/>
          <w:lang w:eastAsia="x-none"/>
        </w:rPr>
        <w:t xml:space="preserve"> during </w:t>
      </w:r>
      <w:r w:rsidR="004F34B6" w:rsidRPr="00A8386A">
        <w:rPr>
          <w:spacing w:val="-1"/>
          <w:lang w:eastAsia="x-none"/>
        </w:rPr>
        <w:t xml:space="preserve">model </w:t>
      </w:r>
      <w:r w:rsidR="00803BCA" w:rsidRPr="00A8386A">
        <w:rPr>
          <w:spacing w:val="-1"/>
          <w:lang w:eastAsia="x-none"/>
        </w:rPr>
        <w:t>learning</w:t>
      </w:r>
      <w:r w:rsidR="00B43CB5" w:rsidRPr="00A8386A">
        <w:rPr>
          <w:spacing w:val="-1"/>
          <w:lang w:eastAsia="x-none"/>
        </w:rPr>
        <w:t>.</w:t>
      </w:r>
      <w:r w:rsidR="00E716E5">
        <w:rPr>
          <w:spacing w:val="-1"/>
          <w:lang w:eastAsia="x-none"/>
        </w:rPr>
        <w:t xml:space="preserve"> </w:t>
      </w:r>
      <w:r w:rsidR="00667F33">
        <w:t xml:space="preserve">Nevertheless, </w:t>
      </w:r>
      <w:r w:rsidR="0047404E">
        <w:t>d</w:t>
      </w:r>
      <w:r w:rsidR="00EA32C3">
        <w:t xml:space="preserve">ataset size </w:t>
      </w:r>
      <w:r w:rsidR="00CE063D">
        <w:t>and diversity of the</w:t>
      </w:r>
      <w:r w:rsidR="00EA32C3">
        <w:t xml:space="preserve"> training dataset </w:t>
      </w:r>
      <w:r w:rsidR="00CE063D">
        <w:t>are</w:t>
      </w:r>
      <w:r w:rsidR="00EA32C3">
        <w:t xml:space="preserve"> </w:t>
      </w:r>
      <w:r w:rsidR="00B934AF">
        <w:t>important</w:t>
      </w:r>
      <w:r w:rsidR="00EA32C3">
        <w:t xml:space="preserve"> to ensure the models are well-trained</w:t>
      </w:r>
      <w:r w:rsidR="002178CA">
        <w:t xml:space="preserve"> </w:t>
      </w:r>
      <w:r w:rsidR="00E820E6">
        <w:t>and</w:t>
      </w:r>
      <w:r w:rsidR="002178CA">
        <w:t xml:space="preserve"> </w:t>
      </w:r>
      <w:r w:rsidR="00DB10D9">
        <w:t>provide accurate object detection results</w:t>
      </w:r>
      <w:r w:rsidR="0047404E">
        <w:t>. Filtering out images without annotation may reduce dataset size and reduce dataset diversity</w:t>
      </w:r>
      <w:r w:rsidR="00460616">
        <w:t>, potentially affecting the models' generalization ability</w:t>
      </w:r>
      <w:r w:rsidR="0047404E">
        <w:t>.</w:t>
      </w:r>
    </w:p>
    <w:p w14:paraId="2441DC08" w14:textId="3C5872A8" w:rsidR="008C5354" w:rsidRPr="000C1400" w:rsidRDefault="00D852A3" w:rsidP="008C5354">
      <w:pPr>
        <w:pStyle w:val="BodyText"/>
        <w:rPr>
          <w:lang w:val="en-US" w:eastAsia="zh-CN"/>
        </w:rPr>
      </w:pPr>
      <w:r w:rsidRPr="00A8386A">
        <w:t>Data augmentation is applied to the training dataset</w:t>
      </w:r>
      <w:r w:rsidR="001D3355">
        <w:t xml:space="preserve"> </w:t>
      </w:r>
      <w:r w:rsidR="0051703B" w:rsidRPr="000C1400">
        <w:rPr>
          <w:lang w:val="en-US"/>
        </w:rPr>
        <w:t>to</w:t>
      </w:r>
      <w:r w:rsidR="00525F3C" w:rsidRPr="000C1400">
        <w:rPr>
          <w:lang w:val="en-US"/>
        </w:rPr>
        <w:t xml:space="preserve"> prevent overfitting</w:t>
      </w:r>
      <w:r w:rsidR="00921B87">
        <w:t xml:space="preserve">. </w:t>
      </w:r>
      <w:r w:rsidR="00884CC7">
        <w:t>It e</w:t>
      </w:r>
      <w:r w:rsidR="009E1B73">
        <w:t xml:space="preserve">nhances </w:t>
      </w:r>
      <w:r w:rsidR="00192EB0">
        <w:t xml:space="preserve">the robustness of </w:t>
      </w:r>
      <w:r w:rsidR="009E1B73">
        <w:t>image-based machine learning models</w:t>
      </w:r>
      <w:r w:rsidR="00192EB0">
        <w:t xml:space="preserve"> and generalization</w:t>
      </w:r>
      <w:r w:rsidR="00921B87">
        <w:t xml:space="preserve"> ability. </w:t>
      </w:r>
      <w:r w:rsidR="00CD2B97" w:rsidRPr="000C1400">
        <w:rPr>
          <w:lang w:val="en-US"/>
        </w:rPr>
        <w:t>The data augmentation techniques applied to the dataset include</w:t>
      </w:r>
      <w:r w:rsidR="005B291E" w:rsidRPr="000C1400">
        <w:rPr>
          <w:lang w:val="en-US"/>
        </w:rPr>
        <w:t xml:space="preserve"> horizontal flip,</w:t>
      </w:r>
      <w:r w:rsidR="0040180D" w:rsidRPr="000C1400">
        <w:rPr>
          <w:lang w:val="en-US"/>
        </w:rPr>
        <w:t xml:space="preserve"> </w:t>
      </w:r>
      <w:r w:rsidR="00E567CA" w:rsidRPr="000C1400">
        <w:rPr>
          <w:lang w:val="en-US"/>
        </w:rPr>
        <w:t xml:space="preserve">random zoom cropping (0% </w:t>
      </w:r>
      <w:r w:rsidR="006327C2" w:rsidRPr="000C1400">
        <w:rPr>
          <w:lang w:val="en-US"/>
        </w:rPr>
        <w:t>minimum to 20</w:t>
      </w:r>
      <w:r w:rsidR="00261101" w:rsidRPr="000C1400">
        <w:rPr>
          <w:lang w:val="en-US"/>
        </w:rPr>
        <w:t xml:space="preserve">% maximum), </w:t>
      </w:r>
      <w:r w:rsidR="00156300" w:rsidRPr="000C1400">
        <w:rPr>
          <w:lang w:val="en-US"/>
        </w:rPr>
        <w:t xml:space="preserve">horizontal and vertical shear (up to </w:t>
      </w:r>
      <w:r w:rsidR="00911B72" w:rsidRPr="000C1400">
        <w:rPr>
          <w:lang w:val="en-US"/>
        </w:rPr>
        <w:t>±</w:t>
      </w:r>
      <w:r w:rsidR="00AA6922" w:rsidRPr="000C1400">
        <w:rPr>
          <w:lang w:val="en-US"/>
        </w:rPr>
        <w:t xml:space="preserve">10º), and </w:t>
      </w:r>
      <w:r w:rsidR="00777EEB" w:rsidRPr="000C1400">
        <w:rPr>
          <w:lang w:val="en-US"/>
        </w:rPr>
        <w:t>pi</w:t>
      </w:r>
      <w:r w:rsidR="00DE0DAA" w:rsidRPr="000C1400">
        <w:rPr>
          <w:lang w:val="en-US"/>
        </w:rPr>
        <w:t>xel</w:t>
      </w:r>
      <w:r w:rsidR="00996E07" w:rsidRPr="000C1400">
        <w:rPr>
          <w:lang w:val="en-US"/>
        </w:rPr>
        <w:t>-level</w:t>
      </w:r>
      <w:r w:rsidR="00272290" w:rsidRPr="000C1400">
        <w:rPr>
          <w:lang w:val="en-US"/>
        </w:rPr>
        <w:t xml:space="preserve"> noise affecting up to</w:t>
      </w:r>
      <w:r w:rsidR="00094972" w:rsidRPr="000C1400">
        <w:rPr>
          <w:lang w:val="en-US"/>
        </w:rPr>
        <w:t xml:space="preserve"> 0.1% of the image.</w:t>
      </w:r>
      <w:r w:rsidR="00D425D1" w:rsidRPr="000C1400">
        <w:rPr>
          <w:lang w:val="en-US"/>
        </w:rPr>
        <w:t xml:space="preserve"> </w:t>
      </w:r>
      <w:r w:rsidR="006A0B72">
        <w:t>During model training, h</w:t>
      </w:r>
      <w:r w:rsidR="00C372C4">
        <w:t xml:space="preserve">orizontal </w:t>
      </w:r>
      <w:r w:rsidR="00D7061B">
        <w:t>flip</w:t>
      </w:r>
      <w:r w:rsidR="00077BB5">
        <w:t xml:space="preserve"> is </w:t>
      </w:r>
      <w:r w:rsidR="00DA6340">
        <w:t xml:space="preserve">a </w:t>
      </w:r>
      <w:r w:rsidR="00C372C4">
        <w:t xml:space="preserve">useful </w:t>
      </w:r>
      <w:r w:rsidR="00DA6340">
        <w:t xml:space="preserve">technique </w:t>
      </w:r>
      <w:r w:rsidR="006A0B72">
        <w:t>to help models develop invariance to horizontal orientation</w:t>
      </w:r>
      <w:r w:rsidR="00E73EB9">
        <w:t xml:space="preserve">, especially in tasks where the </w:t>
      </w:r>
      <w:r w:rsidR="00A53CCE">
        <w:t>horizontal axis does not carry semantic meaning (</w:t>
      </w:r>
      <w:r w:rsidR="000444A6">
        <w:t>SERP AI, n.d.).</w:t>
      </w:r>
      <w:r w:rsidR="008E5D1F">
        <w:t xml:space="preserve"> </w:t>
      </w:r>
      <w:r w:rsidR="00014D70">
        <w:t>In real</w:t>
      </w:r>
      <w:r w:rsidR="00077BB5">
        <w:t>-</w:t>
      </w:r>
      <w:r w:rsidR="0004659A">
        <w:t>world</w:t>
      </w:r>
      <w:r w:rsidR="00077BB5">
        <w:t xml:space="preserve"> scenarios</w:t>
      </w:r>
      <w:r w:rsidR="0004659A">
        <w:t xml:space="preserve">, </w:t>
      </w:r>
      <w:r w:rsidR="00014D70">
        <w:t>input image</w:t>
      </w:r>
      <w:r w:rsidR="00077BB5">
        <w:t>s</w:t>
      </w:r>
      <w:r w:rsidR="00014D70">
        <w:t xml:space="preserve"> may </w:t>
      </w:r>
      <w:r w:rsidR="0004659A">
        <w:t>appear in various orientations</w:t>
      </w:r>
      <w:r w:rsidR="001424EF">
        <w:t>, and horizontal</w:t>
      </w:r>
      <w:r w:rsidR="00FB3B46">
        <w:t xml:space="preserve"> flip</w:t>
      </w:r>
      <w:r w:rsidR="001424EF">
        <w:t xml:space="preserve"> helps the model generalize better to</w:t>
      </w:r>
      <w:r w:rsidR="000D3851">
        <w:t xml:space="preserve"> these variations</w:t>
      </w:r>
      <w:r w:rsidR="00FB3B46">
        <w:t>.</w:t>
      </w:r>
      <w:r w:rsidR="00172C6D">
        <w:t xml:space="preserve"> </w:t>
      </w:r>
      <w:r w:rsidR="008455EE">
        <w:t xml:space="preserve">However, horizontal flip is not always applicable because it may cause semantic changes, especially </w:t>
      </w:r>
      <w:r w:rsidR="007C301A">
        <w:t>in object</w:t>
      </w:r>
      <w:r w:rsidR="00DA6340">
        <w:t xml:space="preserve"> detection tasks where</w:t>
      </w:r>
      <w:r w:rsidR="008455EE">
        <w:t xml:space="preserve"> the direction </w:t>
      </w:r>
      <w:r w:rsidR="00DA6340">
        <w:t xml:space="preserve">or orientation of an object is important. Furthermore, </w:t>
      </w:r>
      <w:r w:rsidR="00787B76">
        <w:t xml:space="preserve">random zoom cropping is applied </w:t>
      </w:r>
      <w:r w:rsidR="00C145B1">
        <w:t>to help</w:t>
      </w:r>
      <w:r w:rsidR="00E81F41">
        <w:t xml:space="preserve"> models generalize better</w:t>
      </w:r>
      <w:r w:rsidR="006D2523">
        <w:t xml:space="preserve">. </w:t>
      </w:r>
      <w:r w:rsidR="00881F82">
        <w:t xml:space="preserve">This is </w:t>
      </w:r>
      <w:r w:rsidR="00C145B1">
        <w:t>because</w:t>
      </w:r>
      <w:r w:rsidR="00881F82">
        <w:t xml:space="preserve"> t</w:t>
      </w:r>
      <w:r w:rsidR="006D2523">
        <w:t>he object(s) of interest to be learned by the mo</w:t>
      </w:r>
      <w:r w:rsidR="00881F82">
        <w:t>dels</w:t>
      </w:r>
      <w:r w:rsidR="00601236">
        <w:t xml:space="preserve"> </w:t>
      </w:r>
      <w:r w:rsidR="00C145B1">
        <w:t>may</w:t>
      </w:r>
      <w:r w:rsidR="00601236">
        <w:t xml:space="preserve"> not always </w:t>
      </w:r>
      <w:r w:rsidR="00C145B1">
        <w:t xml:space="preserve">be </w:t>
      </w:r>
      <w:r w:rsidR="00601236">
        <w:t xml:space="preserve">completely visible </w:t>
      </w:r>
      <w:r w:rsidR="001A1117">
        <w:t xml:space="preserve">or </w:t>
      </w:r>
      <w:r w:rsidR="00C145B1">
        <w:t>appear at</w:t>
      </w:r>
      <w:r w:rsidR="001A1117">
        <w:t xml:space="preserve"> the same scale in </w:t>
      </w:r>
      <w:r w:rsidR="00C145B1">
        <w:t>the</w:t>
      </w:r>
      <w:r w:rsidR="001A1117">
        <w:t xml:space="preserve"> training data</w:t>
      </w:r>
      <w:r w:rsidR="008D5FBD">
        <w:t xml:space="preserve"> </w:t>
      </w:r>
      <w:r w:rsidR="008D5FBD" w:rsidRPr="001036A5">
        <w:t>(Nelson</w:t>
      </w:r>
      <w:r w:rsidR="005E11CF" w:rsidRPr="001036A5">
        <w:t>, 2020</w:t>
      </w:r>
      <w:r w:rsidR="005E11CF">
        <w:t>)</w:t>
      </w:r>
      <w:r w:rsidR="001A1117">
        <w:t>.</w:t>
      </w:r>
      <w:r w:rsidR="00ED4899">
        <w:t xml:space="preserve"> By </w:t>
      </w:r>
      <w:r w:rsidR="00D85D11">
        <w:t>exposing the model</w:t>
      </w:r>
      <w:r w:rsidR="0071097C">
        <w:t xml:space="preserve">s </w:t>
      </w:r>
      <w:r w:rsidR="00D85D11">
        <w:t xml:space="preserve">to </w:t>
      </w:r>
      <w:r w:rsidR="00692B23">
        <w:t xml:space="preserve">different levels of zoom and </w:t>
      </w:r>
      <w:r w:rsidR="00B33076">
        <w:t xml:space="preserve">partial views during training, </w:t>
      </w:r>
      <w:r w:rsidR="0071097C">
        <w:t>they become more robust to different object</w:t>
      </w:r>
      <w:r w:rsidR="004B7AE6">
        <w:t xml:space="preserve"> </w:t>
      </w:r>
      <w:r w:rsidR="007E41F2">
        <w:t xml:space="preserve">sizes and </w:t>
      </w:r>
      <w:r w:rsidR="002E7B95">
        <w:t>framing conditions.</w:t>
      </w:r>
      <w:r w:rsidR="00B726F3">
        <w:t xml:space="preserve"> However,</w:t>
      </w:r>
      <w:r w:rsidR="00B36FBA">
        <w:t xml:space="preserve"> </w:t>
      </w:r>
      <w:r w:rsidR="00C55F53">
        <w:t xml:space="preserve">if </w:t>
      </w:r>
      <w:r w:rsidR="009341E1">
        <w:t xml:space="preserve">a cropped image contains an annotation that </w:t>
      </w:r>
      <w:r w:rsidR="004007A1">
        <w:t>falls</w:t>
      </w:r>
      <w:r w:rsidR="006E1B66">
        <w:t xml:space="preserve"> com</w:t>
      </w:r>
      <w:r w:rsidR="00133C32">
        <w:t>pletely outside the frame,</w:t>
      </w:r>
      <w:r w:rsidR="002B4EE9">
        <w:t xml:space="preserve"> th</w:t>
      </w:r>
      <w:r w:rsidR="004007A1">
        <w:t>at</w:t>
      </w:r>
      <w:r w:rsidR="002B4EE9">
        <w:t xml:space="preserve"> annotation will be dropped </w:t>
      </w:r>
      <w:r w:rsidR="002B4EE9" w:rsidRPr="001036A5">
        <w:t>(Nelson, 2020).</w:t>
      </w:r>
      <w:r w:rsidR="002B4EE9">
        <w:t xml:space="preserve"> This</w:t>
      </w:r>
      <w:r w:rsidR="0051167F">
        <w:t xml:space="preserve"> </w:t>
      </w:r>
      <w:r w:rsidR="004007A1">
        <w:t>can</w:t>
      </w:r>
      <w:r w:rsidR="005E1EB4">
        <w:t xml:space="preserve"> weaken the models' learning process because every</w:t>
      </w:r>
      <w:r w:rsidR="004178B3">
        <w:t xml:space="preserve"> training</w:t>
      </w:r>
      <w:r w:rsidR="005E1EB4">
        <w:t xml:space="preserve"> data is </w:t>
      </w:r>
      <w:r w:rsidR="004178B3">
        <w:t>valuable</w:t>
      </w:r>
      <w:r w:rsidR="005E1EB4">
        <w:t>.</w:t>
      </w:r>
      <w:r w:rsidR="00597638">
        <w:t xml:space="preserve"> </w:t>
      </w:r>
      <w:r w:rsidR="00065052">
        <w:t>Moreover</w:t>
      </w:r>
      <w:r w:rsidR="00BF413E">
        <w:t>, horizontal and vertical shear</w:t>
      </w:r>
      <w:r w:rsidR="009B0469">
        <w:t xml:space="preserve"> transformations</w:t>
      </w:r>
      <w:r w:rsidR="00BF413E">
        <w:t xml:space="preserve"> are applied to the dataset </w:t>
      </w:r>
      <w:r w:rsidR="00B57070">
        <w:t>to</w:t>
      </w:r>
      <w:r w:rsidR="00DE5FE0">
        <w:t xml:space="preserve"> </w:t>
      </w:r>
      <w:r w:rsidR="00B57070">
        <w:t>enhance models'</w:t>
      </w:r>
      <w:r w:rsidR="00D81F0A">
        <w:t xml:space="preserve"> robust</w:t>
      </w:r>
      <w:r w:rsidR="00B57070">
        <w:t>ness</w:t>
      </w:r>
      <w:r w:rsidR="00DE5FE0">
        <w:t xml:space="preserve"> when </w:t>
      </w:r>
      <w:r w:rsidR="00A10FC3">
        <w:t>dealing</w:t>
      </w:r>
      <w:r w:rsidR="00DE5FE0">
        <w:t xml:space="preserve"> with </w:t>
      </w:r>
      <w:r w:rsidR="00EA567B">
        <w:t>distorted</w:t>
      </w:r>
      <w:r w:rsidR="00DE5FE0">
        <w:t xml:space="preserve"> images. </w:t>
      </w:r>
      <w:r w:rsidR="00BC7720">
        <w:t>Th</w:t>
      </w:r>
      <w:r w:rsidR="00A73957">
        <w:t xml:space="preserve">ese </w:t>
      </w:r>
      <w:r w:rsidR="00B57070">
        <w:t>augmentations</w:t>
      </w:r>
      <w:r w:rsidR="00A10FC3">
        <w:t xml:space="preserve"> simulate real-world scenarios where objects may appear</w:t>
      </w:r>
      <w:r w:rsidR="00DE7112">
        <w:t xml:space="preserve"> </w:t>
      </w:r>
      <w:r w:rsidR="00CC14B2">
        <w:t xml:space="preserve">rotated or </w:t>
      </w:r>
      <w:r w:rsidR="00DE7112">
        <w:t>skewed</w:t>
      </w:r>
      <w:r w:rsidR="00A10FC3">
        <w:t xml:space="preserve"> </w:t>
      </w:r>
      <w:r w:rsidR="00253661">
        <w:t>due to camera angles or perspective shifts</w:t>
      </w:r>
      <w:r w:rsidR="00F82880">
        <w:t xml:space="preserve"> (Ruman, 2023)</w:t>
      </w:r>
      <w:r w:rsidR="00253661">
        <w:t>.</w:t>
      </w:r>
      <w:r w:rsidR="00531210">
        <w:t xml:space="preserve"> </w:t>
      </w:r>
      <w:r w:rsidR="006A4FD7">
        <w:t xml:space="preserve">On the other hand, </w:t>
      </w:r>
      <w:r w:rsidR="00E401EB">
        <w:t xml:space="preserve">horizontal and vertical shear have some limitations as it might </w:t>
      </w:r>
      <w:r w:rsidR="00E401EB">
        <w:lastRenderedPageBreak/>
        <w:t xml:space="preserve">cause objects </w:t>
      </w:r>
      <w:r w:rsidR="005A4945">
        <w:t>to appear</w:t>
      </w:r>
      <w:r w:rsidR="00E401EB">
        <w:t xml:space="preserve"> unnaturally in the images</w:t>
      </w:r>
      <w:r w:rsidR="005A4945">
        <w:t>, increasing annotation complexity.</w:t>
      </w:r>
      <w:r w:rsidR="00C247E6">
        <w:t xml:space="preserve"> Additionally, noise is </w:t>
      </w:r>
      <w:r w:rsidR="00F948C6">
        <w:t xml:space="preserve">introduced </w:t>
      </w:r>
      <w:r w:rsidR="004034A2">
        <w:t xml:space="preserve">into the images to </w:t>
      </w:r>
      <w:r w:rsidR="00376928">
        <w:t>increase</w:t>
      </w:r>
      <w:r w:rsidR="000752D8">
        <w:t xml:space="preserve"> noise resilience. When dealing with imperfect </w:t>
      </w:r>
      <w:r w:rsidR="00D90D35">
        <w:t xml:space="preserve">or noisy data in </w:t>
      </w:r>
      <w:r w:rsidR="00A05D52">
        <w:t>the real</w:t>
      </w:r>
      <w:r w:rsidR="00D90D35">
        <w:t xml:space="preserve"> world, the models can p</w:t>
      </w:r>
      <w:r w:rsidR="00E111F1">
        <w:t>roduce better performance.</w:t>
      </w:r>
      <w:r w:rsidR="001B692A">
        <w:t xml:space="preserve"> </w:t>
      </w:r>
      <w:r w:rsidR="004E6CC9">
        <w:t>Yet</w:t>
      </w:r>
      <w:r w:rsidR="00B7155B">
        <w:t xml:space="preserve">, applying noise at </w:t>
      </w:r>
      <w:r w:rsidR="008205E5">
        <w:t>0.1%</w:t>
      </w:r>
      <w:r w:rsidR="00525BE7">
        <w:t xml:space="preserve"> </w:t>
      </w:r>
      <w:r w:rsidR="0008314D">
        <w:t>has</w:t>
      </w:r>
      <w:r w:rsidR="004013C8">
        <w:t xml:space="preserve"> some</w:t>
      </w:r>
      <w:r w:rsidR="0008314D">
        <w:t xml:space="preserve"> </w:t>
      </w:r>
      <w:r w:rsidR="00364B9D">
        <w:t>weakness</w:t>
      </w:r>
      <w:r w:rsidR="004013C8">
        <w:t>es.</w:t>
      </w:r>
      <w:r w:rsidR="003038CA">
        <w:t xml:space="preserve"> 0.1% is considered</w:t>
      </w:r>
      <w:r w:rsidR="00561492">
        <w:t xml:space="preserve"> low noise level, as it will not </w:t>
      </w:r>
      <w:r w:rsidR="00177E79">
        <w:t>make</w:t>
      </w:r>
      <w:r w:rsidR="00561492">
        <w:t xml:space="preserve"> great contribution to the accuracy of object detection tasks</w:t>
      </w:r>
      <w:r w:rsidR="00177E79">
        <w:t xml:space="preserve"> (</w:t>
      </w:r>
      <w:r w:rsidR="00211881">
        <w:t>Li</w:t>
      </w:r>
      <w:r w:rsidR="0089707E">
        <w:t xml:space="preserve"> &amp; Xu, 2025</w:t>
      </w:r>
      <w:r w:rsidR="00AF57B9">
        <w:t>)</w:t>
      </w:r>
      <w:r w:rsidR="00561492">
        <w:t>.</w:t>
      </w:r>
      <w:r w:rsidR="008C5354" w:rsidRPr="008C5354">
        <w:rPr>
          <w:rFonts w:hint="eastAsia"/>
          <w:lang w:val="en-GB" w:eastAsia="zh-CN"/>
        </w:rPr>
        <w:t xml:space="preserve"> </w:t>
      </w:r>
    </w:p>
    <w:p w14:paraId="2D98CB3E" w14:textId="07921E38" w:rsidR="00BE4836" w:rsidRDefault="008C5354" w:rsidP="00BE4836">
      <w:pPr>
        <w:ind w:firstLine="288"/>
        <w:jc w:val="both"/>
      </w:pPr>
      <w:r>
        <w:t>YOLOv8</w:t>
      </w:r>
      <w:r w:rsidRPr="000C1400">
        <w:rPr>
          <w:rFonts w:hint="eastAsia"/>
        </w:rPr>
        <w:t xml:space="preserve"> </w:t>
      </w:r>
      <w:r w:rsidR="00E2430F">
        <w:t>shows</w:t>
      </w:r>
      <w:r w:rsidR="00C113ED">
        <w:t xml:space="preserve"> </w:t>
      </w:r>
      <w:r w:rsidR="00836002">
        <w:t>its strengths for brain tumor detection</w:t>
      </w:r>
      <w:r w:rsidR="00F21BD0">
        <w:t xml:space="preserve">. Firstly, </w:t>
      </w:r>
      <w:r w:rsidR="003C416E">
        <w:t>its anchor-free detection approach</w:t>
      </w:r>
      <w:r w:rsidR="007A5C91">
        <w:t xml:space="preserve"> </w:t>
      </w:r>
      <w:r w:rsidR="00870998">
        <w:t>allows for less complex model architecture and enhance</w:t>
      </w:r>
      <w:r w:rsidR="00F21BD0">
        <w:t>s</w:t>
      </w:r>
      <w:r w:rsidR="00870998">
        <w:t xml:space="preserve"> performance on small objects </w:t>
      </w:r>
      <w:r w:rsidR="00E406B3">
        <w:t>(</w:t>
      </w:r>
      <w:r w:rsidR="00E72F38">
        <w:t>Chen et al., 2023).</w:t>
      </w:r>
      <w:r w:rsidR="003E3DD3">
        <w:t xml:space="preserve"> </w:t>
      </w:r>
      <w:r w:rsidR="00392CDC">
        <w:t xml:space="preserve">YOLOv8 unifies </w:t>
      </w:r>
      <w:r w:rsidR="007608F4">
        <w:t xml:space="preserve">object localization and classification into a single, end-to-end </w:t>
      </w:r>
      <w:r w:rsidR="00553039">
        <w:t>differentiable neural network</w:t>
      </w:r>
      <w:r w:rsidR="00C1221A">
        <w:t>,</w:t>
      </w:r>
      <w:r w:rsidR="000C2621">
        <w:t xml:space="preserve"> </w:t>
      </w:r>
      <w:r w:rsidR="009B1BDD">
        <w:t xml:space="preserve">balancing both speed and accuracy. </w:t>
      </w:r>
      <w:r w:rsidR="00EF0121">
        <w:t>In other words, it simplifies</w:t>
      </w:r>
      <w:r w:rsidR="00641003">
        <w:t xml:space="preserve"> the predictio</w:t>
      </w:r>
      <w:r w:rsidR="00DA6445">
        <w:t xml:space="preserve">n process, </w:t>
      </w:r>
      <w:r w:rsidR="00AF64A8">
        <w:t xml:space="preserve">improves </w:t>
      </w:r>
      <w:r w:rsidR="009C5F6F">
        <w:t>efficiency of hyperparameter tuning, and enhances the models' adaptability to obj</w:t>
      </w:r>
      <w:r w:rsidR="007809D6">
        <w:t>ects with different ratios and scales.</w:t>
      </w:r>
      <w:r w:rsidR="00E47911">
        <w:t xml:space="preserve"> </w:t>
      </w:r>
      <w:r w:rsidR="008B224E">
        <w:t xml:space="preserve">Furthermore, </w:t>
      </w:r>
      <w:r w:rsidR="00763FDA">
        <w:t>compared to its pre</w:t>
      </w:r>
      <w:r w:rsidR="003553A1">
        <w:t xml:space="preserve">decessors, </w:t>
      </w:r>
      <w:r w:rsidR="00746A07">
        <w:t xml:space="preserve">YOLOv8 </w:t>
      </w:r>
      <w:r w:rsidR="00E73074">
        <w:t xml:space="preserve">incorporates </w:t>
      </w:r>
      <w:r w:rsidR="00763FDA">
        <w:t>new data</w:t>
      </w:r>
      <w:r w:rsidR="00605688">
        <w:t xml:space="preserve"> augmentation techniques that improve model generalizati</w:t>
      </w:r>
      <w:r w:rsidR="00591D6E">
        <w:t>on.</w:t>
      </w:r>
      <w:r w:rsidR="00763FDA">
        <w:t xml:space="preserve"> </w:t>
      </w:r>
      <w:r w:rsidR="007818D1">
        <w:t>The models can be exposed to varying object scales, orientations, and spatial configuration</w:t>
      </w:r>
      <w:r w:rsidR="00530519">
        <w:t xml:space="preserve"> to increase </w:t>
      </w:r>
      <w:r w:rsidR="00D44655">
        <w:t>their</w:t>
      </w:r>
      <w:r w:rsidR="00530519">
        <w:t xml:space="preserve"> robustness </w:t>
      </w:r>
      <w:r w:rsidR="008A35E9">
        <w:t xml:space="preserve">to produce </w:t>
      </w:r>
      <w:r w:rsidR="00D44655">
        <w:t>accurate</w:t>
      </w:r>
      <w:r w:rsidR="008A35E9">
        <w:t xml:space="preserve"> object detection results</w:t>
      </w:r>
      <w:r w:rsidR="00BD0F99">
        <w:t xml:space="preserve"> </w:t>
      </w:r>
      <w:r w:rsidR="00BD0F99" w:rsidRPr="001036A5">
        <w:t>(Yaseen, 2024)</w:t>
      </w:r>
      <w:r w:rsidR="00530519" w:rsidRPr="001036A5">
        <w:t>.</w:t>
      </w:r>
      <w:r w:rsidR="00530519">
        <w:t xml:space="preserve"> </w:t>
      </w:r>
      <w:r w:rsidR="003E3DD3">
        <w:t xml:space="preserve">Besides, YOLOv8 supports a wide </w:t>
      </w:r>
      <w:r w:rsidR="00CE2F11">
        <w:t xml:space="preserve">variety of </w:t>
      </w:r>
      <w:r w:rsidR="005727CF">
        <w:t>visual AI tasks and</w:t>
      </w:r>
      <w:r w:rsidR="00AB3EBF">
        <w:t xml:space="preserve"> introduces features, which are objec</w:t>
      </w:r>
      <w:r w:rsidR="00591A9F">
        <w:t>t tracking, pose estimation, and oriented bounding box</w:t>
      </w:r>
      <w:r w:rsidR="007D6FB7">
        <w:t xml:space="preserve"> (Ultralytics,</w:t>
      </w:r>
      <w:r w:rsidR="00E9686A">
        <w:t xml:space="preserve"> n.d.)</w:t>
      </w:r>
      <w:r w:rsidR="00591A9F">
        <w:t>.</w:t>
      </w:r>
      <w:r w:rsidR="00D744F1">
        <w:t xml:space="preserve"> </w:t>
      </w:r>
      <w:r w:rsidR="00E90AB3">
        <w:t xml:space="preserve">Moreover, YOLOv8 integrates </w:t>
      </w:r>
      <w:r w:rsidR="00283F66">
        <w:t xml:space="preserve">bottleneck module, which </w:t>
      </w:r>
      <w:r w:rsidR="00442BC1">
        <w:t xml:space="preserve">reduces computational complexity and enhances feature reusability. This </w:t>
      </w:r>
      <w:r w:rsidR="00F66D3D">
        <w:t xml:space="preserve">leads to </w:t>
      </w:r>
      <w:r w:rsidR="00211329">
        <w:t xml:space="preserve">reduced inference time and improved detection accuracy </w:t>
      </w:r>
      <w:r w:rsidR="00211329" w:rsidRPr="001036A5">
        <w:t>(Yaseen, 2024).</w:t>
      </w:r>
      <w:r w:rsidR="00211329">
        <w:t xml:space="preserve"> However</w:t>
      </w:r>
      <w:r w:rsidR="00FC0981">
        <w:t>, YOLOv8 has its limitations when dealing with tumor detection tasks.</w:t>
      </w:r>
      <w:r w:rsidR="002E064A">
        <w:t xml:space="preserve"> </w:t>
      </w:r>
      <w:r w:rsidR="001A72E3">
        <w:t xml:space="preserve">The </w:t>
      </w:r>
      <w:r w:rsidR="007A5DDC">
        <w:t>YOLOv8 model</w:t>
      </w:r>
      <w:r w:rsidR="001A72E3">
        <w:t xml:space="preserve"> is</w:t>
      </w:r>
      <w:r w:rsidR="007A5DDC">
        <w:t xml:space="preserve"> highly </w:t>
      </w:r>
      <w:r w:rsidR="001A72E3">
        <w:t>dependent</w:t>
      </w:r>
      <w:r w:rsidR="007A5DDC">
        <w:t xml:space="preserve"> on the quality and </w:t>
      </w:r>
      <w:r w:rsidR="001A72E3">
        <w:t>variety of its training data</w:t>
      </w:r>
      <w:r w:rsidR="00BA639D">
        <w:t xml:space="preserve"> and achieving comprehensive coverage</w:t>
      </w:r>
      <w:r w:rsidR="00780924">
        <w:t xml:space="preserve"> is still a challenge. </w:t>
      </w:r>
      <w:r w:rsidR="00086B05">
        <w:t>If the training dataset is imbalanced or biased, it may affect the accuracy of the prediction, leading to bi</w:t>
      </w:r>
      <w:r w:rsidR="003161F4">
        <w:t>ased results.</w:t>
      </w:r>
      <w:r w:rsidR="00511983">
        <w:t xml:space="preserve"> </w:t>
      </w:r>
      <w:r w:rsidR="00F130B5">
        <w:t xml:space="preserve">In addition, </w:t>
      </w:r>
      <w:r w:rsidR="00567B96">
        <w:t xml:space="preserve">using YOLOv8 model may cause lack </w:t>
      </w:r>
      <w:r w:rsidR="001B6993">
        <w:t xml:space="preserve">of </w:t>
      </w:r>
      <w:r w:rsidR="003F5FD4">
        <w:t>contextual</w:t>
      </w:r>
      <w:r w:rsidR="001B6993">
        <w:t xml:space="preserve"> understanding between different regions because the model processes the entire image at once</w:t>
      </w:r>
      <w:r w:rsidR="00BE4836">
        <w:t xml:space="preserve">. </w:t>
      </w:r>
      <w:r w:rsidR="001B6993">
        <w:t xml:space="preserve">Hence, </w:t>
      </w:r>
      <w:r w:rsidR="003F5FD4">
        <w:t xml:space="preserve">this can result in </w:t>
      </w:r>
      <w:r w:rsidR="0022065C">
        <w:t xml:space="preserve">misinterpretation and incorrect analysis, especially in tasks where the relationships between </w:t>
      </w:r>
      <w:r w:rsidR="00BE4836">
        <w:t>objects are essential for accurate detection (Nadeem, 2024).</w:t>
      </w:r>
    </w:p>
    <w:p w14:paraId="5EACE1F5" w14:textId="12B182CA" w:rsidR="00770931" w:rsidRDefault="00770931" w:rsidP="00BF413E">
      <w:pPr>
        <w:ind w:firstLine="288"/>
        <w:jc w:val="both"/>
        <w:rPr>
          <w:lang w:eastAsia="zh-CN"/>
        </w:rPr>
      </w:pPr>
      <w:r>
        <w:rPr>
          <w:lang w:eastAsia="zh-CN"/>
        </w:rPr>
        <w:t xml:space="preserve">YOLOv11 demonstrates significant strengths for brain tumor detection. To begin with, it includes the C3K2 (Cross Stage Partial with kernel size 2) block to preserve rich information by merging outputs from multiple bottlenecks. This can lead to better feature representation and gradient flow (Hui, 2025). Furthermore, its C2PSA (Cross-Stage Partial with Spatial Attention) attention mechanism contributes to the high spatial awareness and precision </w:t>
      </w:r>
      <w:r w:rsidRPr="008A5817">
        <w:rPr>
          <w:lang w:eastAsia="zh-CN"/>
        </w:rPr>
        <w:t>(Ali and Zhang, 2024).</w:t>
      </w:r>
      <w:r>
        <w:rPr>
          <w:lang w:eastAsia="zh-CN"/>
        </w:rPr>
        <w:t xml:space="preserve"> Hence, the model can focus on critical image regions within an image, such as small, overlapping, or partially occluded tumors. This is achieved by incorporating two PSA (Partial Spatial Attention) modules on separate branches of the feature map and are later concatenated. It uses multi-head attention and feedforward networks to prioritize positional aspects, strengthening spatial relationship understanding of the model (Hui, 2025). Moreover, its restructured backbone and neck architecture with smaller kernel sizes and the SPPF (Spatial Pyramid Pooling-Fast) module ensure fast and accurate feature aggregation for real-time medical diagnostics </w:t>
      </w:r>
      <w:r w:rsidRPr="008A5817">
        <w:rPr>
          <w:lang w:eastAsia="zh-CN"/>
        </w:rPr>
        <w:t>(Ali and Zhang, 2024)</w:t>
      </w:r>
      <w:r>
        <w:rPr>
          <w:lang w:eastAsia="zh-CN"/>
        </w:rPr>
        <w:t xml:space="preserve">. Next, it is highly adaptable to a wide range of </w:t>
      </w:r>
      <w:r>
        <w:rPr>
          <w:lang w:eastAsia="zh-CN"/>
        </w:rPr>
        <w:t>applications, including cloud platforms, edge devices, and other systems with NVIDIA GPUs (Boesch, 2025).</w:t>
      </w:r>
    </w:p>
    <w:p w14:paraId="296555A3" w14:textId="77777777" w:rsidR="00770931" w:rsidRDefault="00770931" w:rsidP="00770931">
      <w:pPr>
        <w:jc w:val="both"/>
        <w:rPr>
          <w:lang w:eastAsia="zh-CN"/>
        </w:rPr>
      </w:pPr>
      <w:r>
        <w:rPr>
          <w:lang w:eastAsia="zh-CN"/>
        </w:rPr>
        <w:t xml:space="preserve">Despite these advantages, YOLOv11 tends to face difficulty in detecting low-resolution or rotated tumors and overfit on limited medical datasets. On top of that, it can be challenging to deploy efficiently in resource-constrained environments, despite its lightweight design (Hui, 2025). This may limit its performance in more complex diagnostic scenarios. </w:t>
      </w:r>
    </w:p>
    <w:p w14:paraId="30DBF3E0" w14:textId="70A02709" w:rsidR="0061725E" w:rsidRDefault="0061725E" w:rsidP="0061725E">
      <w:pPr>
        <w:ind w:firstLine="288"/>
        <w:jc w:val="both"/>
      </w:pPr>
      <w:bookmarkStart w:id="20" w:name="_Hlk198243519"/>
      <w:r>
        <w:t xml:space="preserve">YOLOv12 </w:t>
      </w:r>
      <w:r w:rsidR="000C0E9C">
        <w:t>introduce</w:t>
      </w:r>
      <w:r w:rsidR="00AB4BCA">
        <w:t xml:space="preserve">s a newer </w:t>
      </w:r>
      <w:r w:rsidR="00EC67BC">
        <w:t>convolutional</w:t>
      </w:r>
      <w:r w:rsidR="003B19A3">
        <w:t xml:space="preserve"> block class </w:t>
      </w:r>
      <w:r w:rsidR="009D393F">
        <w:t xml:space="preserve">that </w:t>
      </w:r>
      <w:r w:rsidR="00022815">
        <w:t xml:space="preserve">enhances its </w:t>
      </w:r>
      <w:r w:rsidR="00363C23">
        <w:t xml:space="preserve">tumor detection performance. </w:t>
      </w:r>
      <w:bookmarkEnd w:id="20"/>
      <w:r w:rsidR="00862A29">
        <w:t>One</w:t>
      </w:r>
      <w:r w:rsidR="002466C0">
        <w:t xml:space="preserve"> of </w:t>
      </w:r>
      <w:r w:rsidR="00A23697">
        <w:t>its</w:t>
      </w:r>
      <w:r w:rsidR="00E617D1">
        <w:t xml:space="preserve"> strength</w:t>
      </w:r>
      <w:r w:rsidR="002466C0">
        <w:t xml:space="preserve">s </w:t>
      </w:r>
      <w:r w:rsidR="00C65E71">
        <w:t>lies in</w:t>
      </w:r>
      <w:r w:rsidR="002466C0">
        <w:t xml:space="preserve"> its lightweight and parallelized </w:t>
      </w:r>
      <w:r w:rsidR="00CC719D">
        <w:t>convolutional block</w:t>
      </w:r>
      <w:r w:rsidR="00567FE4">
        <w:t xml:space="preserve"> that utilizes </w:t>
      </w:r>
      <w:r w:rsidR="007B5124">
        <w:t>a series of smaller kernel</w:t>
      </w:r>
      <w:r w:rsidR="00AB03BA">
        <w:t xml:space="preserve"> (</w:t>
      </w:r>
      <w:r w:rsidR="00AB03BA" w:rsidRPr="008A5817">
        <w:t>A</w:t>
      </w:r>
      <w:r w:rsidR="00DB1162" w:rsidRPr="008A5817">
        <w:t>lif &amp; Hussain, 2025)</w:t>
      </w:r>
      <w:r w:rsidR="00DB1162">
        <w:t>.</w:t>
      </w:r>
      <w:r w:rsidR="00EF2002">
        <w:t xml:space="preserve"> This </w:t>
      </w:r>
      <w:r w:rsidR="00973271">
        <w:t>improves image processing efficiency</w:t>
      </w:r>
      <w:r w:rsidR="00FA223F">
        <w:t xml:space="preserve"> while ensuring </w:t>
      </w:r>
      <w:r w:rsidR="00E66DCC">
        <w:t xml:space="preserve">details of image are captured. This is extremely important </w:t>
      </w:r>
      <w:r w:rsidR="00FB1CE1">
        <w:t>in medical imaging, where</w:t>
      </w:r>
      <w:r w:rsidR="00E66DCC">
        <w:t xml:space="preserve"> </w:t>
      </w:r>
      <w:r w:rsidR="00632F98">
        <w:t>it is</w:t>
      </w:r>
      <w:r w:rsidR="00E66DCC">
        <w:t xml:space="preserve"> </w:t>
      </w:r>
      <w:r w:rsidR="00632F98">
        <w:t>going</w:t>
      </w:r>
      <w:r w:rsidR="00E66DCC">
        <w:t xml:space="preserve"> to </w:t>
      </w:r>
      <w:r w:rsidR="00632F98">
        <w:t>detect small</w:t>
      </w:r>
      <w:r w:rsidR="00C85F7F">
        <w:t xml:space="preserve"> </w:t>
      </w:r>
      <w:r w:rsidR="00CF4DFF">
        <w:t>and irregular</w:t>
      </w:r>
      <w:r w:rsidR="006F765F">
        <w:t>ly shaped tumors.</w:t>
      </w:r>
      <w:r w:rsidR="00C85F7F">
        <w:t xml:space="preserve"> </w:t>
      </w:r>
      <w:r w:rsidR="0055389F">
        <w:t>YOLOv12 also ensures quality feature extraction</w:t>
      </w:r>
      <w:r w:rsidR="00997550">
        <w:t xml:space="preserve">, </w:t>
      </w:r>
      <w:r w:rsidR="00A52546">
        <w:t xml:space="preserve">allowing low-contract </w:t>
      </w:r>
      <w:r w:rsidR="00523EFC">
        <w:t xml:space="preserve">or </w:t>
      </w:r>
      <w:r w:rsidR="00A75FAE">
        <w:t>inapparent tumors to be effectively identified</w:t>
      </w:r>
      <w:r w:rsidR="00326C55">
        <w:t>, regardless of</w:t>
      </w:r>
      <w:r w:rsidR="006C7AF6">
        <w:t xml:space="preserve"> their location and size in the images. </w:t>
      </w:r>
    </w:p>
    <w:p w14:paraId="1FE0156F" w14:textId="6E756977" w:rsidR="00FB0C9E" w:rsidRDefault="00FB0C9E" w:rsidP="0061725E">
      <w:pPr>
        <w:ind w:firstLine="288"/>
        <w:jc w:val="both"/>
      </w:pPr>
      <w:r>
        <w:t xml:space="preserve">Hyperparameter tuning </w:t>
      </w:r>
      <w:r w:rsidR="00A9780D">
        <w:t>is applied to the dataset</w:t>
      </w:r>
      <w:r w:rsidR="00051F9A">
        <w:t xml:space="preserve"> to produce accurate predictions.</w:t>
      </w:r>
      <w:r w:rsidR="00B25B33">
        <w:t xml:space="preserve"> It will also help balance speed and accuracy</w:t>
      </w:r>
      <w:r w:rsidR="00314E83">
        <w:t xml:space="preserve">. By adjusting </w:t>
      </w:r>
      <w:r w:rsidR="00FC4A46">
        <w:t xml:space="preserve">the setting when training models, the models can become more robust </w:t>
      </w:r>
      <w:r w:rsidR="005363D6">
        <w:t>and can generalize better</w:t>
      </w:r>
      <w:r w:rsidR="006C60F3">
        <w:t xml:space="preserve"> (</w:t>
      </w:r>
      <w:r w:rsidR="00690E77">
        <w:t>Y</w:t>
      </w:r>
      <w:r w:rsidR="00035AEA">
        <w:t>olo</w:t>
      </w:r>
      <w:r w:rsidR="00690E77">
        <w:t>v8-</w:t>
      </w:r>
      <w:r w:rsidR="00035AEA">
        <w:t>Architecture)</w:t>
      </w:r>
      <w:r w:rsidR="005363D6">
        <w:t xml:space="preserve">. </w:t>
      </w:r>
      <w:r w:rsidR="00602D8D">
        <w:t>However, hyperparameter tuning usually has high time complexity</w:t>
      </w:r>
      <w:r w:rsidR="009E37C4">
        <w:t xml:space="preserve"> and</w:t>
      </w:r>
      <w:r w:rsidR="00602D8D">
        <w:t xml:space="preserve"> </w:t>
      </w:r>
      <w:r w:rsidR="00E85B61">
        <w:t>high</w:t>
      </w:r>
      <w:r w:rsidR="00602D8D">
        <w:t xml:space="preserve"> computational complexity</w:t>
      </w:r>
      <w:r w:rsidR="00C8234D">
        <w:t xml:space="preserve">. It might have high requirements </w:t>
      </w:r>
      <w:r w:rsidR="00F6371A">
        <w:t>reg</w:t>
      </w:r>
      <w:r w:rsidR="00311C94">
        <w:t>arding</w:t>
      </w:r>
      <w:r w:rsidR="00C8234D">
        <w:t xml:space="preserve"> the </w:t>
      </w:r>
      <w:r w:rsidR="00473C03">
        <w:t xml:space="preserve">substantial processing power and </w:t>
      </w:r>
      <w:r w:rsidR="00C8234D">
        <w:t>hardware spec</w:t>
      </w:r>
      <w:r w:rsidR="00311C94">
        <w:t>ificat</w:t>
      </w:r>
      <w:r w:rsidR="00473C03">
        <w:t>ion</w:t>
      </w:r>
      <w:r w:rsidR="00F220E6">
        <w:t>s used</w:t>
      </w:r>
      <w:r w:rsidR="00473C03">
        <w:t xml:space="preserve"> to perform effectively</w:t>
      </w:r>
      <w:r w:rsidR="00F220E6">
        <w:t>.</w:t>
      </w:r>
      <w:r w:rsidR="00980B8A">
        <w:t xml:space="preserve"> </w:t>
      </w:r>
    </w:p>
    <w:p w14:paraId="3C194795" w14:textId="77777777" w:rsidR="0061725E" w:rsidRDefault="0061725E" w:rsidP="00770931">
      <w:pPr>
        <w:jc w:val="both"/>
        <w:rPr>
          <w:lang w:eastAsia="zh-CN"/>
        </w:rPr>
      </w:pPr>
    </w:p>
    <w:p w14:paraId="4BBBFD56" w14:textId="41212F83" w:rsidR="002A2158" w:rsidRPr="002A2158" w:rsidRDefault="002A2158" w:rsidP="002C4113">
      <w:pPr>
        <w:jc w:val="both"/>
        <w:rPr>
          <w:rFonts w:hint="eastAsia"/>
          <w:lang w:eastAsia="zh-CN"/>
        </w:rPr>
      </w:pPr>
    </w:p>
    <w:p w14:paraId="252F8907" w14:textId="4F83D417" w:rsidR="00A45F66" w:rsidRPr="00A45F66" w:rsidRDefault="00985DFE" w:rsidP="00756D68">
      <w:pPr>
        <w:pStyle w:val="Heading3"/>
        <w:rPr>
          <w:lang w:val="en-GB" w:eastAsia="zh-CN"/>
        </w:rPr>
      </w:pPr>
      <w:r>
        <w:rPr>
          <w:rFonts w:hint="eastAsia"/>
          <w:lang w:val="en-GB" w:eastAsia="zh-CN"/>
        </w:rPr>
        <w:t xml:space="preserve">Challenges </w:t>
      </w:r>
      <w:r w:rsidR="00220AB0">
        <w:rPr>
          <w:rFonts w:hint="eastAsia"/>
          <w:lang w:val="en-GB" w:eastAsia="zh-CN"/>
        </w:rPr>
        <w:t>and Potential Improvements</w:t>
      </w:r>
    </w:p>
    <w:p w14:paraId="1E28AA4C" w14:textId="21A85D0B" w:rsidR="000C1400" w:rsidRPr="000C1400" w:rsidRDefault="00571356" w:rsidP="000C1400">
      <w:pPr>
        <w:pStyle w:val="BodyText"/>
        <w:rPr>
          <w:lang w:val="en-US"/>
        </w:rPr>
      </w:pPr>
      <w:r w:rsidRPr="000C1400">
        <w:rPr>
          <w:rFonts w:hint="eastAsia"/>
          <w:lang w:val="en-US"/>
        </w:rPr>
        <w:t>Firstly,</w:t>
      </w:r>
      <w:r w:rsidR="00CA640F" w:rsidRPr="000C1400">
        <w:rPr>
          <w:rFonts w:hint="eastAsia"/>
          <w:lang w:val="en-US"/>
        </w:rPr>
        <w:t xml:space="preserve"> </w:t>
      </w:r>
      <w:r w:rsidR="000A6DCA">
        <w:rPr>
          <w:lang w:val="en-US"/>
        </w:rPr>
        <w:t>the</w:t>
      </w:r>
      <w:r w:rsidR="00CA640F" w:rsidRPr="000C1400">
        <w:rPr>
          <w:rFonts w:hint="eastAsia"/>
          <w:lang w:val="en-US"/>
        </w:rPr>
        <w:t xml:space="preserve"> imbalanced dataset on certain classes could contribute to the </w:t>
      </w:r>
      <w:r w:rsidR="00506FBD" w:rsidRPr="000C1400">
        <w:rPr>
          <w:rFonts w:hint="eastAsia"/>
          <w:lang w:val="en-US"/>
        </w:rPr>
        <w:t xml:space="preserve">low overall performance metrics for the models. There </w:t>
      </w:r>
      <w:r w:rsidR="00744DF5" w:rsidRPr="000C1400">
        <w:rPr>
          <w:rFonts w:hint="eastAsia"/>
          <w:lang w:val="en-US"/>
        </w:rPr>
        <w:t>is</w:t>
      </w:r>
      <w:r w:rsidR="00506FBD" w:rsidRPr="000C1400">
        <w:rPr>
          <w:rFonts w:hint="eastAsia"/>
          <w:lang w:val="en-US"/>
        </w:rPr>
        <w:t xml:space="preserve"> a total of four different classes in our dataset, namely </w:t>
      </w:r>
      <w:r w:rsidR="00501DC6" w:rsidRPr="000C1400">
        <w:rPr>
          <w:lang w:val="en-US"/>
        </w:rPr>
        <w:t>“</w:t>
      </w:r>
      <w:r w:rsidR="00506FBD" w:rsidRPr="000C1400">
        <w:rPr>
          <w:lang w:val="en-US"/>
        </w:rPr>
        <w:t>NO_tumor</w:t>
      </w:r>
      <w:r w:rsidR="00501DC6" w:rsidRPr="000C1400">
        <w:rPr>
          <w:lang w:val="en-US"/>
        </w:rPr>
        <w:t>”</w:t>
      </w:r>
      <w:r w:rsidR="00506FBD" w:rsidRPr="000C1400">
        <w:rPr>
          <w:lang w:val="en-US"/>
        </w:rPr>
        <w:t xml:space="preserve">, </w:t>
      </w:r>
      <w:r w:rsidR="00501DC6" w:rsidRPr="000C1400">
        <w:rPr>
          <w:lang w:val="en-US"/>
        </w:rPr>
        <w:t>“</w:t>
      </w:r>
      <w:r w:rsidR="00506FBD" w:rsidRPr="000C1400">
        <w:rPr>
          <w:lang w:val="en-US"/>
        </w:rPr>
        <w:t>glioma</w:t>
      </w:r>
      <w:r w:rsidR="00501DC6" w:rsidRPr="000C1400">
        <w:rPr>
          <w:lang w:val="en-US"/>
        </w:rPr>
        <w:t>”</w:t>
      </w:r>
      <w:r w:rsidR="00506FBD" w:rsidRPr="000C1400">
        <w:rPr>
          <w:lang w:val="en-US"/>
        </w:rPr>
        <w:t xml:space="preserve">, </w:t>
      </w:r>
      <w:r w:rsidR="00501DC6" w:rsidRPr="000C1400">
        <w:rPr>
          <w:lang w:val="en-US"/>
        </w:rPr>
        <w:t>“</w:t>
      </w:r>
      <w:r w:rsidR="00506FBD" w:rsidRPr="000C1400">
        <w:rPr>
          <w:lang w:val="en-US"/>
        </w:rPr>
        <w:t>meningioma</w:t>
      </w:r>
      <w:r w:rsidR="00501DC6" w:rsidRPr="000C1400">
        <w:rPr>
          <w:lang w:val="en-US"/>
        </w:rPr>
        <w:t>”</w:t>
      </w:r>
      <w:r w:rsidR="00506FBD" w:rsidRPr="000C1400">
        <w:rPr>
          <w:lang w:val="en-US"/>
        </w:rPr>
        <w:t xml:space="preserve">, </w:t>
      </w:r>
      <w:r w:rsidR="00501DC6" w:rsidRPr="000C1400">
        <w:rPr>
          <w:lang w:val="en-US"/>
        </w:rPr>
        <w:t>“</w:t>
      </w:r>
      <w:r w:rsidR="00506FBD" w:rsidRPr="000C1400">
        <w:rPr>
          <w:lang w:val="en-US"/>
        </w:rPr>
        <w:t>pituitary</w:t>
      </w:r>
      <w:r w:rsidR="00501DC6" w:rsidRPr="000C1400">
        <w:rPr>
          <w:lang w:val="en-US"/>
        </w:rPr>
        <w:t>”</w:t>
      </w:r>
      <w:r w:rsidR="00506FBD" w:rsidRPr="000C1400">
        <w:rPr>
          <w:lang w:val="en-US"/>
        </w:rPr>
        <w:t xml:space="preserve">, </w:t>
      </w:r>
      <w:r w:rsidR="00506FBD" w:rsidRPr="000C1400">
        <w:rPr>
          <w:rFonts w:hint="eastAsia"/>
          <w:lang w:val="en-US"/>
        </w:rPr>
        <w:t xml:space="preserve">and </w:t>
      </w:r>
      <w:r w:rsidR="00501DC6" w:rsidRPr="000C1400">
        <w:rPr>
          <w:lang w:val="en-US"/>
        </w:rPr>
        <w:t>“</w:t>
      </w:r>
      <w:r w:rsidR="00506FBD" w:rsidRPr="000C1400">
        <w:rPr>
          <w:lang w:val="en-US"/>
        </w:rPr>
        <w:t>space-occupying lesion-</w:t>
      </w:r>
      <w:r w:rsidR="00104B5F" w:rsidRPr="000C1400">
        <w:rPr>
          <w:lang w:val="en-US"/>
        </w:rPr>
        <w:t>”</w:t>
      </w:r>
      <w:r w:rsidR="005D2F8C" w:rsidRPr="000C1400">
        <w:rPr>
          <w:rFonts w:hint="eastAsia"/>
          <w:lang w:val="en-US"/>
        </w:rPr>
        <w:t xml:space="preserve">. However, dataset for training, validation, and testing </w:t>
      </w:r>
      <w:r w:rsidR="00AF3E32" w:rsidRPr="000C1400">
        <w:rPr>
          <w:rFonts w:hint="eastAsia"/>
          <w:lang w:val="en-US"/>
        </w:rPr>
        <w:t>have significantly less</w:t>
      </w:r>
      <w:r w:rsidR="00405734" w:rsidRPr="000C1400">
        <w:rPr>
          <w:rFonts w:hint="eastAsia"/>
          <w:lang w:val="en-US"/>
        </w:rPr>
        <w:t>er</w:t>
      </w:r>
      <w:r w:rsidR="00AF3E32" w:rsidRPr="000C1400">
        <w:rPr>
          <w:rFonts w:hint="eastAsia"/>
          <w:lang w:val="en-US"/>
        </w:rPr>
        <w:t xml:space="preserve"> images for the class of </w:t>
      </w:r>
      <w:r w:rsidR="00EB5AC9" w:rsidRPr="000C1400">
        <w:rPr>
          <w:lang w:val="en-US"/>
        </w:rPr>
        <w:t>“</w:t>
      </w:r>
      <w:r w:rsidR="00AF3E32" w:rsidRPr="000C1400">
        <w:rPr>
          <w:rFonts w:hint="eastAsia"/>
          <w:lang w:val="en-US"/>
        </w:rPr>
        <w:t>glioma</w:t>
      </w:r>
      <w:r w:rsidR="00EB5AC9" w:rsidRPr="000C1400">
        <w:rPr>
          <w:lang w:val="en-US"/>
        </w:rPr>
        <w:t>”</w:t>
      </w:r>
      <w:r w:rsidR="00AF3E32" w:rsidRPr="000C1400">
        <w:rPr>
          <w:rFonts w:hint="eastAsia"/>
          <w:lang w:val="en-US"/>
        </w:rPr>
        <w:t xml:space="preserve"> and </w:t>
      </w:r>
      <w:r w:rsidR="00104B5F" w:rsidRPr="000C1400">
        <w:rPr>
          <w:lang w:val="en-US"/>
        </w:rPr>
        <w:t>“</w:t>
      </w:r>
      <w:r w:rsidR="009166F1" w:rsidRPr="000C1400">
        <w:rPr>
          <w:rFonts w:hint="eastAsia"/>
          <w:lang w:val="en-US"/>
        </w:rPr>
        <w:t>space-occupying lesion-</w:t>
      </w:r>
      <w:r w:rsidR="00104B5F" w:rsidRPr="000C1400">
        <w:rPr>
          <w:lang w:val="en-US"/>
        </w:rPr>
        <w:t>”</w:t>
      </w:r>
      <w:r w:rsidR="00104B5F" w:rsidRPr="000C1400">
        <w:rPr>
          <w:rFonts w:hint="eastAsia"/>
          <w:lang w:val="en-US"/>
        </w:rPr>
        <w:t xml:space="preserve">. </w:t>
      </w:r>
      <w:r w:rsidR="00FE7019" w:rsidRPr="00FE7019">
        <w:rPr>
          <w:lang w:val="en-US" w:eastAsia="zh-CN"/>
        </w:rPr>
        <w:t>To address this issue, one of the potential improvements is to explore class-weighted loss functions for the imbalanced classes according to the frequency of the classes. According to the standard practice, classes with higher frequency are assigned lower weights, while classes with lower frequency are assigned higher weights. In this way, the detection and classification of these minority classes might be performed better</w:t>
      </w:r>
      <w:r w:rsidR="00FE7019">
        <w:rPr>
          <w:rFonts w:hint="eastAsia"/>
          <w:lang w:val="en-US" w:eastAsia="zh-CN"/>
        </w:rPr>
        <w:t>.</w:t>
      </w:r>
    </w:p>
    <w:p w14:paraId="5B1B8E37" w14:textId="7D95B5F7" w:rsidR="00A45F66" w:rsidRPr="000C1400" w:rsidRDefault="00A45F66" w:rsidP="000C1400">
      <w:pPr>
        <w:pStyle w:val="BodyText"/>
        <w:rPr>
          <w:lang w:val="en-US" w:eastAsia="zh-CN"/>
        </w:rPr>
      </w:pPr>
      <w:r w:rsidRPr="000C1400">
        <w:rPr>
          <w:rFonts w:hint="eastAsia"/>
          <w:lang w:val="en-US"/>
        </w:rPr>
        <w:t xml:space="preserve">Secondly, </w:t>
      </w:r>
      <w:r w:rsidR="00AF4AE5">
        <w:rPr>
          <w:rFonts w:hint="eastAsia"/>
          <w:lang w:val="en-GB" w:eastAsia="zh-CN"/>
        </w:rPr>
        <w:t xml:space="preserve">the </w:t>
      </w:r>
      <w:r w:rsidR="00125E0C" w:rsidRPr="008E32D9">
        <w:rPr>
          <w:lang w:val="en-GB"/>
        </w:rPr>
        <w:t>limitations of</w:t>
      </w:r>
      <w:r w:rsidR="00AF4AE5" w:rsidRPr="008E32D9">
        <w:rPr>
          <w:rFonts w:hint="eastAsia"/>
          <w:lang w:val="en-GB"/>
        </w:rPr>
        <w:t xml:space="preserve"> the </w:t>
      </w:r>
      <w:r w:rsidR="00125E0C" w:rsidRPr="008E32D9">
        <w:rPr>
          <w:lang w:val="en-GB"/>
        </w:rPr>
        <w:t>free version of Google Colab, particularly the restricted access to GPUs like the G4</w:t>
      </w:r>
      <w:r w:rsidR="006C5913">
        <w:rPr>
          <w:rFonts w:hint="eastAsia"/>
          <w:lang w:val="en-GB" w:eastAsia="zh-CN"/>
        </w:rPr>
        <w:t xml:space="preserve"> </w:t>
      </w:r>
      <w:r w:rsidR="004E3AAF">
        <w:rPr>
          <w:rFonts w:hint="eastAsia"/>
          <w:lang w:val="en-GB" w:eastAsia="zh-CN"/>
        </w:rPr>
        <w:t xml:space="preserve">is </w:t>
      </w:r>
      <w:r w:rsidR="00827B70">
        <w:rPr>
          <w:rFonts w:hint="eastAsia"/>
          <w:lang w:val="en-GB" w:eastAsia="zh-CN"/>
        </w:rPr>
        <w:t xml:space="preserve">one of the challenges. </w:t>
      </w:r>
      <w:r w:rsidR="00387388">
        <w:rPr>
          <w:rFonts w:hint="eastAsia"/>
          <w:lang w:val="en-GB" w:eastAsia="zh-CN"/>
        </w:rPr>
        <w:t>It</w:t>
      </w:r>
      <w:r w:rsidR="00125E0C">
        <w:rPr>
          <w:lang w:val="en-GB" w:eastAsia="zh-CN"/>
        </w:rPr>
        <w:t xml:space="preserve"> </w:t>
      </w:r>
      <w:r w:rsidR="00125E0C" w:rsidRPr="008E32D9">
        <w:rPr>
          <w:lang w:val="en-GB"/>
        </w:rPr>
        <w:t>significantly hinder</w:t>
      </w:r>
      <w:r w:rsidR="00387388">
        <w:rPr>
          <w:rFonts w:hint="eastAsia"/>
          <w:lang w:val="en-GB" w:eastAsia="zh-CN"/>
        </w:rPr>
        <w:t>s</w:t>
      </w:r>
      <w:r w:rsidR="00125E0C" w:rsidRPr="008E32D9">
        <w:rPr>
          <w:lang w:val="en-GB"/>
        </w:rPr>
        <w:t xml:space="preserve"> the efficiency</w:t>
      </w:r>
      <w:r w:rsidR="00AF4AE5" w:rsidRPr="008E32D9">
        <w:rPr>
          <w:rFonts w:hint="eastAsia"/>
          <w:lang w:val="en-GB"/>
        </w:rPr>
        <w:t xml:space="preserve"> of </w:t>
      </w:r>
      <w:r w:rsidR="0033472B" w:rsidRPr="008E32D9">
        <w:rPr>
          <w:rFonts w:hint="eastAsia"/>
          <w:lang w:val="en-GB"/>
        </w:rPr>
        <w:t>training models</w:t>
      </w:r>
      <w:r w:rsidR="00125E0C" w:rsidRPr="008E32D9">
        <w:rPr>
          <w:lang w:val="en-GB"/>
        </w:rPr>
        <w:t xml:space="preserve"> and evaluating them on</w:t>
      </w:r>
      <w:r w:rsidR="00B84784" w:rsidRPr="008E32D9">
        <w:rPr>
          <w:rFonts w:hint="eastAsia"/>
          <w:lang w:val="en-GB"/>
        </w:rPr>
        <w:t xml:space="preserve"> </w:t>
      </w:r>
      <w:r w:rsidR="00B84784" w:rsidRPr="008E32D9">
        <w:rPr>
          <w:lang w:val="en-GB"/>
        </w:rPr>
        <w:t>validation</w:t>
      </w:r>
      <w:r w:rsidR="00B84784" w:rsidRPr="008E32D9">
        <w:rPr>
          <w:rFonts w:hint="eastAsia"/>
          <w:lang w:val="en-GB"/>
        </w:rPr>
        <w:t xml:space="preserve"> and testing </w:t>
      </w:r>
      <w:r w:rsidR="00125E0C" w:rsidRPr="008E32D9">
        <w:rPr>
          <w:lang w:val="en-GB"/>
        </w:rPr>
        <w:t>datasets.</w:t>
      </w:r>
      <w:r w:rsidR="00B84784" w:rsidRPr="008E32D9">
        <w:rPr>
          <w:rFonts w:hint="eastAsia"/>
          <w:lang w:val="en-GB"/>
        </w:rPr>
        <w:t xml:space="preserve"> </w:t>
      </w:r>
      <w:r w:rsidR="00077338">
        <w:rPr>
          <w:rFonts w:hint="eastAsia"/>
          <w:lang w:val="en-GB" w:eastAsia="zh-CN"/>
        </w:rPr>
        <w:t xml:space="preserve">The possible solution will be </w:t>
      </w:r>
      <w:r w:rsidR="00077338">
        <w:rPr>
          <w:lang w:val="en-GB" w:eastAsia="zh-CN"/>
        </w:rPr>
        <w:t>switching</w:t>
      </w:r>
      <w:r w:rsidR="00077338">
        <w:rPr>
          <w:rFonts w:hint="eastAsia"/>
          <w:lang w:val="en-GB" w:eastAsia="zh-CN"/>
        </w:rPr>
        <w:t xml:space="preserve"> to alternatives </w:t>
      </w:r>
      <w:r w:rsidR="005232F1">
        <w:rPr>
          <w:rFonts w:hint="eastAsia"/>
          <w:lang w:val="en-GB" w:eastAsia="zh-CN"/>
        </w:rPr>
        <w:t xml:space="preserve">which can offer longer GPU usage time without abrupt disconnections. Moreover, </w:t>
      </w:r>
      <w:r w:rsidR="00286748">
        <w:rPr>
          <w:rFonts w:hint="eastAsia"/>
          <w:lang w:val="en-GB" w:eastAsia="zh-CN"/>
        </w:rPr>
        <w:t xml:space="preserve">investing in Google Colab Pro or using free cloud credits from platforms like AWS </w:t>
      </w:r>
      <w:r w:rsidR="003C4507">
        <w:rPr>
          <w:rFonts w:hint="eastAsia"/>
          <w:lang w:val="en-GB" w:eastAsia="zh-CN"/>
        </w:rPr>
        <w:t xml:space="preserve">can offer more powerful GPUs with extended runtimes. </w:t>
      </w:r>
    </w:p>
    <w:p w14:paraId="0A65DB71" w14:textId="54E53968" w:rsidR="00124551" w:rsidRDefault="00354F3F" w:rsidP="7ADDDB08">
      <w:pPr>
        <w:pStyle w:val="BodyText"/>
        <w:rPr>
          <w:lang w:val="en-US" w:eastAsia="zh-CN"/>
        </w:rPr>
      </w:pPr>
      <w:r w:rsidRPr="000C1400">
        <w:rPr>
          <w:rFonts w:hint="eastAsia"/>
          <w:lang w:val="en-US"/>
        </w:rPr>
        <w:t xml:space="preserve">Thirdly, </w:t>
      </w:r>
      <w:r w:rsidR="00552DB1" w:rsidRPr="000C1400">
        <w:rPr>
          <w:rFonts w:hint="eastAsia"/>
          <w:lang w:val="en-US"/>
        </w:rPr>
        <w:t xml:space="preserve">best model </w:t>
      </w:r>
      <w:r w:rsidR="00323F08" w:rsidRPr="000C1400">
        <w:rPr>
          <w:rFonts w:hint="eastAsia"/>
          <w:lang w:val="en-US"/>
        </w:rPr>
        <w:t xml:space="preserve">selection is another major </w:t>
      </w:r>
      <w:r w:rsidR="00B1454B" w:rsidRPr="000C1400">
        <w:rPr>
          <w:rFonts w:hint="eastAsia"/>
          <w:lang w:val="en-US"/>
        </w:rPr>
        <w:t>challenge</w:t>
      </w:r>
      <w:r w:rsidR="00841274" w:rsidRPr="000C1400">
        <w:rPr>
          <w:rFonts w:hint="eastAsia"/>
          <w:lang w:val="en-US"/>
        </w:rPr>
        <w:t xml:space="preserve">. </w:t>
      </w:r>
      <w:r w:rsidR="00E12050" w:rsidRPr="000C1400">
        <w:rPr>
          <w:rFonts w:hint="eastAsia"/>
          <w:lang w:val="en-US"/>
        </w:rPr>
        <w:t>Choosing the right YOLO variant (n, s, m, l) for different versions of models is quite difficult</w:t>
      </w:r>
      <w:r w:rsidR="00161AC2">
        <w:rPr>
          <w:rFonts w:hint="eastAsia"/>
          <w:lang w:val="en-US" w:eastAsia="zh-CN"/>
        </w:rPr>
        <w:t>, especially without</w:t>
      </w:r>
      <w:r w:rsidR="008614A5">
        <w:rPr>
          <w:rFonts w:hint="eastAsia"/>
          <w:lang w:val="en-US" w:eastAsia="zh-CN"/>
        </w:rPr>
        <w:t xml:space="preserve"> </w:t>
      </w:r>
      <w:r w:rsidR="003634D0">
        <w:rPr>
          <w:rFonts w:hint="eastAsia"/>
          <w:lang w:val="en-US" w:eastAsia="zh-CN"/>
        </w:rPr>
        <w:t>in-depth knowledge</w:t>
      </w:r>
      <w:r w:rsidR="0019456F">
        <w:rPr>
          <w:rFonts w:hint="eastAsia"/>
          <w:lang w:val="en-US" w:eastAsia="zh-CN"/>
        </w:rPr>
        <w:t xml:space="preserve"> o</w:t>
      </w:r>
      <w:r w:rsidR="00BA62E3">
        <w:rPr>
          <w:rFonts w:hint="eastAsia"/>
          <w:lang w:val="en-US" w:eastAsia="zh-CN"/>
        </w:rPr>
        <w:t>r sufficient</w:t>
      </w:r>
      <w:r w:rsidR="008614A5">
        <w:rPr>
          <w:rFonts w:hint="eastAsia"/>
          <w:lang w:val="en-US" w:eastAsia="zh-CN"/>
        </w:rPr>
        <w:t xml:space="preserve"> time to test </w:t>
      </w:r>
      <w:r w:rsidR="00BA62E3">
        <w:rPr>
          <w:rFonts w:hint="eastAsia"/>
          <w:lang w:val="en-US" w:eastAsia="zh-CN"/>
        </w:rPr>
        <w:t xml:space="preserve">each option. To tackle this, </w:t>
      </w:r>
      <w:r w:rsidR="00377682">
        <w:rPr>
          <w:rFonts w:hint="eastAsia"/>
          <w:lang w:val="en-US" w:eastAsia="zh-CN"/>
        </w:rPr>
        <w:t xml:space="preserve">training each variant for a small number of epochs </w:t>
      </w:r>
      <w:r w:rsidR="00E1361C">
        <w:rPr>
          <w:rFonts w:hint="eastAsia"/>
          <w:lang w:val="en-US" w:eastAsia="zh-CN"/>
        </w:rPr>
        <w:t>and then evaluating th</w:t>
      </w:r>
      <w:r w:rsidR="007F7F64">
        <w:rPr>
          <w:rFonts w:hint="eastAsia"/>
          <w:lang w:val="en-US" w:eastAsia="zh-CN"/>
        </w:rPr>
        <w:t xml:space="preserve">eir </w:t>
      </w:r>
      <w:r w:rsidR="000B00E1">
        <w:rPr>
          <w:rFonts w:hint="eastAsia"/>
          <w:lang w:val="en-US" w:eastAsia="zh-CN"/>
        </w:rPr>
        <w:t xml:space="preserve">validation and testing performance can greatly reduce the </w:t>
      </w:r>
      <w:r w:rsidR="009D2EF4">
        <w:rPr>
          <w:rFonts w:hint="eastAsia"/>
          <w:lang w:val="en-US" w:eastAsia="zh-CN"/>
        </w:rPr>
        <w:t xml:space="preserve">process time. </w:t>
      </w:r>
      <w:r w:rsidR="00954CC3">
        <w:rPr>
          <w:rFonts w:hint="eastAsia"/>
          <w:lang w:val="en-US" w:eastAsia="zh-CN"/>
        </w:rPr>
        <w:t xml:space="preserve">Besides that, </w:t>
      </w:r>
      <w:r w:rsidR="008215CF">
        <w:rPr>
          <w:rFonts w:hint="eastAsia"/>
          <w:lang w:val="en-US" w:eastAsia="zh-CN"/>
        </w:rPr>
        <w:t xml:space="preserve">referring to </w:t>
      </w:r>
      <w:r w:rsidR="008215CF">
        <w:rPr>
          <w:rFonts w:hint="eastAsia"/>
          <w:lang w:val="en-US" w:eastAsia="zh-CN"/>
        </w:rPr>
        <w:lastRenderedPageBreak/>
        <w:t xml:space="preserve">the official YOLO documentation and performance benchmarks can help in guiding the selection of the most </w:t>
      </w:r>
      <w:r w:rsidR="008215CF">
        <w:rPr>
          <w:lang w:val="en-US" w:eastAsia="zh-CN"/>
        </w:rPr>
        <w:t>suitable</w:t>
      </w:r>
      <w:r w:rsidR="008215CF">
        <w:rPr>
          <w:rFonts w:hint="eastAsia"/>
          <w:lang w:val="en-US" w:eastAsia="zh-CN"/>
        </w:rPr>
        <w:t xml:space="preserve"> model which </w:t>
      </w:r>
      <w:r w:rsidR="00275088">
        <w:rPr>
          <w:rFonts w:hint="eastAsia"/>
          <w:lang w:val="en-US" w:eastAsia="zh-CN"/>
        </w:rPr>
        <w:t>strikes a balance between speed and accuracy.</w:t>
      </w:r>
    </w:p>
    <w:p w14:paraId="19B67A45" w14:textId="77777777" w:rsidR="00AA768F" w:rsidRPr="00AA768F" w:rsidRDefault="00AA768F" w:rsidP="00AA768F">
      <w:pPr>
        <w:pStyle w:val="BodyText"/>
        <w:rPr>
          <w:lang w:val="en-US" w:eastAsia="zh-CN"/>
        </w:rPr>
      </w:pPr>
    </w:p>
    <w:p w14:paraId="4CEA7B6C" w14:textId="0A997750" w:rsidR="00124551" w:rsidRDefault="00E60104" w:rsidP="008C49A5">
      <w:pPr>
        <w:pStyle w:val="BodyText"/>
        <w:numPr>
          <w:ilvl w:val="0"/>
          <w:numId w:val="19"/>
        </w:numPr>
        <w:jc w:val="center"/>
      </w:pPr>
      <w:r>
        <w:t>Conclusion</w:t>
      </w:r>
    </w:p>
    <w:p w14:paraId="0FBE7EE6" w14:textId="5C443702" w:rsidR="006E4C3C" w:rsidRDefault="006E4C3C" w:rsidP="004F7EED">
      <w:pPr>
        <w:pStyle w:val="BodyText"/>
        <w:ind w:firstLine="0"/>
      </w:pPr>
      <w:r w:rsidRPr="35966398">
        <w:rPr>
          <w:lang w:val="en-US"/>
        </w:rPr>
        <w:t xml:space="preserve">In conclusion, </w:t>
      </w:r>
      <w:r w:rsidR="009F7618" w:rsidRPr="35966398">
        <w:rPr>
          <w:lang w:val="en-US"/>
        </w:rPr>
        <w:t xml:space="preserve">this study has </w:t>
      </w:r>
      <w:r w:rsidR="009C606A" w:rsidRPr="35966398">
        <w:rPr>
          <w:lang w:val="en-US"/>
        </w:rPr>
        <w:t>implemented various YOLO vers</w:t>
      </w:r>
      <w:r w:rsidR="004F7EED" w:rsidRPr="35966398">
        <w:rPr>
          <w:lang w:val="en-US"/>
        </w:rPr>
        <w:t>ion</w:t>
      </w:r>
      <w:r w:rsidR="00FA3179" w:rsidRPr="35966398">
        <w:rPr>
          <w:lang w:val="en-US"/>
        </w:rPr>
        <w:t>s</w:t>
      </w:r>
      <w:r w:rsidR="002E6CE9" w:rsidRPr="35966398">
        <w:rPr>
          <w:lang w:val="en-US"/>
        </w:rPr>
        <w:t xml:space="preserve"> </w:t>
      </w:r>
      <w:r w:rsidR="00B52EA3" w:rsidRPr="35966398">
        <w:rPr>
          <w:lang w:val="en-US"/>
        </w:rPr>
        <w:t xml:space="preserve">to compare and </w:t>
      </w:r>
      <w:r w:rsidR="00F233DB" w:rsidRPr="35966398">
        <w:rPr>
          <w:lang w:val="en-US"/>
        </w:rPr>
        <w:t xml:space="preserve">identify the best model for </w:t>
      </w:r>
      <w:r w:rsidR="009B6C88" w:rsidRPr="35966398">
        <w:rPr>
          <w:lang w:val="en-US"/>
        </w:rPr>
        <w:t xml:space="preserve">intracranial tumor detection. </w:t>
      </w:r>
      <w:r w:rsidR="00540ADB">
        <w:rPr>
          <w:lang w:val="en-US"/>
        </w:rPr>
        <w:t xml:space="preserve">The evaluation </w:t>
      </w:r>
      <w:r w:rsidR="00F2694F">
        <w:rPr>
          <w:lang w:val="en-US"/>
        </w:rPr>
        <w:t>showed that</w:t>
      </w:r>
      <w:r w:rsidR="00540ADB">
        <w:rPr>
          <w:lang w:val="en-US"/>
        </w:rPr>
        <w:t xml:space="preserve"> </w:t>
      </w:r>
      <w:r w:rsidR="00A63E5C">
        <w:rPr>
          <w:lang w:val="en-US"/>
        </w:rPr>
        <w:t>YOLOv8 has the</w:t>
      </w:r>
      <w:r w:rsidR="005B3B5D">
        <w:rPr>
          <w:lang w:val="en-US"/>
        </w:rPr>
        <w:t xml:space="preserve"> most precise res</w:t>
      </w:r>
      <w:r w:rsidR="00286908">
        <w:rPr>
          <w:lang w:val="en-US"/>
        </w:rPr>
        <w:t>ults</w:t>
      </w:r>
      <w:r w:rsidR="00CB6E47">
        <w:rPr>
          <w:lang w:val="en-US"/>
        </w:rPr>
        <w:t>, suitable for</w:t>
      </w:r>
      <w:r w:rsidR="00A80829">
        <w:rPr>
          <w:lang w:val="en-US"/>
        </w:rPr>
        <w:t xml:space="preserve"> scenarios where minimizing false positives is critical</w:t>
      </w:r>
      <w:r w:rsidR="000D41EF">
        <w:rPr>
          <w:lang w:val="en-US"/>
        </w:rPr>
        <w:t>. YOLOv11 offered the most balanced performance between precision and recall, making it suitable for tumor detection tasks where both false positives and false negatives must be controlled. For YOLOv12, it has the highest sensit</w:t>
      </w:r>
      <w:r w:rsidR="005B5798">
        <w:rPr>
          <w:lang w:val="en-US"/>
        </w:rPr>
        <w:t xml:space="preserve">ivity, </w:t>
      </w:r>
      <w:r w:rsidR="001C68A4">
        <w:rPr>
          <w:lang w:val="en-US"/>
        </w:rPr>
        <w:t>making it suitable for critical clinical applications, provided that the training dataset is balanced.</w:t>
      </w:r>
    </w:p>
    <w:p w14:paraId="431482FB" w14:textId="77777777" w:rsidR="00844ED9" w:rsidRDefault="00844ED9" w:rsidP="004F7EED">
      <w:pPr>
        <w:pStyle w:val="BodyText"/>
        <w:ind w:firstLine="0"/>
      </w:pPr>
    </w:p>
    <w:p w14:paraId="4E35C11E" w14:textId="6B3E3356" w:rsidR="00F704EC" w:rsidRDefault="00F704EC" w:rsidP="00F704EC">
      <w:pPr>
        <w:pStyle w:val="BodyText"/>
        <w:numPr>
          <w:ilvl w:val="0"/>
          <w:numId w:val="24"/>
        </w:numPr>
        <w:jc w:val="center"/>
      </w:pPr>
      <w:r>
        <w:t>Contribution</w:t>
      </w:r>
    </w:p>
    <w:tbl>
      <w:tblPr>
        <w:tblStyle w:val="TableGrid"/>
        <w:tblW w:w="0" w:type="auto"/>
        <w:tblInd w:w="-5" w:type="dxa"/>
        <w:tblLook w:val="04A0" w:firstRow="1" w:lastRow="0" w:firstColumn="1" w:lastColumn="0" w:noHBand="0" w:noVBand="1"/>
      </w:tblPr>
      <w:tblGrid>
        <w:gridCol w:w="1800"/>
        <w:gridCol w:w="3061"/>
      </w:tblGrid>
      <w:tr w:rsidR="00F704EC" w14:paraId="164FE0D7" w14:textId="77777777" w:rsidTr="7BA6012B">
        <w:tc>
          <w:tcPr>
            <w:tcW w:w="1800" w:type="dxa"/>
          </w:tcPr>
          <w:p w14:paraId="25820F47" w14:textId="4A055F5A" w:rsidR="00F704EC" w:rsidRDefault="00F704EC" w:rsidP="00F704EC">
            <w:pPr>
              <w:pStyle w:val="BodyText"/>
              <w:ind w:firstLine="0"/>
            </w:pPr>
            <w:r>
              <w:t>Name</w:t>
            </w:r>
          </w:p>
        </w:tc>
        <w:tc>
          <w:tcPr>
            <w:tcW w:w="3061" w:type="dxa"/>
          </w:tcPr>
          <w:p w14:paraId="0990E28D" w14:textId="1AAE1F38" w:rsidR="00F704EC" w:rsidRDefault="00F704EC" w:rsidP="00F704EC">
            <w:pPr>
              <w:pStyle w:val="BodyText"/>
              <w:ind w:firstLine="0"/>
            </w:pPr>
            <w:r>
              <w:t>Contributions</w:t>
            </w:r>
          </w:p>
        </w:tc>
      </w:tr>
      <w:tr w:rsidR="00F704EC" w14:paraId="779BC795" w14:textId="77777777" w:rsidTr="7BA6012B">
        <w:tc>
          <w:tcPr>
            <w:tcW w:w="1800" w:type="dxa"/>
          </w:tcPr>
          <w:p w14:paraId="117152A1" w14:textId="351B4E13" w:rsidR="00F704EC" w:rsidRDefault="00F704EC" w:rsidP="00F704EC">
            <w:pPr>
              <w:pStyle w:val="BodyText"/>
              <w:ind w:firstLine="0"/>
            </w:pPr>
            <w:r>
              <w:t>Lim Cammy</w:t>
            </w:r>
          </w:p>
        </w:tc>
        <w:tc>
          <w:tcPr>
            <w:tcW w:w="3061" w:type="dxa"/>
          </w:tcPr>
          <w:p w14:paraId="1E2B6455" w14:textId="618EBA5F" w:rsidR="00F704EC" w:rsidRDefault="00800A37" w:rsidP="00800A37">
            <w:pPr>
              <w:pStyle w:val="BodyText"/>
              <w:numPr>
                <w:ilvl w:val="0"/>
                <w:numId w:val="30"/>
              </w:numPr>
              <w:ind w:left="360"/>
            </w:pPr>
            <w:r>
              <w:t>Wrote code for YOLOv</w:t>
            </w:r>
            <w:r w:rsidR="00EF09F8">
              <w:t xml:space="preserve">8 and </w:t>
            </w:r>
            <w:r>
              <w:t>YOLOv12</w:t>
            </w:r>
          </w:p>
          <w:p w14:paraId="437B98A5" w14:textId="38B476DB" w:rsidR="00F704EC" w:rsidRDefault="00EC53C5" w:rsidP="00800A37">
            <w:pPr>
              <w:pStyle w:val="BodyText"/>
              <w:numPr>
                <w:ilvl w:val="0"/>
                <w:numId w:val="30"/>
              </w:numPr>
              <w:ind w:left="360"/>
            </w:pPr>
            <w:r>
              <w:t xml:space="preserve">Wrote the </w:t>
            </w:r>
            <w:r w:rsidR="00683E9B">
              <w:t>challenges</w:t>
            </w:r>
            <w:r>
              <w:t xml:space="preserve"> part of the report</w:t>
            </w:r>
          </w:p>
        </w:tc>
      </w:tr>
      <w:tr w:rsidR="00F704EC" w14:paraId="0098AAE6" w14:textId="77777777" w:rsidTr="7BA6012B">
        <w:tc>
          <w:tcPr>
            <w:tcW w:w="1800" w:type="dxa"/>
          </w:tcPr>
          <w:p w14:paraId="2E449092" w14:textId="2BE3BB0A" w:rsidR="00F704EC" w:rsidRDefault="00F704EC" w:rsidP="00F704EC">
            <w:pPr>
              <w:pStyle w:val="BodyText"/>
              <w:ind w:firstLine="0"/>
            </w:pPr>
            <w:r>
              <w:t>Liow Ke Han</w:t>
            </w:r>
          </w:p>
        </w:tc>
        <w:tc>
          <w:tcPr>
            <w:tcW w:w="3061" w:type="dxa"/>
          </w:tcPr>
          <w:p w14:paraId="176B0B2E" w14:textId="300C730C" w:rsidR="00F704EC" w:rsidRDefault="00A74956" w:rsidP="00800A37">
            <w:pPr>
              <w:pStyle w:val="BodyText"/>
              <w:numPr>
                <w:ilvl w:val="0"/>
                <w:numId w:val="31"/>
              </w:numPr>
              <w:ind w:left="360"/>
            </w:pPr>
            <w:r w:rsidRPr="7BA6012B">
              <w:rPr>
                <w:lang w:val="en-US"/>
              </w:rPr>
              <w:t xml:space="preserve">Wrote the abstract, </w:t>
            </w:r>
            <w:r w:rsidR="00EC53C5" w:rsidRPr="7BA6012B">
              <w:rPr>
                <w:lang w:val="en-US"/>
              </w:rPr>
              <w:t>strengths and weaknesses of methodology, and conclusion part of the report</w:t>
            </w:r>
          </w:p>
        </w:tc>
      </w:tr>
      <w:tr w:rsidR="00F704EC" w14:paraId="4F3C2067" w14:textId="77777777" w:rsidTr="7BA6012B">
        <w:tc>
          <w:tcPr>
            <w:tcW w:w="1800" w:type="dxa"/>
          </w:tcPr>
          <w:p w14:paraId="7BE0DC18" w14:textId="0F5C0113" w:rsidR="00F704EC" w:rsidRDefault="00F704EC" w:rsidP="00F704EC">
            <w:pPr>
              <w:pStyle w:val="BodyText"/>
              <w:ind w:firstLine="0"/>
            </w:pPr>
            <w:r>
              <w:t>Wong Yu Chi</w:t>
            </w:r>
          </w:p>
        </w:tc>
        <w:tc>
          <w:tcPr>
            <w:tcW w:w="3061" w:type="dxa"/>
          </w:tcPr>
          <w:p w14:paraId="74997A0A" w14:textId="183CC8BF" w:rsidR="00EF09F8" w:rsidRDefault="00EF09F8" w:rsidP="00EF09F8">
            <w:pPr>
              <w:pStyle w:val="BodyText"/>
              <w:numPr>
                <w:ilvl w:val="0"/>
                <w:numId w:val="29"/>
              </w:numPr>
              <w:ind w:left="360"/>
            </w:pPr>
            <w:r>
              <w:t>Wrote code for YOLOv11</w:t>
            </w:r>
          </w:p>
          <w:p w14:paraId="7C687ACE" w14:textId="359A5E63" w:rsidR="00F704EC" w:rsidRDefault="00EC53C5" w:rsidP="00EF09F8">
            <w:pPr>
              <w:pStyle w:val="BodyText"/>
              <w:numPr>
                <w:ilvl w:val="0"/>
                <w:numId w:val="29"/>
              </w:numPr>
              <w:ind w:left="360"/>
            </w:pPr>
            <w:r>
              <w:t>Wrote the results and discussion part of the report</w:t>
            </w:r>
          </w:p>
        </w:tc>
      </w:tr>
      <w:tr w:rsidR="00F704EC" w14:paraId="5E00DDAC" w14:textId="77777777" w:rsidTr="7BA6012B">
        <w:tc>
          <w:tcPr>
            <w:tcW w:w="1800" w:type="dxa"/>
          </w:tcPr>
          <w:p w14:paraId="50B3FB17" w14:textId="2A0810DD" w:rsidR="00F704EC" w:rsidRDefault="00F704EC" w:rsidP="00F704EC">
            <w:pPr>
              <w:pStyle w:val="BodyText"/>
              <w:ind w:firstLine="0"/>
            </w:pPr>
            <w:r>
              <w:t>Leon Siow Yi Hong</w:t>
            </w:r>
          </w:p>
        </w:tc>
        <w:tc>
          <w:tcPr>
            <w:tcW w:w="3061" w:type="dxa"/>
          </w:tcPr>
          <w:p w14:paraId="3E0B95D6" w14:textId="77777777" w:rsidR="00F704EC" w:rsidRDefault="00800A37" w:rsidP="00800A37">
            <w:pPr>
              <w:pStyle w:val="BodyText"/>
              <w:numPr>
                <w:ilvl w:val="0"/>
                <w:numId w:val="29"/>
              </w:numPr>
              <w:ind w:left="360"/>
            </w:pPr>
            <w:r>
              <w:t>Fine-tuned hyperparameters.</w:t>
            </w:r>
          </w:p>
          <w:p w14:paraId="23B47BDF" w14:textId="79B9B87C" w:rsidR="00F704EC" w:rsidRDefault="008039D1" w:rsidP="00800A37">
            <w:pPr>
              <w:pStyle w:val="BodyText"/>
              <w:numPr>
                <w:ilvl w:val="0"/>
                <w:numId w:val="29"/>
              </w:numPr>
              <w:ind w:left="360"/>
            </w:pPr>
            <w:r w:rsidRPr="4F58B887">
              <w:rPr>
                <w:lang w:val="en-US"/>
              </w:rPr>
              <w:t>W</w:t>
            </w:r>
            <w:r w:rsidR="0087278C" w:rsidRPr="4F58B887">
              <w:rPr>
                <w:rFonts w:hint="eastAsia"/>
                <w:lang w:val="en-US" w:eastAsia="zh-CN"/>
              </w:rPr>
              <w:t xml:space="preserve">rote the </w:t>
            </w:r>
            <w:r w:rsidR="00CB396E" w:rsidRPr="4F58B887">
              <w:rPr>
                <w:rFonts w:hint="eastAsia"/>
                <w:lang w:val="en-US" w:eastAsia="zh-CN"/>
              </w:rPr>
              <w:t>methodology and introduction part</w:t>
            </w:r>
            <w:r w:rsidRPr="4F58B887">
              <w:rPr>
                <w:lang w:val="en-US" w:eastAsia="zh-CN"/>
              </w:rPr>
              <w:t xml:space="preserve"> of the report</w:t>
            </w:r>
          </w:p>
        </w:tc>
      </w:tr>
    </w:tbl>
    <w:p w14:paraId="2A0DD690" w14:textId="77777777" w:rsidR="00E662D3" w:rsidRDefault="00E662D3" w:rsidP="004F7EED">
      <w:pPr>
        <w:pStyle w:val="BodyText"/>
        <w:ind w:firstLine="0"/>
      </w:pPr>
    </w:p>
    <w:p w14:paraId="67CE7576" w14:textId="2296C8B9" w:rsidR="00DD6731" w:rsidRPr="00EF3174" w:rsidRDefault="00DD6731" w:rsidP="00EF3174">
      <w:pPr>
        <w:pStyle w:val="ListParagraph"/>
        <w:numPr>
          <w:ilvl w:val="0"/>
          <w:numId w:val="24"/>
        </w:numPr>
        <w:rPr>
          <w:spacing w:val="-1"/>
          <w:lang w:val="x-none" w:eastAsia="x-none"/>
        </w:rPr>
      </w:pPr>
      <w:r w:rsidRPr="00196736">
        <w:t>References</w:t>
      </w:r>
    </w:p>
    <w:p w14:paraId="7DE85A0D" w14:textId="5465F532" w:rsidR="0064277D" w:rsidRDefault="00196736" w:rsidP="0064277D">
      <w:pPr>
        <w:pStyle w:val="references"/>
        <w:numPr>
          <w:ilvl w:val="0"/>
          <w:numId w:val="0"/>
        </w:numPr>
        <w:ind w:left="360" w:hanging="360"/>
      </w:pPr>
      <w:r>
        <w:t xml:space="preserve">Baptist Health. (n.d.). Benign vs. Malignant Tumors. [online] Available at: </w:t>
      </w:r>
      <w:r w:rsidR="0064277D" w:rsidRPr="006F4856">
        <w:t>https://www.baptisthealth.com/blog/cancer-care/benign-vs-malignant-tumors</w:t>
      </w:r>
    </w:p>
    <w:p w14:paraId="7A4B61D5" w14:textId="2C7525DB" w:rsidR="005E562E" w:rsidRPr="005E562E" w:rsidRDefault="005E562E" w:rsidP="0064277D">
      <w:pPr>
        <w:pStyle w:val="references"/>
        <w:numPr>
          <w:ilvl w:val="0"/>
          <w:numId w:val="0"/>
        </w:numPr>
        <w:ind w:left="360" w:hanging="360"/>
        <w:rPr>
          <w:rFonts w:eastAsiaTheme="minorEastAsia" w:hint="eastAsia"/>
          <w:lang w:val="en-GB" w:eastAsia="zh-CN"/>
        </w:rPr>
      </w:pPr>
      <w:r w:rsidRPr="005E562E">
        <w:rPr>
          <w:rFonts w:eastAsiaTheme="minorEastAsia"/>
          <w:lang w:val="en-GB" w:eastAsia="zh-CN"/>
        </w:rPr>
        <w:t xml:space="preserve">Boesch, G. (2025) </w:t>
      </w:r>
      <w:r w:rsidRPr="005E562E">
        <w:rPr>
          <w:rFonts w:eastAsiaTheme="minorEastAsia"/>
          <w:i/>
          <w:iCs/>
          <w:lang w:val="en-GB" w:eastAsia="zh-CN"/>
        </w:rPr>
        <w:t>Yolo11: A new iteration of ‘You only look once’</w:t>
      </w:r>
      <w:r w:rsidRPr="005E562E">
        <w:rPr>
          <w:rFonts w:eastAsiaTheme="minorEastAsia"/>
          <w:lang w:val="en-GB" w:eastAsia="zh-CN"/>
        </w:rPr>
        <w:t xml:space="preserve">, </w:t>
      </w:r>
      <w:r w:rsidRPr="005E562E">
        <w:rPr>
          <w:rFonts w:eastAsiaTheme="minorEastAsia"/>
          <w:i/>
          <w:iCs/>
          <w:lang w:val="en-GB" w:eastAsia="zh-CN"/>
        </w:rPr>
        <w:t>viso.ai</w:t>
      </w:r>
      <w:r w:rsidRPr="005E562E">
        <w:rPr>
          <w:rFonts w:eastAsiaTheme="minorEastAsia"/>
          <w:lang w:val="en-GB" w:eastAsia="zh-CN"/>
        </w:rPr>
        <w:t xml:space="preserve">. </w:t>
      </w:r>
      <w:r w:rsidR="00402C0A">
        <w:rPr>
          <w:rFonts w:eastAsiaTheme="minorEastAsia" w:hint="eastAsia"/>
          <w:lang w:val="en-GB" w:eastAsia="zh-CN"/>
        </w:rPr>
        <w:t>[online]</w:t>
      </w:r>
      <w:r w:rsidRPr="005E562E">
        <w:rPr>
          <w:rFonts w:eastAsiaTheme="minorEastAsia"/>
          <w:lang w:val="en-GB" w:eastAsia="zh-CN"/>
        </w:rPr>
        <w:t xml:space="preserve"> Available at: https://viso.ai/computer-vision/yolov11</w:t>
      </w:r>
      <w:r w:rsidR="00E77D06" w:rsidRPr="005E562E">
        <w:rPr>
          <w:rFonts w:eastAsiaTheme="minorEastAsia"/>
          <w:lang w:val="en-GB" w:eastAsia="zh-CN"/>
        </w:rPr>
        <w:t>/</w:t>
      </w:r>
      <w:r w:rsidR="00E77D06">
        <w:rPr>
          <w:rFonts w:eastAsiaTheme="minorEastAsia"/>
          <w:lang w:val="en-GB" w:eastAsia="zh-CN"/>
        </w:rPr>
        <w:t>.</w:t>
      </w:r>
    </w:p>
    <w:p w14:paraId="24F4AAEC" w14:textId="77777777" w:rsidR="00E77D06" w:rsidRPr="00890FE9" w:rsidRDefault="00E77D06" w:rsidP="00C803ED">
      <w:pPr>
        <w:pStyle w:val="references"/>
        <w:numPr>
          <w:ilvl w:val="0"/>
          <w:numId w:val="0"/>
        </w:numPr>
        <w:ind w:left="360" w:hanging="360"/>
        <w:rPr>
          <w:rFonts w:eastAsiaTheme="minorEastAsia"/>
          <w:lang w:eastAsia="zh-CN"/>
        </w:rPr>
      </w:pPr>
      <w:r w:rsidRPr="00C803ED">
        <w:rPr>
          <w:rFonts w:eastAsiaTheme="minorEastAsia"/>
          <w:lang w:eastAsia="zh-CN"/>
        </w:rPr>
        <w:t>Chen, Y., Yuan, X., Wu, R., Wang, J., Hou, Q. and Cheng, M.-M. (2023). YOLO-MS: Rethinking Multi-Scale Representation Learning for Real-time Object Detection. </w:t>
      </w:r>
      <w:r w:rsidRPr="00C803ED">
        <w:rPr>
          <w:rFonts w:eastAsiaTheme="minorEastAsia"/>
          <w:i/>
          <w:iCs/>
          <w:lang w:eastAsia="zh-CN"/>
        </w:rPr>
        <w:t>arXiv (Cornell University)</w:t>
      </w:r>
      <w:r w:rsidRPr="00C803ED">
        <w:rPr>
          <w:rFonts w:eastAsiaTheme="minorEastAsia"/>
          <w:lang w:eastAsia="zh-CN"/>
        </w:rPr>
        <w:t>. doi:https://doi.org/10.48550/arxiv.2308.05480.</w:t>
      </w:r>
    </w:p>
    <w:p w14:paraId="594DEF62" w14:textId="77777777" w:rsidR="00E77D06" w:rsidRPr="00AB4BA6" w:rsidRDefault="00E77D06" w:rsidP="0064277D">
      <w:pPr>
        <w:pStyle w:val="references"/>
        <w:numPr>
          <w:ilvl w:val="0"/>
          <w:numId w:val="0"/>
        </w:numPr>
        <w:ind w:left="360" w:hanging="360"/>
      </w:pPr>
      <w:r w:rsidRPr="00AB4BA6">
        <w:t>detection, brain tumor (2024). </w:t>
      </w:r>
      <w:r w:rsidRPr="00AB4BA6">
        <w:rPr>
          <w:i/>
          <w:iCs/>
        </w:rPr>
        <w:t>Tumor Detection Dataset</w:t>
      </w:r>
      <w:r w:rsidRPr="00AB4BA6">
        <w:t>. [online] Roboflow. Available at: https://universe.roboflow.com/brain-tumor-detection-wsera/tumor-detection-ko5jp.</w:t>
      </w:r>
    </w:p>
    <w:p w14:paraId="1DE55FAA" w14:textId="34723BF7" w:rsidR="00E77D06" w:rsidRDefault="00E77D06" w:rsidP="00B254C7">
      <w:pPr>
        <w:pStyle w:val="references"/>
        <w:numPr>
          <w:ilvl w:val="0"/>
          <w:numId w:val="0"/>
        </w:numPr>
        <w:ind w:left="360" w:hanging="360"/>
        <w:rPr>
          <w:rFonts w:eastAsiaTheme="minorEastAsia"/>
          <w:lang w:val="en-GB" w:eastAsia="zh-CN"/>
        </w:rPr>
      </w:pPr>
      <w:r w:rsidRPr="00B254C7">
        <w:rPr>
          <w:rFonts w:eastAsiaTheme="minorEastAsia"/>
          <w:lang w:val="en-GB" w:eastAsia="zh-CN"/>
        </w:rPr>
        <w:t xml:space="preserve">Hui, O.Y. (2025) </w:t>
      </w:r>
      <w:r w:rsidRPr="00B254C7">
        <w:rPr>
          <w:rFonts w:eastAsiaTheme="minorEastAsia"/>
          <w:i/>
          <w:iCs/>
          <w:lang w:val="en-GB" w:eastAsia="zh-CN"/>
        </w:rPr>
        <w:t>Walkthrough: Training yolov11 for brain tumor detection</w:t>
      </w:r>
      <w:r w:rsidRPr="00B254C7">
        <w:rPr>
          <w:rFonts w:eastAsiaTheme="minorEastAsia"/>
          <w:lang w:val="en-GB" w:eastAsia="zh-CN"/>
        </w:rPr>
        <w:t xml:space="preserve">, </w:t>
      </w:r>
      <w:r w:rsidRPr="00B254C7">
        <w:rPr>
          <w:rFonts w:eastAsiaTheme="minorEastAsia"/>
          <w:i/>
          <w:iCs/>
          <w:lang w:val="en-GB" w:eastAsia="zh-CN"/>
        </w:rPr>
        <w:t>Medium</w:t>
      </w:r>
      <w:r w:rsidRPr="00B254C7">
        <w:rPr>
          <w:rFonts w:eastAsiaTheme="minorEastAsia"/>
          <w:lang w:val="en-GB" w:eastAsia="zh-CN"/>
        </w:rPr>
        <w:t xml:space="preserve">. Available at: </w:t>
      </w:r>
      <w:r w:rsidRPr="006F4856">
        <w:rPr>
          <w:rFonts w:eastAsiaTheme="minorEastAsia"/>
          <w:lang w:val="en-GB" w:eastAsia="zh-CN"/>
        </w:rPr>
        <w:t>https://medium.com/data-and-beyond/walkthrough-training-yolov11-for-brain-tumor-detection-a194575f3339</w:t>
      </w:r>
      <w:r>
        <w:rPr>
          <w:rFonts w:eastAsiaTheme="minorEastAsia"/>
          <w:lang w:val="en-GB" w:eastAsia="zh-CN"/>
        </w:rPr>
        <w:t>.</w:t>
      </w:r>
    </w:p>
    <w:p w14:paraId="0393C72A" w14:textId="77777777" w:rsidR="00E77D06" w:rsidRDefault="00E77D06" w:rsidP="00AE338A">
      <w:pPr>
        <w:pStyle w:val="references"/>
        <w:numPr>
          <w:ilvl w:val="0"/>
          <w:numId w:val="0"/>
        </w:numPr>
        <w:ind w:left="360" w:hanging="360"/>
      </w:pPr>
      <w:r w:rsidRPr="0023095B">
        <w:t>Kelta, Z. (2022). </w:t>
      </w:r>
      <w:r w:rsidRPr="0023095B">
        <w:rPr>
          <w:i/>
          <w:iCs/>
        </w:rPr>
        <w:t>YOLO Object Detection Explained: A Beginner’s Guide</w:t>
      </w:r>
      <w:r w:rsidRPr="0023095B">
        <w:t xml:space="preserve">. [online] www.datacamp.com. Available at: </w:t>
      </w:r>
      <w:r w:rsidRPr="006F4856">
        <w:t>https://www.datacamp.com/blog/yolo-object-detection-explained</w:t>
      </w:r>
    </w:p>
    <w:p w14:paraId="574C57E5" w14:textId="77777777" w:rsidR="00E77D06" w:rsidRPr="00A718DE" w:rsidRDefault="00E77D06" w:rsidP="00A718DE">
      <w:pPr>
        <w:pStyle w:val="references"/>
        <w:numPr>
          <w:ilvl w:val="0"/>
          <w:numId w:val="0"/>
        </w:numPr>
        <w:ind w:left="360" w:hanging="360"/>
        <w:rPr>
          <w:rFonts w:eastAsiaTheme="minorEastAsia"/>
          <w:lang w:eastAsia="zh-CN"/>
        </w:rPr>
      </w:pPr>
      <w:r w:rsidRPr="00A718DE">
        <w:rPr>
          <w:rFonts w:eastAsiaTheme="minorEastAsia"/>
          <w:lang w:eastAsia="zh-CN"/>
        </w:rPr>
        <w:t>Li, H. and Xu, K. (2025). Innovative adaptive edge detection for noisy images using wavelet and Gaussian method. </w:t>
      </w:r>
      <w:r w:rsidRPr="00A718DE">
        <w:rPr>
          <w:rFonts w:eastAsiaTheme="minorEastAsia"/>
          <w:i/>
          <w:iCs/>
          <w:lang w:eastAsia="zh-CN"/>
        </w:rPr>
        <w:t>Scientific Reports</w:t>
      </w:r>
      <w:r w:rsidRPr="00A718DE">
        <w:rPr>
          <w:rFonts w:eastAsiaTheme="minorEastAsia"/>
          <w:lang w:eastAsia="zh-CN"/>
        </w:rPr>
        <w:t>, [online] 15(1). doi:https://doi.org/10.1038/s41598-025-86860-9.</w:t>
      </w:r>
    </w:p>
    <w:p w14:paraId="26D4CA87" w14:textId="7AE24639" w:rsidR="00E77D06" w:rsidRPr="0008597E" w:rsidRDefault="00A52AAE" w:rsidP="0008597E">
      <w:pPr>
        <w:pStyle w:val="references"/>
        <w:numPr>
          <w:ilvl w:val="0"/>
          <w:numId w:val="0"/>
        </w:numPr>
        <w:ind w:left="360" w:hanging="360"/>
        <w:rPr>
          <w:rFonts w:eastAsiaTheme="minorEastAsia"/>
          <w:lang w:eastAsia="zh-CN"/>
        </w:rPr>
      </w:pPr>
      <w:r>
        <w:rPr>
          <w:rFonts w:eastAsiaTheme="minorEastAsia"/>
          <w:lang w:eastAsia="zh-CN"/>
        </w:rPr>
        <w:t>Dwyer</w:t>
      </w:r>
      <w:r w:rsidR="00E77D06" w:rsidRPr="0008597E">
        <w:rPr>
          <w:rFonts w:eastAsiaTheme="minorEastAsia"/>
          <w:lang w:eastAsia="zh-CN"/>
        </w:rPr>
        <w:t xml:space="preserve">, B. </w:t>
      </w:r>
      <w:r w:rsidR="00E77D06" w:rsidRPr="0008597E">
        <w:rPr>
          <w:rFonts w:eastAsiaTheme="minorEastAsia"/>
          <w:lang w:eastAsia="zh-CN"/>
        </w:rPr>
        <w:t>(2020). </w:t>
      </w:r>
      <w:r w:rsidR="00E77D06" w:rsidRPr="0008597E">
        <w:rPr>
          <w:rFonts w:eastAsiaTheme="minorEastAsia"/>
          <w:i/>
          <w:iCs/>
          <w:lang w:eastAsia="zh-CN"/>
        </w:rPr>
        <w:t>When Should I Auto-Orient My Images?</w:t>
      </w:r>
      <w:r w:rsidR="00E77D06" w:rsidRPr="0008597E">
        <w:rPr>
          <w:rFonts w:eastAsiaTheme="minorEastAsia"/>
          <w:lang w:eastAsia="zh-CN"/>
        </w:rPr>
        <w:t> [online] Roboflow Blog. Available at: https://blog.roboflow.com/exif-auto-orientation/.</w:t>
      </w:r>
    </w:p>
    <w:p w14:paraId="1CE066D8" w14:textId="77777777" w:rsidR="00493D4F" w:rsidRPr="00493D4F" w:rsidRDefault="00493D4F" w:rsidP="00F26884">
      <w:pPr>
        <w:pStyle w:val="references"/>
        <w:numPr>
          <w:ilvl w:val="0"/>
          <w:numId w:val="0"/>
        </w:numPr>
        <w:ind w:left="360" w:hanging="360"/>
        <w:rPr>
          <w:rFonts w:eastAsiaTheme="minorEastAsia"/>
          <w:lang w:eastAsia="zh-CN"/>
        </w:rPr>
      </w:pPr>
      <w:r w:rsidRPr="00493D4F">
        <w:rPr>
          <w:rFonts w:eastAsiaTheme="minorEastAsia"/>
          <w:lang w:eastAsia="zh-CN"/>
        </w:rPr>
        <w:t>Mohith (2023). </w:t>
      </w:r>
      <w:r w:rsidRPr="00493D4F">
        <w:rPr>
          <w:rFonts w:eastAsiaTheme="minorEastAsia"/>
          <w:i/>
          <w:iCs/>
          <w:lang w:eastAsia="zh-CN"/>
        </w:rPr>
        <w:t>Understanding EXIF tags and fields - EXIF Viewer by Fluntro</w:t>
      </w:r>
      <w:r w:rsidRPr="00493D4F">
        <w:rPr>
          <w:rFonts w:eastAsiaTheme="minorEastAsia"/>
          <w:lang w:eastAsia="zh-CN"/>
        </w:rPr>
        <w:t>. [online] EXIF Viewer by Fluntro. Available at: https://exifviewerapp.com/understanding-exif-tags-and-fields/</w:t>
      </w:r>
    </w:p>
    <w:p w14:paraId="4C6A6AD1" w14:textId="77777777" w:rsidR="00E77D06" w:rsidRPr="000D7505" w:rsidRDefault="00E77D06" w:rsidP="000D7505">
      <w:pPr>
        <w:pStyle w:val="references"/>
        <w:numPr>
          <w:ilvl w:val="0"/>
          <w:numId w:val="0"/>
        </w:numPr>
        <w:ind w:left="360" w:hanging="360"/>
        <w:rPr>
          <w:rFonts w:eastAsiaTheme="minorEastAsia"/>
          <w:lang w:eastAsia="zh-CN"/>
        </w:rPr>
      </w:pPr>
      <w:r w:rsidRPr="000D7505">
        <w:rPr>
          <w:rFonts w:eastAsiaTheme="minorEastAsia"/>
          <w:lang w:eastAsia="zh-CN"/>
        </w:rPr>
        <w:t>Nadeem, M.A. (2024). </w:t>
      </w:r>
      <w:r w:rsidRPr="000D7505">
        <w:rPr>
          <w:rFonts w:eastAsiaTheme="minorEastAsia"/>
          <w:i/>
          <w:iCs/>
          <w:lang w:eastAsia="zh-CN"/>
        </w:rPr>
        <w:t>Unraveling YOLO v8: Benefits and Challenges in Object Detection</w:t>
      </w:r>
      <w:r w:rsidRPr="000D7505">
        <w:rPr>
          <w:rFonts w:eastAsiaTheme="minorEastAsia"/>
          <w:lang w:eastAsia="zh-CN"/>
        </w:rPr>
        <w:t>. [online] Medium. Available at: https://medium.com/@masadnadeem23/unraveling-yolo-v8-benefits-and-challenges-in-object-detection-1ec762debefd.</w:t>
      </w:r>
    </w:p>
    <w:p w14:paraId="216E20B8" w14:textId="77777777" w:rsidR="00493D4F" w:rsidRPr="00493D4F" w:rsidRDefault="00493D4F" w:rsidP="00A43A53">
      <w:pPr>
        <w:pStyle w:val="references"/>
        <w:numPr>
          <w:ilvl w:val="0"/>
          <w:numId w:val="0"/>
        </w:numPr>
        <w:ind w:left="360" w:hanging="360"/>
        <w:rPr>
          <w:rFonts w:eastAsiaTheme="minorEastAsia"/>
          <w:lang w:eastAsia="zh-CN"/>
        </w:rPr>
      </w:pPr>
      <w:r w:rsidRPr="00493D4F">
        <w:rPr>
          <w:rFonts w:eastAsiaTheme="minorEastAsia"/>
          <w:lang w:eastAsia="zh-CN"/>
        </w:rPr>
        <w:t>Nelson, J. (2020). </w:t>
      </w:r>
      <w:r w:rsidRPr="00493D4F">
        <w:rPr>
          <w:rFonts w:eastAsiaTheme="minorEastAsia"/>
          <w:i/>
          <w:iCs/>
          <w:lang w:eastAsia="zh-CN"/>
        </w:rPr>
        <w:t>Why and How to Implement Random Crop Data Augmentation</w:t>
      </w:r>
      <w:r w:rsidRPr="00493D4F">
        <w:rPr>
          <w:rFonts w:eastAsiaTheme="minorEastAsia"/>
          <w:lang w:eastAsia="zh-CN"/>
        </w:rPr>
        <w:t>. [online] Available at: https://blog.roboflow.com/why-and-how-to-implement-random-crop-data-augmentation/.</w:t>
      </w:r>
    </w:p>
    <w:p w14:paraId="2B05D84E" w14:textId="77777777" w:rsidR="0064277D" w:rsidRDefault="00196736" w:rsidP="0064277D">
      <w:pPr>
        <w:pStyle w:val="references"/>
        <w:numPr>
          <w:ilvl w:val="0"/>
          <w:numId w:val="0"/>
        </w:numPr>
        <w:ind w:left="360" w:hanging="360"/>
      </w:pPr>
      <w:r w:rsidRPr="00E254AD">
        <w:t>Patel, S., Kadam, Y., Abhishek Thombare, Salvi, K. and Jadhav, D.D. (2024). A Review of Brain Tumor Detection Techniques Using YOLOv8. </w:t>
      </w:r>
      <w:r w:rsidRPr="00E254AD">
        <w:rPr>
          <w:i/>
          <w:iCs/>
        </w:rPr>
        <w:t>International Journal for Research in Applied Science and</w:t>
      </w:r>
      <w:r>
        <w:rPr>
          <w:i/>
          <w:iCs/>
        </w:rPr>
        <w:t>-</w:t>
      </w:r>
      <w:r w:rsidRPr="00E254AD">
        <w:rPr>
          <w:i/>
          <w:iCs/>
        </w:rPr>
        <w:t>Engineering Technology</w:t>
      </w:r>
      <w:r w:rsidRPr="00E254AD">
        <w:t>, 12(3), pp.1075–1078. doi:https://doi.org/10.22214/ijraset.2024.58666</w:t>
      </w:r>
    </w:p>
    <w:p w14:paraId="63AA30AC" w14:textId="0251055B" w:rsidR="00493D4F" w:rsidRPr="00493D4F" w:rsidRDefault="00E77D06" w:rsidP="00862ACE">
      <w:pPr>
        <w:pStyle w:val="references"/>
        <w:numPr>
          <w:ilvl w:val="0"/>
          <w:numId w:val="0"/>
        </w:numPr>
        <w:ind w:left="360" w:hanging="360"/>
      </w:pPr>
      <w:r w:rsidRPr="00890FE9">
        <w:rPr>
          <w:rFonts w:eastAsiaTheme="minorEastAsia"/>
          <w:lang w:eastAsia="zh-CN"/>
        </w:rPr>
        <w:t>Rabbani, A. and Hussain, M. (2025). YOLOv12: A Breakdown of the Key Architectural Features. </w:t>
      </w:r>
      <w:r w:rsidRPr="00890FE9">
        <w:rPr>
          <w:rFonts w:eastAsiaTheme="minorEastAsia"/>
          <w:i/>
          <w:iCs/>
          <w:lang w:eastAsia="zh-CN"/>
        </w:rPr>
        <w:t>arXiv (Cornell University)</w:t>
      </w:r>
      <w:r w:rsidRPr="00890FE9">
        <w:rPr>
          <w:rFonts w:eastAsiaTheme="minorEastAsia"/>
          <w:lang w:eastAsia="zh-CN"/>
        </w:rPr>
        <w:t>. doi:https://doi.org/10.48550/arxiv.2502.14740.</w:t>
      </w:r>
    </w:p>
    <w:p w14:paraId="5B5862BF" w14:textId="2FECF054" w:rsidR="00196736" w:rsidRDefault="00196736" w:rsidP="00196736">
      <w:pPr>
        <w:pStyle w:val="references"/>
        <w:numPr>
          <w:ilvl w:val="0"/>
          <w:numId w:val="0"/>
        </w:numPr>
        <w:ind w:left="360" w:hanging="360"/>
      </w:pPr>
      <w:r w:rsidRPr="008D01A6">
        <w:t>Rao, S.N. (2024). </w:t>
      </w:r>
      <w:r w:rsidRPr="008D01A6">
        <w:rPr>
          <w:i/>
          <w:iCs/>
        </w:rPr>
        <w:t>YOLOv11 Architecture Explained: Next-Level Object Detection with Enhanced Speed and Accuracy</w:t>
      </w:r>
      <w:r w:rsidRPr="008D01A6">
        <w:t xml:space="preserve">. [online] Medium. Available at: </w:t>
      </w:r>
      <w:r w:rsidR="00B254C7" w:rsidRPr="006F4856">
        <w:t>https://medium.com/@nikhil-rao-20/yolov11-explained-next-level-object-detection-with-enhanced-speed-and-accuracy-2dbe2d376f71</w:t>
      </w:r>
    </w:p>
    <w:p w14:paraId="7285E84B" w14:textId="77777777" w:rsidR="00E77D06" w:rsidRDefault="00E77D06" w:rsidP="00532205">
      <w:pPr>
        <w:pStyle w:val="references"/>
        <w:numPr>
          <w:ilvl w:val="0"/>
          <w:numId w:val="0"/>
        </w:numPr>
        <w:ind w:left="360" w:hanging="360"/>
        <w:rPr>
          <w:rFonts w:eastAsiaTheme="minorEastAsia"/>
          <w:lang w:eastAsia="zh-CN"/>
        </w:rPr>
      </w:pPr>
      <w:r w:rsidRPr="00532205">
        <w:rPr>
          <w:rFonts w:eastAsiaTheme="minorEastAsia"/>
          <w:lang w:eastAsia="zh-CN"/>
        </w:rPr>
        <w:t>Ruman (2023). </w:t>
      </w:r>
      <w:r w:rsidRPr="00532205">
        <w:rPr>
          <w:rFonts w:eastAsiaTheme="minorEastAsia"/>
          <w:i/>
          <w:iCs/>
          <w:lang w:eastAsia="zh-CN"/>
        </w:rPr>
        <w:t>YOLO Data Augmentation Explained</w:t>
      </w:r>
      <w:r w:rsidRPr="00532205">
        <w:rPr>
          <w:rFonts w:eastAsiaTheme="minorEastAsia"/>
          <w:lang w:eastAsia="zh-CN"/>
        </w:rPr>
        <w:t xml:space="preserve">. [online] Medium. Available at: </w:t>
      </w:r>
      <w:r w:rsidRPr="006F4856">
        <w:rPr>
          <w:rFonts w:eastAsiaTheme="minorEastAsia"/>
          <w:lang w:eastAsia="zh-CN"/>
        </w:rPr>
        <w:t>https://rumn.medium.com/yolo-data-augmentation-explained-turbocharge-your-object-detection-model-94c33278303a</w:t>
      </w:r>
    </w:p>
    <w:p w14:paraId="162D8274" w14:textId="77777777" w:rsidR="00E77D06" w:rsidRDefault="00E77D06" w:rsidP="00F20B9C">
      <w:pPr>
        <w:pStyle w:val="references"/>
        <w:numPr>
          <w:ilvl w:val="0"/>
          <w:numId w:val="0"/>
        </w:numPr>
        <w:ind w:left="360" w:hanging="360"/>
        <w:rPr>
          <w:rFonts w:eastAsiaTheme="minorEastAsia"/>
          <w:lang w:eastAsia="zh-CN"/>
        </w:rPr>
      </w:pPr>
      <w:r w:rsidRPr="00F20B9C">
        <w:rPr>
          <w:rFonts w:eastAsiaTheme="minorEastAsia"/>
          <w:lang w:eastAsia="zh-CN"/>
        </w:rPr>
        <w:t>SERP AI. (2025). </w:t>
      </w:r>
      <w:r w:rsidRPr="00F20B9C">
        <w:rPr>
          <w:rFonts w:eastAsiaTheme="minorEastAsia"/>
          <w:i/>
          <w:iCs/>
          <w:lang w:eastAsia="zh-CN"/>
        </w:rPr>
        <w:t>Random Horizontal Flip: Data Augmentation Technique for Image-Based Machine Learning | SERP AI</w:t>
      </w:r>
      <w:r w:rsidRPr="00F20B9C">
        <w:rPr>
          <w:rFonts w:eastAsiaTheme="minorEastAsia"/>
          <w:lang w:eastAsia="zh-CN"/>
        </w:rPr>
        <w:t xml:space="preserve">. [online] Available at: </w:t>
      </w:r>
      <w:r w:rsidRPr="006F4856">
        <w:rPr>
          <w:rFonts w:eastAsiaTheme="minorEastAsia"/>
          <w:lang w:eastAsia="zh-CN"/>
        </w:rPr>
        <w:t>https://serp.ai/posts/random-horizontal-flip/</w:t>
      </w:r>
    </w:p>
    <w:p w14:paraId="6FE78F69" w14:textId="77777777" w:rsidR="00E77D06" w:rsidRDefault="00E77D06" w:rsidP="0064277D">
      <w:pPr>
        <w:pStyle w:val="references"/>
        <w:numPr>
          <w:ilvl w:val="0"/>
          <w:numId w:val="0"/>
        </w:numPr>
        <w:ind w:left="360" w:hanging="360"/>
      </w:pPr>
      <w:r w:rsidRPr="00493842">
        <w:t>Svitla Systems. (2024). </w:t>
      </w:r>
      <w:r w:rsidRPr="00493842">
        <w:rPr>
          <w:i/>
          <w:iCs/>
        </w:rPr>
        <w:t>Understanding CNN for Image Processing | Svitla Systems</w:t>
      </w:r>
      <w:r w:rsidRPr="00493842">
        <w:t xml:space="preserve">. [online] Available at: </w:t>
      </w:r>
      <w:r w:rsidRPr="006F4856">
        <w:t>https://svitla.com/blog/cnn-for-image-processing/</w:t>
      </w:r>
    </w:p>
    <w:p w14:paraId="217590C7" w14:textId="77777777" w:rsidR="00E77D06" w:rsidRDefault="00E77D06" w:rsidP="00F4345B">
      <w:pPr>
        <w:pStyle w:val="references"/>
        <w:numPr>
          <w:ilvl w:val="0"/>
          <w:numId w:val="0"/>
        </w:numPr>
        <w:ind w:left="360" w:hanging="360"/>
      </w:pPr>
      <w:r w:rsidRPr="004B743C">
        <w:t>Ultralytics (n.d.). </w:t>
      </w:r>
      <w:r w:rsidRPr="004B743C">
        <w:rPr>
          <w:i/>
          <w:iCs/>
        </w:rPr>
        <w:t>YOLO Performance Metrics</w:t>
      </w:r>
      <w:r w:rsidRPr="004B743C">
        <w:t xml:space="preserve">. [online] docs.ultralytics.com. Available at: </w:t>
      </w:r>
      <w:r w:rsidRPr="006F4856">
        <w:t>https://docs.ultralytics.com/guides/yolo-performance-metrics/#class-wise-metrics</w:t>
      </w:r>
      <w:r>
        <w:t>.</w:t>
      </w:r>
    </w:p>
    <w:p w14:paraId="501F4DE6" w14:textId="77777777" w:rsidR="00493D4F" w:rsidRPr="00493D4F" w:rsidRDefault="00493D4F" w:rsidP="00DF439F">
      <w:pPr>
        <w:pStyle w:val="references"/>
        <w:numPr>
          <w:ilvl w:val="0"/>
          <w:numId w:val="0"/>
        </w:numPr>
        <w:ind w:left="360" w:hanging="360"/>
        <w:rPr>
          <w:rFonts w:eastAsiaTheme="minorEastAsia"/>
          <w:lang w:eastAsia="zh-CN"/>
        </w:rPr>
      </w:pPr>
      <w:r w:rsidRPr="00493D4F">
        <w:rPr>
          <w:rFonts w:eastAsiaTheme="minorEastAsia"/>
          <w:lang w:eastAsia="zh-CN"/>
        </w:rPr>
        <w:t>Yaseen, M (2015). </w:t>
      </w:r>
      <w:r w:rsidRPr="00493D4F">
        <w:rPr>
          <w:rFonts w:eastAsiaTheme="minorEastAsia"/>
          <w:i/>
          <w:iCs/>
          <w:lang w:eastAsia="zh-CN"/>
        </w:rPr>
        <w:t>What is YOLOv8: An In-Depth Exploration of the Internal Features of the Next-Generation Object Detector</w:t>
      </w:r>
      <w:r w:rsidRPr="00493D4F">
        <w:rPr>
          <w:rFonts w:eastAsiaTheme="minorEastAsia"/>
          <w:lang w:eastAsia="zh-CN"/>
        </w:rPr>
        <w:t>. [online] Available at: https://arxiv.org/html/2408.15857.</w:t>
      </w:r>
    </w:p>
    <w:p w14:paraId="467D296C" w14:textId="77777777" w:rsidR="00560D2C" w:rsidRDefault="00560D2C" w:rsidP="00560D2C">
      <w:pPr>
        <w:pStyle w:val="references"/>
        <w:numPr>
          <w:ilvl w:val="0"/>
          <w:numId w:val="0"/>
        </w:numPr>
        <w:ind w:left="360" w:hanging="360"/>
      </w:pPr>
      <w:r>
        <w:t>Yolov8-Architecture. (2025). YOLOv8 Hyperparameter Tuning | Optimize Model Performance. [online] Available at: https://yolov8architecture.com/yolov8-hyperparameter-tuning/.</w:t>
      </w:r>
    </w:p>
    <w:p w14:paraId="174140C3" w14:textId="77777777" w:rsidR="00560D2C" w:rsidRDefault="00560D2C" w:rsidP="00560D2C">
      <w:pPr>
        <w:pStyle w:val="references"/>
        <w:numPr>
          <w:ilvl w:val="0"/>
          <w:numId w:val="0"/>
        </w:numPr>
        <w:ind w:left="360" w:hanging="360"/>
      </w:pPr>
    </w:p>
    <w:p w14:paraId="1D07C345" w14:textId="77777777" w:rsidR="00560D2C" w:rsidRDefault="00560D2C" w:rsidP="00560D2C">
      <w:pPr>
        <w:pStyle w:val="references"/>
        <w:numPr>
          <w:ilvl w:val="0"/>
          <w:numId w:val="0"/>
        </w:numPr>
        <w:ind w:left="360" w:hanging="360"/>
      </w:pPr>
    </w:p>
    <w:p w14:paraId="01219250" w14:textId="77777777" w:rsidR="00560D2C" w:rsidRDefault="00560D2C" w:rsidP="00560D2C">
      <w:pPr>
        <w:pStyle w:val="references"/>
        <w:numPr>
          <w:ilvl w:val="0"/>
          <w:numId w:val="0"/>
        </w:numPr>
        <w:ind w:left="360" w:hanging="360"/>
      </w:pPr>
    </w:p>
    <w:p w14:paraId="3473B36E" w14:textId="77777777" w:rsidR="00560D2C" w:rsidRDefault="00560D2C" w:rsidP="00560D2C">
      <w:pPr>
        <w:pStyle w:val="references"/>
        <w:numPr>
          <w:ilvl w:val="0"/>
          <w:numId w:val="0"/>
        </w:numPr>
        <w:ind w:left="360" w:hanging="360"/>
      </w:pPr>
    </w:p>
    <w:p w14:paraId="77B1E7A8" w14:textId="77777777" w:rsidR="00560D2C" w:rsidRDefault="00560D2C" w:rsidP="00560D2C">
      <w:pPr>
        <w:pStyle w:val="references"/>
        <w:numPr>
          <w:ilvl w:val="0"/>
          <w:numId w:val="0"/>
        </w:numPr>
        <w:ind w:left="360" w:hanging="360"/>
      </w:pPr>
    </w:p>
    <w:p w14:paraId="788C7A0F" w14:textId="77777777" w:rsidR="00AB5258" w:rsidRDefault="00AB5258" w:rsidP="00560D2C">
      <w:pPr>
        <w:pStyle w:val="references"/>
        <w:numPr>
          <w:ilvl w:val="0"/>
          <w:numId w:val="0"/>
        </w:numPr>
        <w:ind w:left="360" w:hanging="360"/>
      </w:pPr>
    </w:p>
    <w:p w14:paraId="13D51786" w14:textId="77777777" w:rsidR="00AB5258" w:rsidRDefault="00AB5258" w:rsidP="00560D2C">
      <w:pPr>
        <w:pStyle w:val="references"/>
        <w:numPr>
          <w:ilvl w:val="0"/>
          <w:numId w:val="0"/>
        </w:numPr>
        <w:ind w:left="360" w:hanging="360"/>
      </w:pPr>
    </w:p>
    <w:p w14:paraId="6229195D" w14:textId="77777777" w:rsidR="00AB5258" w:rsidRDefault="00AB5258" w:rsidP="00560D2C">
      <w:pPr>
        <w:pStyle w:val="references"/>
        <w:numPr>
          <w:ilvl w:val="0"/>
          <w:numId w:val="0"/>
        </w:numPr>
        <w:ind w:left="360" w:hanging="360"/>
      </w:pPr>
    </w:p>
    <w:p w14:paraId="014990F4" w14:textId="77777777" w:rsidR="00AB5258" w:rsidRDefault="00AB5258" w:rsidP="00560D2C">
      <w:pPr>
        <w:pStyle w:val="references"/>
        <w:numPr>
          <w:ilvl w:val="0"/>
          <w:numId w:val="0"/>
        </w:numPr>
        <w:ind w:left="360" w:hanging="360"/>
      </w:pPr>
    </w:p>
    <w:p w14:paraId="0C6C283C" w14:textId="77777777" w:rsidR="00AB5258" w:rsidRDefault="00AB5258" w:rsidP="00560D2C">
      <w:pPr>
        <w:pStyle w:val="references"/>
        <w:numPr>
          <w:ilvl w:val="0"/>
          <w:numId w:val="0"/>
        </w:numPr>
        <w:ind w:left="360" w:hanging="360"/>
      </w:pPr>
    </w:p>
    <w:p w14:paraId="1A7E9D74" w14:textId="77777777" w:rsidR="00AB5258" w:rsidRDefault="00AB5258" w:rsidP="00560D2C">
      <w:pPr>
        <w:pStyle w:val="references"/>
        <w:numPr>
          <w:ilvl w:val="0"/>
          <w:numId w:val="0"/>
        </w:numPr>
        <w:ind w:left="360" w:hanging="360"/>
      </w:pPr>
    </w:p>
    <w:p w14:paraId="56C1A239" w14:textId="77777777" w:rsidR="00AB5258" w:rsidRDefault="00AB5258" w:rsidP="00560D2C">
      <w:pPr>
        <w:pStyle w:val="references"/>
        <w:numPr>
          <w:ilvl w:val="0"/>
          <w:numId w:val="0"/>
        </w:numPr>
        <w:ind w:left="360" w:hanging="360"/>
      </w:pPr>
    </w:p>
    <w:p w14:paraId="12F92926" w14:textId="77777777" w:rsidR="00AB5258" w:rsidRDefault="00AB5258" w:rsidP="00560D2C">
      <w:pPr>
        <w:pStyle w:val="references"/>
        <w:numPr>
          <w:ilvl w:val="0"/>
          <w:numId w:val="0"/>
        </w:numPr>
        <w:ind w:left="360" w:hanging="360"/>
      </w:pPr>
    </w:p>
    <w:p w14:paraId="1F311539" w14:textId="77777777" w:rsidR="00AB5258" w:rsidRDefault="00AB5258" w:rsidP="00560D2C">
      <w:pPr>
        <w:pStyle w:val="references"/>
        <w:numPr>
          <w:ilvl w:val="0"/>
          <w:numId w:val="0"/>
        </w:numPr>
        <w:ind w:left="360" w:hanging="360"/>
      </w:pPr>
    </w:p>
    <w:p w14:paraId="7F854EAC" w14:textId="77777777" w:rsidR="00AB5258" w:rsidRDefault="00AB5258" w:rsidP="00560D2C">
      <w:pPr>
        <w:pStyle w:val="references"/>
        <w:numPr>
          <w:ilvl w:val="0"/>
          <w:numId w:val="0"/>
        </w:numPr>
        <w:ind w:left="360" w:hanging="360"/>
      </w:pPr>
    </w:p>
    <w:p w14:paraId="74C7AA5B" w14:textId="77777777" w:rsidR="00AB5258" w:rsidRDefault="00AB5258" w:rsidP="00560D2C">
      <w:pPr>
        <w:pStyle w:val="references"/>
        <w:numPr>
          <w:ilvl w:val="0"/>
          <w:numId w:val="0"/>
        </w:numPr>
        <w:ind w:left="360" w:hanging="360"/>
      </w:pPr>
    </w:p>
    <w:p w14:paraId="4D9C4A63" w14:textId="77777777" w:rsidR="00560D2C" w:rsidRDefault="00560D2C" w:rsidP="00560D2C">
      <w:pPr>
        <w:pStyle w:val="references"/>
        <w:numPr>
          <w:ilvl w:val="0"/>
          <w:numId w:val="0"/>
        </w:numPr>
        <w:ind w:left="360" w:hanging="360"/>
      </w:pPr>
    </w:p>
    <w:p w14:paraId="1B9FFA13" w14:textId="77777777" w:rsidR="00560D2C" w:rsidRDefault="00560D2C" w:rsidP="00560D2C">
      <w:pPr>
        <w:pStyle w:val="references"/>
        <w:numPr>
          <w:ilvl w:val="0"/>
          <w:numId w:val="0"/>
        </w:numPr>
        <w:ind w:left="360" w:hanging="360"/>
      </w:pPr>
    </w:p>
    <w:p w14:paraId="13E6DC2F" w14:textId="77777777" w:rsidR="00560D2C" w:rsidRDefault="00560D2C" w:rsidP="00560D2C">
      <w:pPr>
        <w:pStyle w:val="references"/>
        <w:numPr>
          <w:ilvl w:val="0"/>
          <w:numId w:val="0"/>
        </w:numPr>
        <w:ind w:left="360" w:hanging="360"/>
      </w:pPr>
    </w:p>
    <w:p w14:paraId="1FBE828A" w14:textId="77777777" w:rsidR="00882BE5" w:rsidRDefault="00882BE5" w:rsidP="00560D2C">
      <w:pPr>
        <w:pStyle w:val="references"/>
        <w:numPr>
          <w:ilvl w:val="0"/>
          <w:numId w:val="0"/>
        </w:numPr>
        <w:ind w:left="360" w:hanging="360"/>
      </w:pPr>
    </w:p>
    <w:p w14:paraId="7AEAE4D5" w14:textId="77777777" w:rsidR="00882BE5" w:rsidRDefault="00882BE5" w:rsidP="00560D2C">
      <w:pPr>
        <w:pStyle w:val="references"/>
        <w:numPr>
          <w:ilvl w:val="0"/>
          <w:numId w:val="0"/>
        </w:numPr>
        <w:ind w:left="360" w:hanging="360"/>
      </w:pPr>
    </w:p>
    <w:p w14:paraId="2D73B053" w14:textId="77777777" w:rsidR="00882BE5" w:rsidRDefault="00882BE5" w:rsidP="00560D2C">
      <w:pPr>
        <w:pStyle w:val="references"/>
        <w:numPr>
          <w:ilvl w:val="0"/>
          <w:numId w:val="0"/>
        </w:numPr>
        <w:ind w:left="360" w:hanging="360"/>
      </w:pPr>
    </w:p>
    <w:p w14:paraId="19F859BD" w14:textId="77777777" w:rsidR="00882BE5" w:rsidRDefault="00882BE5" w:rsidP="00560D2C">
      <w:pPr>
        <w:pStyle w:val="references"/>
        <w:numPr>
          <w:ilvl w:val="0"/>
          <w:numId w:val="0"/>
        </w:numPr>
        <w:ind w:left="360" w:hanging="360"/>
      </w:pPr>
    </w:p>
    <w:p w14:paraId="33E68705" w14:textId="77777777" w:rsidR="00882BE5" w:rsidRDefault="00882BE5" w:rsidP="00560D2C">
      <w:pPr>
        <w:pStyle w:val="references"/>
        <w:numPr>
          <w:ilvl w:val="0"/>
          <w:numId w:val="0"/>
        </w:numPr>
        <w:ind w:left="360" w:hanging="360"/>
      </w:pPr>
    </w:p>
    <w:p w14:paraId="16F3D515" w14:textId="77777777" w:rsidR="00560D2C" w:rsidRDefault="00560D2C" w:rsidP="00560D2C">
      <w:pPr>
        <w:pStyle w:val="references"/>
        <w:numPr>
          <w:ilvl w:val="0"/>
          <w:numId w:val="0"/>
        </w:numPr>
        <w:ind w:left="360" w:hanging="360"/>
      </w:pPr>
    </w:p>
    <w:p w14:paraId="5475546F" w14:textId="77777777" w:rsidR="0008597E" w:rsidRDefault="0008597E" w:rsidP="00C63A1E">
      <w:pPr>
        <w:pStyle w:val="references"/>
        <w:numPr>
          <w:ilvl w:val="0"/>
          <w:numId w:val="0"/>
        </w:numPr>
      </w:pPr>
    </w:p>
    <w:p w14:paraId="7A28FC58" w14:textId="77777777" w:rsidR="0008597E" w:rsidRDefault="0008597E" w:rsidP="00560D2C">
      <w:pPr>
        <w:pStyle w:val="references"/>
        <w:numPr>
          <w:ilvl w:val="0"/>
          <w:numId w:val="0"/>
        </w:numPr>
        <w:ind w:left="360" w:hanging="360"/>
      </w:pPr>
    </w:p>
    <w:p w14:paraId="0583A616" w14:textId="77777777" w:rsidR="006F4856" w:rsidRDefault="006F4856" w:rsidP="00560D2C">
      <w:pPr>
        <w:pStyle w:val="references"/>
        <w:numPr>
          <w:ilvl w:val="0"/>
          <w:numId w:val="0"/>
        </w:numPr>
        <w:ind w:left="360" w:hanging="360"/>
      </w:pPr>
    </w:p>
    <w:p w14:paraId="2D947EB6" w14:textId="77777777" w:rsidR="006F4856" w:rsidRDefault="006F4856" w:rsidP="00560D2C">
      <w:pPr>
        <w:pStyle w:val="references"/>
        <w:numPr>
          <w:ilvl w:val="0"/>
          <w:numId w:val="0"/>
        </w:numPr>
        <w:ind w:left="360" w:hanging="360"/>
      </w:pPr>
    </w:p>
    <w:p w14:paraId="55E8489F" w14:textId="77777777" w:rsidR="006F4856" w:rsidRDefault="006F4856" w:rsidP="00560D2C">
      <w:pPr>
        <w:pStyle w:val="references"/>
        <w:numPr>
          <w:ilvl w:val="0"/>
          <w:numId w:val="0"/>
        </w:numPr>
        <w:ind w:left="360" w:hanging="360"/>
      </w:pPr>
    </w:p>
    <w:p w14:paraId="119367C9" w14:textId="77777777" w:rsidR="006F4856" w:rsidRDefault="006F4856" w:rsidP="00560D2C">
      <w:pPr>
        <w:pStyle w:val="references"/>
        <w:numPr>
          <w:ilvl w:val="0"/>
          <w:numId w:val="0"/>
        </w:numPr>
        <w:ind w:left="360" w:hanging="360"/>
      </w:pPr>
    </w:p>
    <w:p w14:paraId="4D5EE5C8" w14:textId="77777777" w:rsidR="006F4856" w:rsidRDefault="006F4856" w:rsidP="00560D2C">
      <w:pPr>
        <w:pStyle w:val="references"/>
        <w:numPr>
          <w:ilvl w:val="0"/>
          <w:numId w:val="0"/>
        </w:numPr>
        <w:ind w:left="360" w:hanging="360"/>
      </w:pPr>
    </w:p>
    <w:p w14:paraId="43C6664A" w14:textId="77777777" w:rsidR="006F4856" w:rsidRDefault="006F4856" w:rsidP="00560D2C">
      <w:pPr>
        <w:pStyle w:val="references"/>
        <w:numPr>
          <w:ilvl w:val="0"/>
          <w:numId w:val="0"/>
        </w:numPr>
        <w:ind w:left="360" w:hanging="360"/>
      </w:pPr>
    </w:p>
    <w:p w14:paraId="2CBC4D6A" w14:textId="6C7942EC" w:rsidR="00836367" w:rsidRDefault="00836367" w:rsidP="00FD78E7">
      <w:pPr>
        <w:jc w:val="left"/>
        <w:rPr>
          <w:spacing w:val="-1"/>
        </w:rPr>
        <w:sectPr w:rsidR="00836367" w:rsidSect="003B4E04">
          <w:type w:val="continuous"/>
          <w:pgSz w:w="11906" w:h="16838" w:code="9"/>
          <w:pgMar w:top="1080" w:right="907" w:bottom="1440" w:left="907" w:header="720" w:footer="720" w:gutter="0"/>
          <w:cols w:num="2" w:space="360"/>
          <w:docGrid w:linePitch="360"/>
        </w:sectPr>
      </w:pPr>
    </w:p>
    <w:p w14:paraId="1EFF3687" w14:textId="451E20FB" w:rsidR="009303D9" w:rsidRDefault="009303D9" w:rsidP="00C63A1E">
      <w:pPr>
        <w:tabs>
          <w:tab w:val="left" w:pos="2380"/>
          <w:tab w:val="center" w:pos="5060"/>
        </w:tabs>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D6EC8" w14:textId="77777777" w:rsidR="00012A06" w:rsidRDefault="00012A06" w:rsidP="001A3B3D">
      <w:r>
        <w:separator/>
      </w:r>
    </w:p>
  </w:endnote>
  <w:endnote w:type="continuationSeparator" w:id="0">
    <w:p w14:paraId="32037988" w14:textId="77777777" w:rsidR="00012A06" w:rsidRDefault="00012A06" w:rsidP="001A3B3D">
      <w:r>
        <w:continuationSeparator/>
      </w:r>
    </w:p>
  </w:endnote>
  <w:endnote w:type="continuationNotice" w:id="1">
    <w:p w14:paraId="01A06B10" w14:textId="77777777" w:rsidR="00012A06" w:rsidRDefault="00012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3FB5A364" w:rsidR="001A3B3D" w:rsidRPr="006F6D3D" w:rsidRDefault="006C079F" w:rsidP="006C079F">
    <w:pPr>
      <w:pStyle w:val="Footer"/>
      <w:jc w:val="left"/>
      <w:rPr>
        <w:sz w:val="16"/>
        <w:szCs w:val="16"/>
      </w:rPr>
    </w:pPr>
    <w:r>
      <w:rPr>
        <w:sz w:val="16"/>
        <w:szCs w:val="16"/>
      </w:rPr>
      <w:t>UECS3413-</w:t>
    </w:r>
    <w:r w:rsidRPr="006C079F">
      <w:rPr>
        <w:sz w:val="16"/>
        <w:szCs w:val="16"/>
      </w:rPr>
      <w:t>Digital Image Processing</w:t>
    </w:r>
    <w:r w:rsidR="001A3B3D" w:rsidRPr="006F6D3D">
      <w:rPr>
        <w:sz w:val="16"/>
        <w:szCs w:val="16"/>
      </w:rPr>
      <w:t xml:space="preserve"> ©20</w:t>
    </w:r>
    <w:r>
      <w:rPr>
        <w:sz w:val="16"/>
        <w:szCs w:val="16"/>
      </w:rPr>
      <w:t>25</w:t>
    </w:r>
    <w:r w:rsidR="001A3B3D" w:rsidRPr="006F6D3D">
      <w:rPr>
        <w:sz w:val="16"/>
        <w:szCs w:val="16"/>
      </w:rPr>
      <w:t xml:space="preserve"> </w:t>
    </w:r>
    <w:r>
      <w:rPr>
        <w:sz w:val="16"/>
        <w:szCs w:val="16"/>
      </w:rPr>
      <w:t>UTAR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85AE5" w14:textId="77777777" w:rsidR="00012A06" w:rsidRDefault="00012A06" w:rsidP="001A3B3D">
      <w:r>
        <w:separator/>
      </w:r>
    </w:p>
  </w:footnote>
  <w:footnote w:type="continuationSeparator" w:id="0">
    <w:p w14:paraId="5D02E601" w14:textId="77777777" w:rsidR="00012A06" w:rsidRDefault="00012A06" w:rsidP="001A3B3D">
      <w:r>
        <w:continuationSeparator/>
      </w:r>
    </w:p>
  </w:footnote>
  <w:footnote w:type="continuationNotice" w:id="1">
    <w:p w14:paraId="228EAACE" w14:textId="77777777" w:rsidR="00012A06" w:rsidRDefault="00012A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3108"/>
    <w:multiLevelType w:val="hybridMultilevel"/>
    <w:tmpl w:val="5C72F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819C2"/>
    <w:multiLevelType w:val="hybridMultilevel"/>
    <w:tmpl w:val="2E06EC2E"/>
    <w:lvl w:ilvl="0" w:tplc="EA46131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A52D8"/>
    <w:multiLevelType w:val="hybridMultilevel"/>
    <w:tmpl w:val="F80ED7A4"/>
    <w:lvl w:ilvl="0" w:tplc="AE9E7CB0">
      <w:start w:val="2"/>
      <w:numFmt w:val="decimal"/>
      <w:lvlText w:val="Fig.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3" w15:restartNumberingAfterBreak="0">
    <w:nsid w:val="2411542C"/>
    <w:multiLevelType w:val="hybridMultilevel"/>
    <w:tmpl w:val="ECD40812"/>
    <w:lvl w:ilvl="0" w:tplc="20D4B41A">
      <w:start w:val="6"/>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C514A6D"/>
    <w:multiLevelType w:val="hybridMultilevel"/>
    <w:tmpl w:val="EF3430EC"/>
    <w:lvl w:ilvl="0" w:tplc="93B29496">
      <w:start w:val="7"/>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74C4F"/>
    <w:multiLevelType w:val="hybridMultilevel"/>
    <w:tmpl w:val="86EEEDF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C6C0A"/>
    <w:multiLevelType w:val="hybridMultilevel"/>
    <w:tmpl w:val="12AA8BDA"/>
    <w:lvl w:ilvl="0" w:tplc="1E90FF4E">
      <w:start w:val="5"/>
      <w:numFmt w:val="upperRoman"/>
      <w:lvlText w:val="%1."/>
      <w:lvlJc w:val="left"/>
      <w:pPr>
        <w:ind w:left="720"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4CDB2F04"/>
    <w:multiLevelType w:val="hybridMultilevel"/>
    <w:tmpl w:val="0B46C99C"/>
    <w:lvl w:ilvl="0" w:tplc="FD506C4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B36289"/>
    <w:multiLevelType w:val="hybridMultilevel"/>
    <w:tmpl w:val="64021F14"/>
    <w:lvl w:ilvl="0" w:tplc="FE908F20">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76518B1"/>
    <w:multiLevelType w:val="hybridMultilevel"/>
    <w:tmpl w:val="EFF08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6205D"/>
    <w:multiLevelType w:val="multilevel"/>
    <w:tmpl w:val="34C84D8E"/>
    <w:lvl w:ilvl="0">
      <w:start w:val="1"/>
      <w:numFmt w:val="upperLetter"/>
      <w:lvlText w:val="%1."/>
      <w:lvlJc w:val="left"/>
      <w:pPr>
        <w:tabs>
          <w:tab w:val="num" w:pos="360"/>
        </w:tabs>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6" w15:restartNumberingAfterBreak="0">
    <w:nsid w:val="5ABF10F8"/>
    <w:multiLevelType w:val="hybridMultilevel"/>
    <w:tmpl w:val="5A166C0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7" w15:restartNumberingAfterBreak="0">
    <w:nsid w:val="61582C33"/>
    <w:multiLevelType w:val="hybridMultilevel"/>
    <w:tmpl w:val="805236EC"/>
    <w:lvl w:ilvl="0" w:tplc="5F4C52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36885"/>
    <w:multiLevelType w:val="hybridMultilevel"/>
    <w:tmpl w:val="265C0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65A37"/>
    <w:multiLevelType w:val="hybridMultilevel"/>
    <w:tmpl w:val="D264CDC8"/>
    <w:lvl w:ilvl="0" w:tplc="05C6CDE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89189C"/>
    <w:multiLevelType w:val="hybridMultilevel"/>
    <w:tmpl w:val="9A5C6322"/>
    <w:lvl w:ilvl="0" w:tplc="5A226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D7496"/>
    <w:multiLevelType w:val="hybridMultilevel"/>
    <w:tmpl w:val="3BD0053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22" w15:restartNumberingAfterBreak="0">
    <w:nsid w:val="6C01204C"/>
    <w:multiLevelType w:val="hybridMultilevel"/>
    <w:tmpl w:val="50EE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3633"/>
        </w:tabs>
      </w:pPr>
      <w:rPr>
        <w:rFonts w:ascii="Times New Roman" w:hAnsi="Times New Roman" w:cs="Times New Roman" w:hint="default"/>
        <w:b w:val="0"/>
        <w:bCs w:val="0"/>
        <w:i w:val="0"/>
        <w:iCs w:val="0"/>
        <w:sz w:val="16"/>
        <w:szCs w:val="16"/>
      </w:rPr>
    </w:lvl>
  </w:abstractNum>
  <w:abstractNum w:abstractNumId="25" w15:restartNumberingAfterBreak="0">
    <w:nsid w:val="6DA114D3"/>
    <w:multiLevelType w:val="hybridMultilevel"/>
    <w:tmpl w:val="84E6DB14"/>
    <w:lvl w:ilvl="0" w:tplc="1A30ED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7F60F270">
      <w:start w:val="1"/>
      <w:numFmt w:val="decimal"/>
      <w:lvlText w:val="%3）"/>
      <w:lvlJc w:val="left"/>
      <w:pPr>
        <w:ind w:left="2700" w:hanging="360"/>
      </w:pPr>
      <w:rPr>
        <w:rFonts w:hint="default"/>
      </w:rPr>
    </w:lvl>
    <w:lvl w:ilvl="3" w:tplc="455C668C">
      <w:start w:val="1"/>
      <w:numFmt w:val="decimal"/>
      <w:lvlText w:val="Fig. %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8F43D4"/>
    <w:multiLevelType w:val="hybridMultilevel"/>
    <w:tmpl w:val="01DEE3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538081">
    <w:abstractNumId w:val="7"/>
  </w:num>
  <w:num w:numId="2" w16cid:durableId="572080406">
    <w:abstractNumId w:val="23"/>
  </w:num>
  <w:num w:numId="3" w16cid:durableId="573703356">
    <w:abstractNumId w:val="4"/>
  </w:num>
  <w:num w:numId="4" w16cid:durableId="448428010">
    <w:abstractNumId w:val="8"/>
  </w:num>
  <w:num w:numId="5" w16cid:durableId="1535458730">
    <w:abstractNumId w:val="13"/>
  </w:num>
  <w:num w:numId="6" w16cid:durableId="2050765604">
    <w:abstractNumId w:val="24"/>
  </w:num>
  <w:num w:numId="7" w16cid:durableId="1203177776">
    <w:abstractNumId w:val="9"/>
  </w:num>
  <w:num w:numId="8" w16cid:durableId="2091610433">
    <w:abstractNumId w:val="21"/>
  </w:num>
  <w:num w:numId="9" w16cid:durableId="633946704">
    <w:abstractNumId w:val="16"/>
  </w:num>
  <w:num w:numId="10" w16cid:durableId="1211577162">
    <w:abstractNumId w:val="22"/>
  </w:num>
  <w:num w:numId="11" w16cid:durableId="634917627">
    <w:abstractNumId w:val="25"/>
  </w:num>
  <w:num w:numId="12" w16cid:durableId="2103991582">
    <w:abstractNumId w:val="2"/>
  </w:num>
  <w:num w:numId="13" w16cid:durableId="412240290">
    <w:abstractNumId w:val="12"/>
  </w:num>
  <w:num w:numId="14" w16cid:durableId="965237148">
    <w:abstractNumId w:val="19"/>
  </w:num>
  <w:num w:numId="15" w16cid:durableId="927420894">
    <w:abstractNumId w:val="15"/>
  </w:num>
  <w:num w:numId="16" w16cid:durableId="1297368362">
    <w:abstractNumId w:val="8"/>
    <w:lvlOverride w:ilvl="0"/>
    <w:lvlOverride w:ilvl="1"/>
    <w:lvlOverride w:ilvl="2"/>
    <w:lvlOverride w:ilvl="3"/>
    <w:lvlOverride w:ilvl="4"/>
    <w:lvlOverride w:ilvl="5"/>
    <w:lvlOverride w:ilvl="6"/>
    <w:lvlOverride w:ilvl="7"/>
    <w:lvlOverride w:ilvl="8"/>
  </w:num>
  <w:num w:numId="17" w16cid:durableId="772868923">
    <w:abstractNumId w:val="26"/>
  </w:num>
  <w:num w:numId="18" w16cid:durableId="1588424862">
    <w:abstractNumId w:val="3"/>
  </w:num>
  <w:num w:numId="19" w16cid:durableId="108935383">
    <w:abstractNumId w:val="10"/>
  </w:num>
  <w:num w:numId="20" w16cid:durableId="455413824">
    <w:abstractNumId w:val="1"/>
  </w:num>
  <w:num w:numId="21" w16cid:durableId="1760373970">
    <w:abstractNumId w:val="20"/>
  </w:num>
  <w:num w:numId="22" w16cid:durableId="627660520">
    <w:abstractNumId w:val="11"/>
  </w:num>
  <w:num w:numId="23" w16cid:durableId="1492714283">
    <w:abstractNumId w:val="6"/>
  </w:num>
  <w:num w:numId="24" w16cid:durableId="1418987817">
    <w:abstractNumId w:val="5"/>
  </w:num>
  <w:num w:numId="25" w16cid:durableId="2465779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30473841">
    <w:abstractNumId w:val="8"/>
    <w:lvlOverride w:ilvl="0">
      <w:startOverride w:val="1"/>
    </w:lvlOverride>
    <w:lvlOverride w:ilvl="1">
      <w:startOverride w:val="1"/>
    </w:lvlOverride>
    <w:lvlOverride w:ilvl="2">
      <w:startOverride w:val="3"/>
    </w:lvlOverride>
  </w:num>
  <w:num w:numId="27" w16cid:durableId="102655560">
    <w:abstractNumId w:val="8"/>
    <w:lvlOverride w:ilvl="0">
      <w:startOverride w:val="1"/>
    </w:lvlOverride>
    <w:lvlOverride w:ilvl="1">
      <w:startOverride w:val="1"/>
    </w:lvlOverride>
    <w:lvlOverride w:ilvl="2">
      <w:startOverride w:val="3"/>
    </w:lvlOverride>
  </w:num>
  <w:num w:numId="28" w16cid:durableId="817301261">
    <w:abstractNumId w:val="17"/>
  </w:num>
  <w:num w:numId="29" w16cid:durableId="160854990">
    <w:abstractNumId w:val="18"/>
  </w:num>
  <w:num w:numId="30" w16cid:durableId="2107385960">
    <w:abstractNumId w:val="14"/>
  </w:num>
  <w:num w:numId="31" w16cid:durableId="138753245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revisionView w:markup="0"/>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E7"/>
    <w:rsid w:val="00000A11"/>
    <w:rsid w:val="00000B02"/>
    <w:rsid w:val="00000B26"/>
    <w:rsid w:val="0000128C"/>
    <w:rsid w:val="000013FE"/>
    <w:rsid w:val="00001498"/>
    <w:rsid w:val="00001680"/>
    <w:rsid w:val="00001821"/>
    <w:rsid w:val="00002F16"/>
    <w:rsid w:val="00002F4C"/>
    <w:rsid w:val="000036E1"/>
    <w:rsid w:val="00003B77"/>
    <w:rsid w:val="00003C00"/>
    <w:rsid w:val="00003E47"/>
    <w:rsid w:val="00004230"/>
    <w:rsid w:val="000045CE"/>
    <w:rsid w:val="00005056"/>
    <w:rsid w:val="000050F9"/>
    <w:rsid w:val="0000551E"/>
    <w:rsid w:val="000055FB"/>
    <w:rsid w:val="00005B63"/>
    <w:rsid w:val="000060BB"/>
    <w:rsid w:val="00006356"/>
    <w:rsid w:val="00006469"/>
    <w:rsid w:val="000067F3"/>
    <w:rsid w:val="00006DC3"/>
    <w:rsid w:val="0000768A"/>
    <w:rsid w:val="000076F8"/>
    <w:rsid w:val="00007C6A"/>
    <w:rsid w:val="00010F10"/>
    <w:rsid w:val="000115CC"/>
    <w:rsid w:val="0001186A"/>
    <w:rsid w:val="00011BA0"/>
    <w:rsid w:val="00012A06"/>
    <w:rsid w:val="00012A75"/>
    <w:rsid w:val="00012FE2"/>
    <w:rsid w:val="00013106"/>
    <w:rsid w:val="000134C5"/>
    <w:rsid w:val="000145C3"/>
    <w:rsid w:val="00014612"/>
    <w:rsid w:val="00014B81"/>
    <w:rsid w:val="00014D70"/>
    <w:rsid w:val="0001554D"/>
    <w:rsid w:val="000155A8"/>
    <w:rsid w:val="00015705"/>
    <w:rsid w:val="000157F3"/>
    <w:rsid w:val="00015B0B"/>
    <w:rsid w:val="00015B25"/>
    <w:rsid w:val="00015B61"/>
    <w:rsid w:val="00015CFB"/>
    <w:rsid w:val="00015ECA"/>
    <w:rsid w:val="000163EE"/>
    <w:rsid w:val="0001669C"/>
    <w:rsid w:val="000166AE"/>
    <w:rsid w:val="000166C2"/>
    <w:rsid w:val="00016846"/>
    <w:rsid w:val="00017CE5"/>
    <w:rsid w:val="0002097E"/>
    <w:rsid w:val="00021392"/>
    <w:rsid w:val="00021486"/>
    <w:rsid w:val="00022142"/>
    <w:rsid w:val="00022815"/>
    <w:rsid w:val="00022A92"/>
    <w:rsid w:val="0002349D"/>
    <w:rsid w:val="000241CC"/>
    <w:rsid w:val="000243FB"/>
    <w:rsid w:val="00024882"/>
    <w:rsid w:val="0002574B"/>
    <w:rsid w:val="00025D24"/>
    <w:rsid w:val="000260E3"/>
    <w:rsid w:val="00026275"/>
    <w:rsid w:val="00026763"/>
    <w:rsid w:val="00026CBA"/>
    <w:rsid w:val="0002763A"/>
    <w:rsid w:val="00027C0D"/>
    <w:rsid w:val="00027D77"/>
    <w:rsid w:val="00027FE2"/>
    <w:rsid w:val="0003009A"/>
    <w:rsid w:val="000300D6"/>
    <w:rsid w:val="00030CFE"/>
    <w:rsid w:val="00031443"/>
    <w:rsid w:val="000320F9"/>
    <w:rsid w:val="0003241A"/>
    <w:rsid w:val="000328FE"/>
    <w:rsid w:val="00032D17"/>
    <w:rsid w:val="00033DDF"/>
    <w:rsid w:val="00034B04"/>
    <w:rsid w:val="000354E3"/>
    <w:rsid w:val="0003559A"/>
    <w:rsid w:val="000359BB"/>
    <w:rsid w:val="00035AEA"/>
    <w:rsid w:val="0003618A"/>
    <w:rsid w:val="0003620D"/>
    <w:rsid w:val="0003677A"/>
    <w:rsid w:val="00036993"/>
    <w:rsid w:val="000369E4"/>
    <w:rsid w:val="000370DF"/>
    <w:rsid w:val="0003772D"/>
    <w:rsid w:val="000379F7"/>
    <w:rsid w:val="00037D07"/>
    <w:rsid w:val="00037D09"/>
    <w:rsid w:val="000405A3"/>
    <w:rsid w:val="000409EC"/>
    <w:rsid w:val="00040C4F"/>
    <w:rsid w:val="00040FEA"/>
    <w:rsid w:val="00041521"/>
    <w:rsid w:val="00041757"/>
    <w:rsid w:val="00041923"/>
    <w:rsid w:val="000426C4"/>
    <w:rsid w:val="000428AE"/>
    <w:rsid w:val="0004299A"/>
    <w:rsid w:val="000436DB"/>
    <w:rsid w:val="00043776"/>
    <w:rsid w:val="00044154"/>
    <w:rsid w:val="000444A6"/>
    <w:rsid w:val="00044D0E"/>
    <w:rsid w:val="00044F44"/>
    <w:rsid w:val="00044FFB"/>
    <w:rsid w:val="00045060"/>
    <w:rsid w:val="00045166"/>
    <w:rsid w:val="00045345"/>
    <w:rsid w:val="00045461"/>
    <w:rsid w:val="000454A8"/>
    <w:rsid w:val="000457B1"/>
    <w:rsid w:val="0004659A"/>
    <w:rsid w:val="00046CD3"/>
    <w:rsid w:val="00046EDB"/>
    <w:rsid w:val="00047809"/>
    <w:rsid w:val="0004781E"/>
    <w:rsid w:val="0005033F"/>
    <w:rsid w:val="00050C8B"/>
    <w:rsid w:val="00051099"/>
    <w:rsid w:val="00051580"/>
    <w:rsid w:val="00051793"/>
    <w:rsid w:val="0005195F"/>
    <w:rsid w:val="00051F9A"/>
    <w:rsid w:val="00052197"/>
    <w:rsid w:val="00052325"/>
    <w:rsid w:val="000525B4"/>
    <w:rsid w:val="00052946"/>
    <w:rsid w:val="0005298C"/>
    <w:rsid w:val="00052B36"/>
    <w:rsid w:val="00053034"/>
    <w:rsid w:val="00053481"/>
    <w:rsid w:val="000548CC"/>
    <w:rsid w:val="00054A35"/>
    <w:rsid w:val="00054C66"/>
    <w:rsid w:val="00054FA3"/>
    <w:rsid w:val="00055EE3"/>
    <w:rsid w:val="000564C2"/>
    <w:rsid w:val="000568C3"/>
    <w:rsid w:val="00056FBC"/>
    <w:rsid w:val="0005720B"/>
    <w:rsid w:val="00057489"/>
    <w:rsid w:val="000576A0"/>
    <w:rsid w:val="0005770D"/>
    <w:rsid w:val="00057A7A"/>
    <w:rsid w:val="00057FD0"/>
    <w:rsid w:val="000605E6"/>
    <w:rsid w:val="000606E8"/>
    <w:rsid w:val="0006095F"/>
    <w:rsid w:val="00060C0F"/>
    <w:rsid w:val="0006163C"/>
    <w:rsid w:val="00061785"/>
    <w:rsid w:val="0006183D"/>
    <w:rsid w:val="00061E7C"/>
    <w:rsid w:val="000630BC"/>
    <w:rsid w:val="0006406D"/>
    <w:rsid w:val="000644C0"/>
    <w:rsid w:val="00065052"/>
    <w:rsid w:val="0006518E"/>
    <w:rsid w:val="000652F4"/>
    <w:rsid w:val="00065939"/>
    <w:rsid w:val="00065DAC"/>
    <w:rsid w:val="00066810"/>
    <w:rsid w:val="0006689D"/>
    <w:rsid w:val="00066989"/>
    <w:rsid w:val="00066D71"/>
    <w:rsid w:val="00067AEF"/>
    <w:rsid w:val="00067F66"/>
    <w:rsid w:val="000703B9"/>
    <w:rsid w:val="00070663"/>
    <w:rsid w:val="00070EF9"/>
    <w:rsid w:val="00071213"/>
    <w:rsid w:val="0007124D"/>
    <w:rsid w:val="00071BE8"/>
    <w:rsid w:val="00072F09"/>
    <w:rsid w:val="0007328C"/>
    <w:rsid w:val="000736F7"/>
    <w:rsid w:val="00073979"/>
    <w:rsid w:val="00074949"/>
    <w:rsid w:val="00074D06"/>
    <w:rsid w:val="00074DB6"/>
    <w:rsid w:val="000752D8"/>
    <w:rsid w:val="000759A8"/>
    <w:rsid w:val="00075C43"/>
    <w:rsid w:val="00076192"/>
    <w:rsid w:val="000764BC"/>
    <w:rsid w:val="00076EC0"/>
    <w:rsid w:val="00076F30"/>
    <w:rsid w:val="00077018"/>
    <w:rsid w:val="00077338"/>
    <w:rsid w:val="00077707"/>
    <w:rsid w:val="00077A3D"/>
    <w:rsid w:val="00077BB5"/>
    <w:rsid w:val="000803C3"/>
    <w:rsid w:val="000808D8"/>
    <w:rsid w:val="0008094B"/>
    <w:rsid w:val="00080A02"/>
    <w:rsid w:val="000811E6"/>
    <w:rsid w:val="0008134B"/>
    <w:rsid w:val="00081437"/>
    <w:rsid w:val="00082417"/>
    <w:rsid w:val="000824EA"/>
    <w:rsid w:val="00082567"/>
    <w:rsid w:val="00082BC3"/>
    <w:rsid w:val="00082C8C"/>
    <w:rsid w:val="0008314D"/>
    <w:rsid w:val="00083402"/>
    <w:rsid w:val="00083A8A"/>
    <w:rsid w:val="00083C2D"/>
    <w:rsid w:val="00083D4C"/>
    <w:rsid w:val="00083D7A"/>
    <w:rsid w:val="00084341"/>
    <w:rsid w:val="0008463C"/>
    <w:rsid w:val="00084D43"/>
    <w:rsid w:val="00084D61"/>
    <w:rsid w:val="00084E4B"/>
    <w:rsid w:val="000850C6"/>
    <w:rsid w:val="0008525E"/>
    <w:rsid w:val="00085968"/>
    <w:rsid w:val="0008597E"/>
    <w:rsid w:val="00085AD2"/>
    <w:rsid w:val="00085F16"/>
    <w:rsid w:val="00086A16"/>
    <w:rsid w:val="00086B05"/>
    <w:rsid w:val="00087137"/>
    <w:rsid w:val="0008716E"/>
    <w:rsid w:val="000871D0"/>
    <w:rsid w:val="0008758A"/>
    <w:rsid w:val="00087B17"/>
    <w:rsid w:val="00090112"/>
    <w:rsid w:val="000902DE"/>
    <w:rsid w:val="00090370"/>
    <w:rsid w:val="000905BA"/>
    <w:rsid w:val="0009072B"/>
    <w:rsid w:val="0009188E"/>
    <w:rsid w:val="00091C3E"/>
    <w:rsid w:val="0009231A"/>
    <w:rsid w:val="00092950"/>
    <w:rsid w:val="000938A9"/>
    <w:rsid w:val="000944BC"/>
    <w:rsid w:val="0009462C"/>
    <w:rsid w:val="00094972"/>
    <w:rsid w:val="00094A8A"/>
    <w:rsid w:val="00094B8C"/>
    <w:rsid w:val="00094B94"/>
    <w:rsid w:val="00094CEF"/>
    <w:rsid w:val="00095114"/>
    <w:rsid w:val="00095163"/>
    <w:rsid w:val="00095528"/>
    <w:rsid w:val="00095865"/>
    <w:rsid w:val="0009614A"/>
    <w:rsid w:val="000963A1"/>
    <w:rsid w:val="00096F6E"/>
    <w:rsid w:val="00097B84"/>
    <w:rsid w:val="000A03E6"/>
    <w:rsid w:val="000A0572"/>
    <w:rsid w:val="000A1A84"/>
    <w:rsid w:val="000A1AD7"/>
    <w:rsid w:val="000A245D"/>
    <w:rsid w:val="000A2571"/>
    <w:rsid w:val="000A2A72"/>
    <w:rsid w:val="000A2B07"/>
    <w:rsid w:val="000A2DA7"/>
    <w:rsid w:val="000A31A0"/>
    <w:rsid w:val="000A358B"/>
    <w:rsid w:val="000A3727"/>
    <w:rsid w:val="000A4055"/>
    <w:rsid w:val="000A4634"/>
    <w:rsid w:val="000A48FE"/>
    <w:rsid w:val="000A4C4F"/>
    <w:rsid w:val="000A4EB9"/>
    <w:rsid w:val="000A5253"/>
    <w:rsid w:val="000A587B"/>
    <w:rsid w:val="000A5DB4"/>
    <w:rsid w:val="000A5E58"/>
    <w:rsid w:val="000A6240"/>
    <w:rsid w:val="000A65F0"/>
    <w:rsid w:val="000A67C6"/>
    <w:rsid w:val="000A6DCA"/>
    <w:rsid w:val="000A7835"/>
    <w:rsid w:val="000A78BB"/>
    <w:rsid w:val="000A7944"/>
    <w:rsid w:val="000A7DAC"/>
    <w:rsid w:val="000B00E1"/>
    <w:rsid w:val="000B08A3"/>
    <w:rsid w:val="000B091A"/>
    <w:rsid w:val="000B0936"/>
    <w:rsid w:val="000B09C9"/>
    <w:rsid w:val="000B1139"/>
    <w:rsid w:val="000B1406"/>
    <w:rsid w:val="000B150B"/>
    <w:rsid w:val="000B15DC"/>
    <w:rsid w:val="000B1DD8"/>
    <w:rsid w:val="000B1F45"/>
    <w:rsid w:val="000B2350"/>
    <w:rsid w:val="000B250B"/>
    <w:rsid w:val="000B26CF"/>
    <w:rsid w:val="000B369D"/>
    <w:rsid w:val="000B39E9"/>
    <w:rsid w:val="000B3C30"/>
    <w:rsid w:val="000B3CB1"/>
    <w:rsid w:val="000B3CF0"/>
    <w:rsid w:val="000B4261"/>
    <w:rsid w:val="000B437D"/>
    <w:rsid w:val="000B4B11"/>
    <w:rsid w:val="000B4B18"/>
    <w:rsid w:val="000B4B5B"/>
    <w:rsid w:val="000B4E32"/>
    <w:rsid w:val="000B51E6"/>
    <w:rsid w:val="000B534E"/>
    <w:rsid w:val="000B6005"/>
    <w:rsid w:val="000B6066"/>
    <w:rsid w:val="000B60A8"/>
    <w:rsid w:val="000B61DE"/>
    <w:rsid w:val="000B6355"/>
    <w:rsid w:val="000B66C3"/>
    <w:rsid w:val="000B6848"/>
    <w:rsid w:val="000B7087"/>
    <w:rsid w:val="000B72CC"/>
    <w:rsid w:val="000B738E"/>
    <w:rsid w:val="000B7B79"/>
    <w:rsid w:val="000B7FD7"/>
    <w:rsid w:val="000C01B5"/>
    <w:rsid w:val="000C0756"/>
    <w:rsid w:val="000C0E9C"/>
    <w:rsid w:val="000C11CF"/>
    <w:rsid w:val="000C13DF"/>
    <w:rsid w:val="000C1400"/>
    <w:rsid w:val="000C1689"/>
    <w:rsid w:val="000C1771"/>
    <w:rsid w:val="000C19F7"/>
    <w:rsid w:val="000C1E68"/>
    <w:rsid w:val="000C2621"/>
    <w:rsid w:val="000C29F3"/>
    <w:rsid w:val="000C2EF6"/>
    <w:rsid w:val="000C2F36"/>
    <w:rsid w:val="000C2FFF"/>
    <w:rsid w:val="000C3B98"/>
    <w:rsid w:val="000C3DB7"/>
    <w:rsid w:val="000C3F48"/>
    <w:rsid w:val="000C4374"/>
    <w:rsid w:val="000C58F5"/>
    <w:rsid w:val="000C5B57"/>
    <w:rsid w:val="000C5B5D"/>
    <w:rsid w:val="000C5EE1"/>
    <w:rsid w:val="000C6196"/>
    <w:rsid w:val="000C6210"/>
    <w:rsid w:val="000C6553"/>
    <w:rsid w:val="000C693D"/>
    <w:rsid w:val="000C6BD9"/>
    <w:rsid w:val="000C72B5"/>
    <w:rsid w:val="000C7A2E"/>
    <w:rsid w:val="000C7ECE"/>
    <w:rsid w:val="000C7F46"/>
    <w:rsid w:val="000C7FD5"/>
    <w:rsid w:val="000D0023"/>
    <w:rsid w:val="000D0090"/>
    <w:rsid w:val="000D0D94"/>
    <w:rsid w:val="000D129C"/>
    <w:rsid w:val="000D17D0"/>
    <w:rsid w:val="000D1B70"/>
    <w:rsid w:val="000D1EC0"/>
    <w:rsid w:val="000D26E0"/>
    <w:rsid w:val="000D2752"/>
    <w:rsid w:val="000D2A9E"/>
    <w:rsid w:val="000D2B87"/>
    <w:rsid w:val="000D2BD6"/>
    <w:rsid w:val="000D384B"/>
    <w:rsid w:val="000D3851"/>
    <w:rsid w:val="000D385C"/>
    <w:rsid w:val="000D41EF"/>
    <w:rsid w:val="000D44DA"/>
    <w:rsid w:val="000D4508"/>
    <w:rsid w:val="000D49DB"/>
    <w:rsid w:val="000D4DD8"/>
    <w:rsid w:val="000D502F"/>
    <w:rsid w:val="000D5076"/>
    <w:rsid w:val="000D550C"/>
    <w:rsid w:val="000D5938"/>
    <w:rsid w:val="000D5D74"/>
    <w:rsid w:val="000D641D"/>
    <w:rsid w:val="000D6A0D"/>
    <w:rsid w:val="000D71B1"/>
    <w:rsid w:val="000D748B"/>
    <w:rsid w:val="000D74B4"/>
    <w:rsid w:val="000D7505"/>
    <w:rsid w:val="000D7C20"/>
    <w:rsid w:val="000D7F35"/>
    <w:rsid w:val="000E086E"/>
    <w:rsid w:val="000E0A19"/>
    <w:rsid w:val="000E137E"/>
    <w:rsid w:val="000E145C"/>
    <w:rsid w:val="000E181D"/>
    <w:rsid w:val="000E1F3D"/>
    <w:rsid w:val="000E23D2"/>
    <w:rsid w:val="000E27FF"/>
    <w:rsid w:val="000E293B"/>
    <w:rsid w:val="000E335A"/>
    <w:rsid w:val="000E3A49"/>
    <w:rsid w:val="000E3E46"/>
    <w:rsid w:val="000E41AF"/>
    <w:rsid w:val="000E42F1"/>
    <w:rsid w:val="000E43F6"/>
    <w:rsid w:val="000E4575"/>
    <w:rsid w:val="000E4E08"/>
    <w:rsid w:val="000E55F6"/>
    <w:rsid w:val="000E58A9"/>
    <w:rsid w:val="000E5E81"/>
    <w:rsid w:val="000E60D7"/>
    <w:rsid w:val="000E6566"/>
    <w:rsid w:val="000E67B2"/>
    <w:rsid w:val="000E7529"/>
    <w:rsid w:val="000E77FA"/>
    <w:rsid w:val="000E7B28"/>
    <w:rsid w:val="000E7DAF"/>
    <w:rsid w:val="000F05C5"/>
    <w:rsid w:val="000F0A55"/>
    <w:rsid w:val="000F0D10"/>
    <w:rsid w:val="000F0EAB"/>
    <w:rsid w:val="000F18C2"/>
    <w:rsid w:val="000F1DFB"/>
    <w:rsid w:val="000F2134"/>
    <w:rsid w:val="000F21DB"/>
    <w:rsid w:val="000F312E"/>
    <w:rsid w:val="000F3657"/>
    <w:rsid w:val="000F3D31"/>
    <w:rsid w:val="000F4053"/>
    <w:rsid w:val="000F4057"/>
    <w:rsid w:val="000F4265"/>
    <w:rsid w:val="000F431A"/>
    <w:rsid w:val="000F436D"/>
    <w:rsid w:val="000F49C9"/>
    <w:rsid w:val="000F4D91"/>
    <w:rsid w:val="000F5146"/>
    <w:rsid w:val="000F533F"/>
    <w:rsid w:val="000F6306"/>
    <w:rsid w:val="000F65A9"/>
    <w:rsid w:val="000F720E"/>
    <w:rsid w:val="000F7608"/>
    <w:rsid w:val="000F785F"/>
    <w:rsid w:val="000F7949"/>
    <w:rsid w:val="000F7A40"/>
    <w:rsid w:val="000F7E0C"/>
    <w:rsid w:val="00100023"/>
    <w:rsid w:val="001004E7"/>
    <w:rsid w:val="00100598"/>
    <w:rsid w:val="001008CE"/>
    <w:rsid w:val="00100C8C"/>
    <w:rsid w:val="00101895"/>
    <w:rsid w:val="00101CD2"/>
    <w:rsid w:val="00101D4C"/>
    <w:rsid w:val="0010259A"/>
    <w:rsid w:val="00102691"/>
    <w:rsid w:val="00102CB9"/>
    <w:rsid w:val="00102CC6"/>
    <w:rsid w:val="00102DC6"/>
    <w:rsid w:val="001036A5"/>
    <w:rsid w:val="00103D96"/>
    <w:rsid w:val="00104ADA"/>
    <w:rsid w:val="00104B5F"/>
    <w:rsid w:val="00104BB4"/>
    <w:rsid w:val="00105262"/>
    <w:rsid w:val="001057CD"/>
    <w:rsid w:val="00105A1D"/>
    <w:rsid w:val="001065CE"/>
    <w:rsid w:val="0010681F"/>
    <w:rsid w:val="00106EF9"/>
    <w:rsid w:val="00107242"/>
    <w:rsid w:val="00107508"/>
    <w:rsid w:val="0010754D"/>
    <w:rsid w:val="001076D2"/>
    <w:rsid w:val="00107798"/>
    <w:rsid w:val="0010787D"/>
    <w:rsid w:val="001101E6"/>
    <w:rsid w:val="00110890"/>
    <w:rsid w:val="0011100E"/>
    <w:rsid w:val="0011138F"/>
    <w:rsid w:val="001114A8"/>
    <w:rsid w:val="0011191C"/>
    <w:rsid w:val="00111C9E"/>
    <w:rsid w:val="001121A6"/>
    <w:rsid w:val="0011255B"/>
    <w:rsid w:val="00112E97"/>
    <w:rsid w:val="00113148"/>
    <w:rsid w:val="0011329A"/>
    <w:rsid w:val="0011332C"/>
    <w:rsid w:val="00113666"/>
    <w:rsid w:val="00113731"/>
    <w:rsid w:val="001139F1"/>
    <w:rsid w:val="00113C8B"/>
    <w:rsid w:val="00113D78"/>
    <w:rsid w:val="001143D6"/>
    <w:rsid w:val="0011480F"/>
    <w:rsid w:val="00114E09"/>
    <w:rsid w:val="00115595"/>
    <w:rsid w:val="00115C25"/>
    <w:rsid w:val="0011613D"/>
    <w:rsid w:val="0011636E"/>
    <w:rsid w:val="001166B8"/>
    <w:rsid w:val="001169C4"/>
    <w:rsid w:val="00116DAD"/>
    <w:rsid w:val="00116FFB"/>
    <w:rsid w:val="0011796A"/>
    <w:rsid w:val="00117B26"/>
    <w:rsid w:val="00117BAB"/>
    <w:rsid w:val="00117C0F"/>
    <w:rsid w:val="001201F4"/>
    <w:rsid w:val="001202EB"/>
    <w:rsid w:val="00120511"/>
    <w:rsid w:val="0012078E"/>
    <w:rsid w:val="0012086B"/>
    <w:rsid w:val="00120E33"/>
    <w:rsid w:val="0012212A"/>
    <w:rsid w:val="00122C00"/>
    <w:rsid w:val="00122C3B"/>
    <w:rsid w:val="00122E1E"/>
    <w:rsid w:val="00123062"/>
    <w:rsid w:val="00123074"/>
    <w:rsid w:val="00123109"/>
    <w:rsid w:val="001231AE"/>
    <w:rsid w:val="001236E4"/>
    <w:rsid w:val="001237F4"/>
    <w:rsid w:val="00124139"/>
    <w:rsid w:val="00124551"/>
    <w:rsid w:val="00124876"/>
    <w:rsid w:val="00125991"/>
    <w:rsid w:val="00125B81"/>
    <w:rsid w:val="00125E0C"/>
    <w:rsid w:val="001260D0"/>
    <w:rsid w:val="001264F2"/>
    <w:rsid w:val="00126828"/>
    <w:rsid w:val="00127242"/>
    <w:rsid w:val="001278A5"/>
    <w:rsid w:val="00127D13"/>
    <w:rsid w:val="001300BD"/>
    <w:rsid w:val="001302A5"/>
    <w:rsid w:val="00130620"/>
    <w:rsid w:val="00131399"/>
    <w:rsid w:val="00131422"/>
    <w:rsid w:val="00131853"/>
    <w:rsid w:val="00131B84"/>
    <w:rsid w:val="00132053"/>
    <w:rsid w:val="001322E6"/>
    <w:rsid w:val="00132BC4"/>
    <w:rsid w:val="00133082"/>
    <w:rsid w:val="001333B1"/>
    <w:rsid w:val="00133880"/>
    <w:rsid w:val="0013396F"/>
    <w:rsid w:val="00133B1A"/>
    <w:rsid w:val="00133BC1"/>
    <w:rsid w:val="00133C32"/>
    <w:rsid w:val="00133C87"/>
    <w:rsid w:val="001340A3"/>
    <w:rsid w:val="001343C9"/>
    <w:rsid w:val="00134E2C"/>
    <w:rsid w:val="00134E8E"/>
    <w:rsid w:val="00135087"/>
    <w:rsid w:val="0013511A"/>
    <w:rsid w:val="0013592E"/>
    <w:rsid w:val="00135C99"/>
    <w:rsid w:val="00135E90"/>
    <w:rsid w:val="0013622D"/>
    <w:rsid w:val="00136A00"/>
    <w:rsid w:val="00137C9B"/>
    <w:rsid w:val="00140041"/>
    <w:rsid w:val="001401A2"/>
    <w:rsid w:val="001404F6"/>
    <w:rsid w:val="0014087A"/>
    <w:rsid w:val="00141085"/>
    <w:rsid w:val="00141574"/>
    <w:rsid w:val="00141886"/>
    <w:rsid w:val="001421A1"/>
    <w:rsid w:val="00142339"/>
    <w:rsid w:val="001424A9"/>
    <w:rsid w:val="001424EF"/>
    <w:rsid w:val="00142645"/>
    <w:rsid w:val="00143945"/>
    <w:rsid w:val="001440EA"/>
    <w:rsid w:val="0014498D"/>
    <w:rsid w:val="00144E17"/>
    <w:rsid w:val="00144E6E"/>
    <w:rsid w:val="00145C4C"/>
    <w:rsid w:val="001467BA"/>
    <w:rsid w:val="0014681B"/>
    <w:rsid w:val="00146A56"/>
    <w:rsid w:val="00146B3C"/>
    <w:rsid w:val="00146C94"/>
    <w:rsid w:val="00146E4E"/>
    <w:rsid w:val="001479F8"/>
    <w:rsid w:val="001500EC"/>
    <w:rsid w:val="001502C2"/>
    <w:rsid w:val="001504E4"/>
    <w:rsid w:val="00150C64"/>
    <w:rsid w:val="00150E90"/>
    <w:rsid w:val="00151D26"/>
    <w:rsid w:val="00151D9E"/>
    <w:rsid w:val="001521D1"/>
    <w:rsid w:val="001524F2"/>
    <w:rsid w:val="00152914"/>
    <w:rsid w:val="0015367D"/>
    <w:rsid w:val="001536CA"/>
    <w:rsid w:val="00153B76"/>
    <w:rsid w:val="00153D22"/>
    <w:rsid w:val="001540B1"/>
    <w:rsid w:val="00154462"/>
    <w:rsid w:val="00154AFA"/>
    <w:rsid w:val="00154FC1"/>
    <w:rsid w:val="00155C5E"/>
    <w:rsid w:val="00156299"/>
    <w:rsid w:val="00156300"/>
    <w:rsid w:val="0015657E"/>
    <w:rsid w:val="00156C90"/>
    <w:rsid w:val="00157707"/>
    <w:rsid w:val="001578A5"/>
    <w:rsid w:val="001603E0"/>
    <w:rsid w:val="00160677"/>
    <w:rsid w:val="00160ADC"/>
    <w:rsid w:val="00160EC5"/>
    <w:rsid w:val="00160F75"/>
    <w:rsid w:val="001611C5"/>
    <w:rsid w:val="0016156D"/>
    <w:rsid w:val="0016165E"/>
    <w:rsid w:val="0016194B"/>
    <w:rsid w:val="00161960"/>
    <w:rsid w:val="001619B3"/>
    <w:rsid w:val="00161AC2"/>
    <w:rsid w:val="001622D0"/>
    <w:rsid w:val="0016257E"/>
    <w:rsid w:val="0016291E"/>
    <w:rsid w:val="00163FF6"/>
    <w:rsid w:val="00164077"/>
    <w:rsid w:val="00164611"/>
    <w:rsid w:val="00164E42"/>
    <w:rsid w:val="00165036"/>
    <w:rsid w:val="001655C3"/>
    <w:rsid w:val="00165973"/>
    <w:rsid w:val="0016609D"/>
    <w:rsid w:val="00166851"/>
    <w:rsid w:val="00166BFF"/>
    <w:rsid w:val="00166D1C"/>
    <w:rsid w:val="00167832"/>
    <w:rsid w:val="001701D3"/>
    <w:rsid w:val="00170216"/>
    <w:rsid w:val="00170499"/>
    <w:rsid w:val="00170895"/>
    <w:rsid w:val="00170A6B"/>
    <w:rsid w:val="00170B88"/>
    <w:rsid w:val="00170E68"/>
    <w:rsid w:val="00170E7D"/>
    <w:rsid w:val="00171368"/>
    <w:rsid w:val="00171860"/>
    <w:rsid w:val="00171863"/>
    <w:rsid w:val="00171D70"/>
    <w:rsid w:val="00172334"/>
    <w:rsid w:val="00172341"/>
    <w:rsid w:val="0017246F"/>
    <w:rsid w:val="00172499"/>
    <w:rsid w:val="001725DE"/>
    <w:rsid w:val="00172C6D"/>
    <w:rsid w:val="00172C75"/>
    <w:rsid w:val="00172D10"/>
    <w:rsid w:val="00172D30"/>
    <w:rsid w:val="00172DD1"/>
    <w:rsid w:val="00172EF8"/>
    <w:rsid w:val="0017302F"/>
    <w:rsid w:val="001732E5"/>
    <w:rsid w:val="0017343B"/>
    <w:rsid w:val="00173715"/>
    <w:rsid w:val="00173717"/>
    <w:rsid w:val="00173A86"/>
    <w:rsid w:val="00173E51"/>
    <w:rsid w:val="00173EE0"/>
    <w:rsid w:val="00174E54"/>
    <w:rsid w:val="00175026"/>
    <w:rsid w:val="001754D0"/>
    <w:rsid w:val="0017583D"/>
    <w:rsid w:val="00175D3D"/>
    <w:rsid w:val="0017618D"/>
    <w:rsid w:val="00176193"/>
    <w:rsid w:val="00176205"/>
    <w:rsid w:val="001767A5"/>
    <w:rsid w:val="001769DA"/>
    <w:rsid w:val="00176B11"/>
    <w:rsid w:val="00177033"/>
    <w:rsid w:val="0017749E"/>
    <w:rsid w:val="00177527"/>
    <w:rsid w:val="001776AC"/>
    <w:rsid w:val="00177E2B"/>
    <w:rsid w:val="00177E79"/>
    <w:rsid w:val="00180256"/>
    <w:rsid w:val="0018079B"/>
    <w:rsid w:val="00180B6A"/>
    <w:rsid w:val="001811CC"/>
    <w:rsid w:val="00181382"/>
    <w:rsid w:val="00181514"/>
    <w:rsid w:val="00181E27"/>
    <w:rsid w:val="00181F20"/>
    <w:rsid w:val="00182539"/>
    <w:rsid w:val="00182A10"/>
    <w:rsid w:val="001831A2"/>
    <w:rsid w:val="00183472"/>
    <w:rsid w:val="001839FB"/>
    <w:rsid w:val="00183EDF"/>
    <w:rsid w:val="00184001"/>
    <w:rsid w:val="001840E0"/>
    <w:rsid w:val="001846F7"/>
    <w:rsid w:val="00184AA4"/>
    <w:rsid w:val="00184AAA"/>
    <w:rsid w:val="00184F5D"/>
    <w:rsid w:val="001850C4"/>
    <w:rsid w:val="001850DA"/>
    <w:rsid w:val="0018554B"/>
    <w:rsid w:val="00185E6E"/>
    <w:rsid w:val="001866B7"/>
    <w:rsid w:val="00186B96"/>
    <w:rsid w:val="00186E7E"/>
    <w:rsid w:val="00186F39"/>
    <w:rsid w:val="00187AAA"/>
    <w:rsid w:val="00187AED"/>
    <w:rsid w:val="00187D27"/>
    <w:rsid w:val="00190476"/>
    <w:rsid w:val="00190BA4"/>
    <w:rsid w:val="00191944"/>
    <w:rsid w:val="00191E0C"/>
    <w:rsid w:val="001920E7"/>
    <w:rsid w:val="00192301"/>
    <w:rsid w:val="00192CBE"/>
    <w:rsid w:val="00192EB0"/>
    <w:rsid w:val="00193087"/>
    <w:rsid w:val="0019346C"/>
    <w:rsid w:val="00193602"/>
    <w:rsid w:val="00193AF9"/>
    <w:rsid w:val="00193CAD"/>
    <w:rsid w:val="00193DB7"/>
    <w:rsid w:val="0019456F"/>
    <w:rsid w:val="00194575"/>
    <w:rsid w:val="00194BAA"/>
    <w:rsid w:val="001951B7"/>
    <w:rsid w:val="00195227"/>
    <w:rsid w:val="001958C4"/>
    <w:rsid w:val="00196594"/>
    <w:rsid w:val="00196736"/>
    <w:rsid w:val="001967BA"/>
    <w:rsid w:val="00196FC9"/>
    <w:rsid w:val="0019707D"/>
    <w:rsid w:val="00197238"/>
    <w:rsid w:val="001972F0"/>
    <w:rsid w:val="001972FB"/>
    <w:rsid w:val="001973FA"/>
    <w:rsid w:val="0019751F"/>
    <w:rsid w:val="00197667"/>
    <w:rsid w:val="001A08D3"/>
    <w:rsid w:val="001A0C0B"/>
    <w:rsid w:val="001A1117"/>
    <w:rsid w:val="001A1202"/>
    <w:rsid w:val="001A1552"/>
    <w:rsid w:val="001A1C65"/>
    <w:rsid w:val="001A206C"/>
    <w:rsid w:val="001A2106"/>
    <w:rsid w:val="001A2E55"/>
    <w:rsid w:val="001A2EE5"/>
    <w:rsid w:val="001A2EFD"/>
    <w:rsid w:val="001A3A04"/>
    <w:rsid w:val="001A3B3D"/>
    <w:rsid w:val="001A3BEF"/>
    <w:rsid w:val="001A4514"/>
    <w:rsid w:val="001A4A9A"/>
    <w:rsid w:val="001A58D8"/>
    <w:rsid w:val="001A5AD8"/>
    <w:rsid w:val="001A5B19"/>
    <w:rsid w:val="001A6A5C"/>
    <w:rsid w:val="001A6EAD"/>
    <w:rsid w:val="001A72E3"/>
    <w:rsid w:val="001A74EE"/>
    <w:rsid w:val="001A7706"/>
    <w:rsid w:val="001A77A2"/>
    <w:rsid w:val="001A798D"/>
    <w:rsid w:val="001B098D"/>
    <w:rsid w:val="001B0DDF"/>
    <w:rsid w:val="001B0EEA"/>
    <w:rsid w:val="001B113A"/>
    <w:rsid w:val="001B12C4"/>
    <w:rsid w:val="001B13D7"/>
    <w:rsid w:val="001B19D9"/>
    <w:rsid w:val="001B270B"/>
    <w:rsid w:val="001B2789"/>
    <w:rsid w:val="001B332D"/>
    <w:rsid w:val="001B3376"/>
    <w:rsid w:val="001B348C"/>
    <w:rsid w:val="001B3B05"/>
    <w:rsid w:val="001B5409"/>
    <w:rsid w:val="001B6144"/>
    <w:rsid w:val="001B6510"/>
    <w:rsid w:val="001B67DC"/>
    <w:rsid w:val="001B6829"/>
    <w:rsid w:val="001B692A"/>
    <w:rsid w:val="001B6993"/>
    <w:rsid w:val="001B6B02"/>
    <w:rsid w:val="001B6FD6"/>
    <w:rsid w:val="001B7040"/>
    <w:rsid w:val="001B76C7"/>
    <w:rsid w:val="001B76E4"/>
    <w:rsid w:val="001B7E0A"/>
    <w:rsid w:val="001B7E3B"/>
    <w:rsid w:val="001B7ECC"/>
    <w:rsid w:val="001C0A14"/>
    <w:rsid w:val="001C0C99"/>
    <w:rsid w:val="001C0E4C"/>
    <w:rsid w:val="001C10B0"/>
    <w:rsid w:val="001C19C3"/>
    <w:rsid w:val="001C211D"/>
    <w:rsid w:val="001C2265"/>
    <w:rsid w:val="001C266F"/>
    <w:rsid w:val="001C2815"/>
    <w:rsid w:val="001C2C7A"/>
    <w:rsid w:val="001C3088"/>
    <w:rsid w:val="001C33CF"/>
    <w:rsid w:val="001C3721"/>
    <w:rsid w:val="001C37C4"/>
    <w:rsid w:val="001C37D2"/>
    <w:rsid w:val="001C3821"/>
    <w:rsid w:val="001C39B7"/>
    <w:rsid w:val="001C418A"/>
    <w:rsid w:val="001C426F"/>
    <w:rsid w:val="001C4CB7"/>
    <w:rsid w:val="001C4E06"/>
    <w:rsid w:val="001C4E75"/>
    <w:rsid w:val="001C52B6"/>
    <w:rsid w:val="001C546D"/>
    <w:rsid w:val="001C56DE"/>
    <w:rsid w:val="001C5722"/>
    <w:rsid w:val="001C61C7"/>
    <w:rsid w:val="001C62F9"/>
    <w:rsid w:val="001C6382"/>
    <w:rsid w:val="001C68A4"/>
    <w:rsid w:val="001C6A28"/>
    <w:rsid w:val="001C6A93"/>
    <w:rsid w:val="001C6CD6"/>
    <w:rsid w:val="001C6DC2"/>
    <w:rsid w:val="001C74F3"/>
    <w:rsid w:val="001C773C"/>
    <w:rsid w:val="001D02AA"/>
    <w:rsid w:val="001D03B5"/>
    <w:rsid w:val="001D04B1"/>
    <w:rsid w:val="001D07CA"/>
    <w:rsid w:val="001D08DB"/>
    <w:rsid w:val="001D0BBE"/>
    <w:rsid w:val="001D1020"/>
    <w:rsid w:val="001D109A"/>
    <w:rsid w:val="001D198A"/>
    <w:rsid w:val="001D2042"/>
    <w:rsid w:val="001D22B8"/>
    <w:rsid w:val="001D28E2"/>
    <w:rsid w:val="001D2BC7"/>
    <w:rsid w:val="001D2EED"/>
    <w:rsid w:val="001D3355"/>
    <w:rsid w:val="001D391C"/>
    <w:rsid w:val="001D4899"/>
    <w:rsid w:val="001D51CF"/>
    <w:rsid w:val="001D536B"/>
    <w:rsid w:val="001D53FA"/>
    <w:rsid w:val="001D5519"/>
    <w:rsid w:val="001D560D"/>
    <w:rsid w:val="001D569C"/>
    <w:rsid w:val="001D56EC"/>
    <w:rsid w:val="001D5874"/>
    <w:rsid w:val="001D58F7"/>
    <w:rsid w:val="001D6196"/>
    <w:rsid w:val="001D6487"/>
    <w:rsid w:val="001D6818"/>
    <w:rsid w:val="001D7542"/>
    <w:rsid w:val="001D7615"/>
    <w:rsid w:val="001D7AB1"/>
    <w:rsid w:val="001D7C37"/>
    <w:rsid w:val="001E00E2"/>
    <w:rsid w:val="001E07AF"/>
    <w:rsid w:val="001E080F"/>
    <w:rsid w:val="001E0CA1"/>
    <w:rsid w:val="001E0D12"/>
    <w:rsid w:val="001E0D14"/>
    <w:rsid w:val="001E13AB"/>
    <w:rsid w:val="001E13FC"/>
    <w:rsid w:val="001E14CF"/>
    <w:rsid w:val="001E14F3"/>
    <w:rsid w:val="001E18EE"/>
    <w:rsid w:val="001E1B2C"/>
    <w:rsid w:val="001E1C03"/>
    <w:rsid w:val="001E2054"/>
    <w:rsid w:val="001E221A"/>
    <w:rsid w:val="001E2726"/>
    <w:rsid w:val="001E2932"/>
    <w:rsid w:val="001E339A"/>
    <w:rsid w:val="001E34A3"/>
    <w:rsid w:val="001E3A7E"/>
    <w:rsid w:val="001E3B6B"/>
    <w:rsid w:val="001E412F"/>
    <w:rsid w:val="001E4EF0"/>
    <w:rsid w:val="001E54FD"/>
    <w:rsid w:val="001E5616"/>
    <w:rsid w:val="001E6464"/>
    <w:rsid w:val="001E7002"/>
    <w:rsid w:val="001E7AAC"/>
    <w:rsid w:val="001E7AF1"/>
    <w:rsid w:val="001E7F36"/>
    <w:rsid w:val="001E7F45"/>
    <w:rsid w:val="001F00A2"/>
    <w:rsid w:val="001F0FEC"/>
    <w:rsid w:val="001F129D"/>
    <w:rsid w:val="001F1624"/>
    <w:rsid w:val="001F17C6"/>
    <w:rsid w:val="001F1B55"/>
    <w:rsid w:val="001F1DD1"/>
    <w:rsid w:val="001F2302"/>
    <w:rsid w:val="001F259B"/>
    <w:rsid w:val="001F2C2A"/>
    <w:rsid w:val="001F2C34"/>
    <w:rsid w:val="001F30AF"/>
    <w:rsid w:val="001F3132"/>
    <w:rsid w:val="001F319E"/>
    <w:rsid w:val="001F3919"/>
    <w:rsid w:val="001F3B2B"/>
    <w:rsid w:val="001F3E88"/>
    <w:rsid w:val="001F4045"/>
    <w:rsid w:val="001F46ED"/>
    <w:rsid w:val="001F4F40"/>
    <w:rsid w:val="001F5105"/>
    <w:rsid w:val="001F5414"/>
    <w:rsid w:val="001F5ED6"/>
    <w:rsid w:val="001F6B83"/>
    <w:rsid w:val="001F7598"/>
    <w:rsid w:val="001F76D9"/>
    <w:rsid w:val="001F78DE"/>
    <w:rsid w:val="001F79FE"/>
    <w:rsid w:val="001F7A72"/>
    <w:rsid w:val="001F7CD4"/>
    <w:rsid w:val="001F7E6E"/>
    <w:rsid w:val="002003DB"/>
    <w:rsid w:val="00200736"/>
    <w:rsid w:val="0020093A"/>
    <w:rsid w:val="002009BF"/>
    <w:rsid w:val="00200B35"/>
    <w:rsid w:val="00201281"/>
    <w:rsid w:val="002014D1"/>
    <w:rsid w:val="0020170A"/>
    <w:rsid w:val="0020194D"/>
    <w:rsid w:val="00201A66"/>
    <w:rsid w:val="00201C7B"/>
    <w:rsid w:val="00201C9D"/>
    <w:rsid w:val="00202342"/>
    <w:rsid w:val="00202362"/>
    <w:rsid w:val="00203025"/>
    <w:rsid w:val="002031AE"/>
    <w:rsid w:val="00203C65"/>
    <w:rsid w:val="0020445E"/>
    <w:rsid w:val="002046E2"/>
    <w:rsid w:val="002047D1"/>
    <w:rsid w:val="00204891"/>
    <w:rsid w:val="00204C68"/>
    <w:rsid w:val="00205250"/>
    <w:rsid w:val="00205703"/>
    <w:rsid w:val="0020582C"/>
    <w:rsid w:val="002059EA"/>
    <w:rsid w:val="00205AA5"/>
    <w:rsid w:val="00205D16"/>
    <w:rsid w:val="002060A7"/>
    <w:rsid w:val="00206446"/>
    <w:rsid w:val="0020677D"/>
    <w:rsid w:val="00206A9D"/>
    <w:rsid w:val="0020725B"/>
    <w:rsid w:val="0020758D"/>
    <w:rsid w:val="002075A8"/>
    <w:rsid w:val="00207864"/>
    <w:rsid w:val="00207CCF"/>
    <w:rsid w:val="00210116"/>
    <w:rsid w:val="00210685"/>
    <w:rsid w:val="002106C2"/>
    <w:rsid w:val="00210B70"/>
    <w:rsid w:val="00210D2A"/>
    <w:rsid w:val="00211329"/>
    <w:rsid w:val="00211504"/>
    <w:rsid w:val="00211881"/>
    <w:rsid w:val="002119C7"/>
    <w:rsid w:val="00211B4E"/>
    <w:rsid w:val="00211ECF"/>
    <w:rsid w:val="00211EE5"/>
    <w:rsid w:val="00213334"/>
    <w:rsid w:val="002134A3"/>
    <w:rsid w:val="002135BE"/>
    <w:rsid w:val="00213673"/>
    <w:rsid w:val="002137BD"/>
    <w:rsid w:val="00213B64"/>
    <w:rsid w:val="00213CDD"/>
    <w:rsid w:val="00213EBF"/>
    <w:rsid w:val="002140E4"/>
    <w:rsid w:val="002140EF"/>
    <w:rsid w:val="002143F6"/>
    <w:rsid w:val="002144E9"/>
    <w:rsid w:val="002147E9"/>
    <w:rsid w:val="0021488E"/>
    <w:rsid w:val="00214977"/>
    <w:rsid w:val="00215DDB"/>
    <w:rsid w:val="00216103"/>
    <w:rsid w:val="00216320"/>
    <w:rsid w:val="002163EF"/>
    <w:rsid w:val="002164E0"/>
    <w:rsid w:val="00216710"/>
    <w:rsid w:val="002171E2"/>
    <w:rsid w:val="00217555"/>
    <w:rsid w:val="002178CA"/>
    <w:rsid w:val="00217CC0"/>
    <w:rsid w:val="002204DF"/>
    <w:rsid w:val="0022065C"/>
    <w:rsid w:val="002206BC"/>
    <w:rsid w:val="00220AB0"/>
    <w:rsid w:val="00220D6F"/>
    <w:rsid w:val="00221318"/>
    <w:rsid w:val="00221497"/>
    <w:rsid w:val="00221B83"/>
    <w:rsid w:val="00221E9F"/>
    <w:rsid w:val="0022217B"/>
    <w:rsid w:val="0022326D"/>
    <w:rsid w:val="0022368E"/>
    <w:rsid w:val="002239AB"/>
    <w:rsid w:val="00223B66"/>
    <w:rsid w:val="00223CC4"/>
    <w:rsid w:val="00223E46"/>
    <w:rsid w:val="00224363"/>
    <w:rsid w:val="00224500"/>
    <w:rsid w:val="002248EA"/>
    <w:rsid w:val="00224FF0"/>
    <w:rsid w:val="00225303"/>
    <w:rsid w:val="002254A9"/>
    <w:rsid w:val="00225761"/>
    <w:rsid w:val="00225918"/>
    <w:rsid w:val="00225EEB"/>
    <w:rsid w:val="00226014"/>
    <w:rsid w:val="0022606D"/>
    <w:rsid w:val="002260A2"/>
    <w:rsid w:val="00226111"/>
    <w:rsid w:val="002265B0"/>
    <w:rsid w:val="00226D76"/>
    <w:rsid w:val="00227639"/>
    <w:rsid w:val="00227881"/>
    <w:rsid w:val="00230697"/>
    <w:rsid w:val="0023095B"/>
    <w:rsid w:val="00230BC7"/>
    <w:rsid w:val="0023140B"/>
    <w:rsid w:val="00231B17"/>
    <w:rsid w:val="00231FE9"/>
    <w:rsid w:val="0023210A"/>
    <w:rsid w:val="0023253F"/>
    <w:rsid w:val="002328F7"/>
    <w:rsid w:val="00232BF1"/>
    <w:rsid w:val="00233D97"/>
    <w:rsid w:val="00234544"/>
    <w:rsid w:val="002345AC"/>
    <w:rsid w:val="002347A2"/>
    <w:rsid w:val="002354D4"/>
    <w:rsid w:val="00235665"/>
    <w:rsid w:val="00235CF7"/>
    <w:rsid w:val="00236A63"/>
    <w:rsid w:val="0023771D"/>
    <w:rsid w:val="00237912"/>
    <w:rsid w:val="00240066"/>
    <w:rsid w:val="002417E5"/>
    <w:rsid w:val="00241A86"/>
    <w:rsid w:val="00241E3D"/>
    <w:rsid w:val="00242E2B"/>
    <w:rsid w:val="0024320B"/>
    <w:rsid w:val="002437BE"/>
    <w:rsid w:val="00243F03"/>
    <w:rsid w:val="002447C7"/>
    <w:rsid w:val="0024491A"/>
    <w:rsid w:val="00245438"/>
    <w:rsid w:val="00245450"/>
    <w:rsid w:val="00245655"/>
    <w:rsid w:val="00245C47"/>
    <w:rsid w:val="002462EF"/>
    <w:rsid w:val="002465FC"/>
    <w:rsid w:val="002466C0"/>
    <w:rsid w:val="002467AA"/>
    <w:rsid w:val="00246E1B"/>
    <w:rsid w:val="00247106"/>
    <w:rsid w:val="002475AB"/>
    <w:rsid w:val="002479DF"/>
    <w:rsid w:val="00250151"/>
    <w:rsid w:val="00250931"/>
    <w:rsid w:val="00251B2C"/>
    <w:rsid w:val="00252A05"/>
    <w:rsid w:val="00252A4A"/>
    <w:rsid w:val="00252D35"/>
    <w:rsid w:val="00252E76"/>
    <w:rsid w:val="00253314"/>
    <w:rsid w:val="002534A6"/>
    <w:rsid w:val="00253661"/>
    <w:rsid w:val="002537E5"/>
    <w:rsid w:val="002537F3"/>
    <w:rsid w:val="00253945"/>
    <w:rsid w:val="00253C16"/>
    <w:rsid w:val="0025468F"/>
    <w:rsid w:val="0025472B"/>
    <w:rsid w:val="00254759"/>
    <w:rsid w:val="00254EEE"/>
    <w:rsid w:val="00255076"/>
    <w:rsid w:val="002550E9"/>
    <w:rsid w:val="0025549F"/>
    <w:rsid w:val="00255588"/>
    <w:rsid w:val="00255597"/>
    <w:rsid w:val="00255AA6"/>
    <w:rsid w:val="00255D74"/>
    <w:rsid w:val="002560D0"/>
    <w:rsid w:val="002562B1"/>
    <w:rsid w:val="0025639D"/>
    <w:rsid w:val="00256B33"/>
    <w:rsid w:val="002600DB"/>
    <w:rsid w:val="002606E6"/>
    <w:rsid w:val="00260957"/>
    <w:rsid w:val="00261028"/>
    <w:rsid w:val="00261101"/>
    <w:rsid w:val="00261567"/>
    <w:rsid w:val="00261701"/>
    <w:rsid w:val="00262327"/>
    <w:rsid w:val="00263095"/>
    <w:rsid w:val="0026315D"/>
    <w:rsid w:val="00264325"/>
    <w:rsid w:val="002654B8"/>
    <w:rsid w:val="0026581E"/>
    <w:rsid w:val="002658EC"/>
    <w:rsid w:val="00265DE0"/>
    <w:rsid w:val="0026616C"/>
    <w:rsid w:val="00266607"/>
    <w:rsid w:val="00266908"/>
    <w:rsid w:val="00266A24"/>
    <w:rsid w:val="00266AB0"/>
    <w:rsid w:val="00266CA3"/>
    <w:rsid w:val="00266DF4"/>
    <w:rsid w:val="002675C5"/>
    <w:rsid w:val="002676E3"/>
    <w:rsid w:val="002676E4"/>
    <w:rsid w:val="00267765"/>
    <w:rsid w:val="00270118"/>
    <w:rsid w:val="0027109D"/>
    <w:rsid w:val="002711F5"/>
    <w:rsid w:val="00271315"/>
    <w:rsid w:val="00271C77"/>
    <w:rsid w:val="00272290"/>
    <w:rsid w:val="00272441"/>
    <w:rsid w:val="00273A9F"/>
    <w:rsid w:val="00273FD3"/>
    <w:rsid w:val="00274159"/>
    <w:rsid w:val="00274E67"/>
    <w:rsid w:val="00274F53"/>
    <w:rsid w:val="00275088"/>
    <w:rsid w:val="00275416"/>
    <w:rsid w:val="00275482"/>
    <w:rsid w:val="002766B6"/>
    <w:rsid w:val="002767DD"/>
    <w:rsid w:val="00276BE8"/>
    <w:rsid w:val="0027702E"/>
    <w:rsid w:val="00277089"/>
    <w:rsid w:val="00277B51"/>
    <w:rsid w:val="0028060B"/>
    <w:rsid w:val="00280894"/>
    <w:rsid w:val="0028136B"/>
    <w:rsid w:val="0028164B"/>
    <w:rsid w:val="00282253"/>
    <w:rsid w:val="0028248D"/>
    <w:rsid w:val="00282808"/>
    <w:rsid w:val="00282A72"/>
    <w:rsid w:val="00282EE7"/>
    <w:rsid w:val="0028337D"/>
    <w:rsid w:val="0028358A"/>
    <w:rsid w:val="002836C5"/>
    <w:rsid w:val="002839B5"/>
    <w:rsid w:val="00283C63"/>
    <w:rsid w:val="00283F40"/>
    <w:rsid w:val="00283F66"/>
    <w:rsid w:val="002845C0"/>
    <w:rsid w:val="00284847"/>
    <w:rsid w:val="0028497D"/>
    <w:rsid w:val="00284A09"/>
    <w:rsid w:val="00284DC4"/>
    <w:rsid w:val="002850E3"/>
    <w:rsid w:val="00285595"/>
    <w:rsid w:val="00285A73"/>
    <w:rsid w:val="00286229"/>
    <w:rsid w:val="0028649C"/>
    <w:rsid w:val="0028661B"/>
    <w:rsid w:val="00286748"/>
    <w:rsid w:val="00286908"/>
    <w:rsid w:val="002869CA"/>
    <w:rsid w:val="00286A2D"/>
    <w:rsid w:val="00286FC8"/>
    <w:rsid w:val="00287011"/>
    <w:rsid w:val="00287431"/>
    <w:rsid w:val="00287457"/>
    <w:rsid w:val="0028772A"/>
    <w:rsid w:val="002902B4"/>
    <w:rsid w:val="00290593"/>
    <w:rsid w:val="0029061B"/>
    <w:rsid w:val="00290772"/>
    <w:rsid w:val="00290B07"/>
    <w:rsid w:val="00290D22"/>
    <w:rsid w:val="00290FD7"/>
    <w:rsid w:val="00291488"/>
    <w:rsid w:val="00291C79"/>
    <w:rsid w:val="002922C9"/>
    <w:rsid w:val="00292D1D"/>
    <w:rsid w:val="002930B3"/>
    <w:rsid w:val="00293512"/>
    <w:rsid w:val="002937D5"/>
    <w:rsid w:val="00293B86"/>
    <w:rsid w:val="00293CC2"/>
    <w:rsid w:val="0029421F"/>
    <w:rsid w:val="00294757"/>
    <w:rsid w:val="00295011"/>
    <w:rsid w:val="00295E42"/>
    <w:rsid w:val="002966D6"/>
    <w:rsid w:val="00296824"/>
    <w:rsid w:val="00296955"/>
    <w:rsid w:val="002977AD"/>
    <w:rsid w:val="00297835"/>
    <w:rsid w:val="00297EC6"/>
    <w:rsid w:val="00297EDE"/>
    <w:rsid w:val="002A048D"/>
    <w:rsid w:val="002A1431"/>
    <w:rsid w:val="002A19F8"/>
    <w:rsid w:val="002A1ACD"/>
    <w:rsid w:val="002A1E68"/>
    <w:rsid w:val="002A2158"/>
    <w:rsid w:val="002A2DAF"/>
    <w:rsid w:val="002A2EAF"/>
    <w:rsid w:val="002A3118"/>
    <w:rsid w:val="002A3298"/>
    <w:rsid w:val="002A338A"/>
    <w:rsid w:val="002A374A"/>
    <w:rsid w:val="002A37BF"/>
    <w:rsid w:val="002A39B0"/>
    <w:rsid w:val="002A3E6F"/>
    <w:rsid w:val="002A43F5"/>
    <w:rsid w:val="002A4B8F"/>
    <w:rsid w:val="002A4CDA"/>
    <w:rsid w:val="002A4DC4"/>
    <w:rsid w:val="002A4DE3"/>
    <w:rsid w:val="002A5AED"/>
    <w:rsid w:val="002A6080"/>
    <w:rsid w:val="002A60D5"/>
    <w:rsid w:val="002A6336"/>
    <w:rsid w:val="002A7BDB"/>
    <w:rsid w:val="002A7C0F"/>
    <w:rsid w:val="002B0462"/>
    <w:rsid w:val="002B084E"/>
    <w:rsid w:val="002B0B18"/>
    <w:rsid w:val="002B0B7F"/>
    <w:rsid w:val="002B0F63"/>
    <w:rsid w:val="002B1380"/>
    <w:rsid w:val="002B15C2"/>
    <w:rsid w:val="002B1F71"/>
    <w:rsid w:val="002B1F82"/>
    <w:rsid w:val="002B2A04"/>
    <w:rsid w:val="002B2AFC"/>
    <w:rsid w:val="002B2EE4"/>
    <w:rsid w:val="002B2F02"/>
    <w:rsid w:val="002B354A"/>
    <w:rsid w:val="002B3691"/>
    <w:rsid w:val="002B39BA"/>
    <w:rsid w:val="002B3C0F"/>
    <w:rsid w:val="002B3D4E"/>
    <w:rsid w:val="002B3DFB"/>
    <w:rsid w:val="002B3F8C"/>
    <w:rsid w:val="002B4762"/>
    <w:rsid w:val="002B4956"/>
    <w:rsid w:val="002B4EE9"/>
    <w:rsid w:val="002B5E17"/>
    <w:rsid w:val="002B6580"/>
    <w:rsid w:val="002B692C"/>
    <w:rsid w:val="002B6A21"/>
    <w:rsid w:val="002B709B"/>
    <w:rsid w:val="002B70C9"/>
    <w:rsid w:val="002B7296"/>
    <w:rsid w:val="002B7B93"/>
    <w:rsid w:val="002B7BF0"/>
    <w:rsid w:val="002B7F71"/>
    <w:rsid w:val="002C092E"/>
    <w:rsid w:val="002C09A9"/>
    <w:rsid w:val="002C0A91"/>
    <w:rsid w:val="002C1E68"/>
    <w:rsid w:val="002C2342"/>
    <w:rsid w:val="002C2516"/>
    <w:rsid w:val="002C27C7"/>
    <w:rsid w:val="002C2CC5"/>
    <w:rsid w:val="002C32F1"/>
    <w:rsid w:val="002C33CE"/>
    <w:rsid w:val="002C3569"/>
    <w:rsid w:val="002C37EC"/>
    <w:rsid w:val="002C39FD"/>
    <w:rsid w:val="002C3F79"/>
    <w:rsid w:val="002C4113"/>
    <w:rsid w:val="002C4EF4"/>
    <w:rsid w:val="002C503F"/>
    <w:rsid w:val="002C5278"/>
    <w:rsid w:val="002C5C07"/>
    <w:rsid w:val="002C5C5B"/>
    <w:rsid w:val="002C5D86"/>
    <w:rsid w:val="002C6143"/>
    <w:rsid w:val="002C67E4"/>
    <w:rsid w:val="002C695D"/>
    <w:rsid w:val="002C6BAA"/>
    <w:rsid w:val="002C6D6F"/>
    <w:rsid w:val="002C7362"/>
    <w:rsid w:val="002C74FC"/>
    <w:rsid w:val="002C765A"/>
    <w:rsid w:val="002C7693"/>
    <w:rsid w:val="002C7BF2"/>
    <w:rsid w:val="002D0B03"/>
    <w:rsid w:val="002D1540"/>
    <w:rsid w:val="002D1574"/>
    <w:rsid w:val="002D1C79"/>
    <w:rsid w:val="002D1F95"/>
    <w:rsid w:val="002D2100"/>
    <w:rsid w:val="002D236F"/>
    <w:rsid w:val="002D2520"/>
    <w:rsid w:val="002D2F45"/>
    <w:rsid w:val="002D3099"/>
    <w:rsid w:val="002D34EE"/>
    <w:rsid w:val="002D36BA"/>
    <w:rsid w:val="002D3730"/>
    <w:rsid w:val="002D3FFD"/>
    <w:rsid w:val="002D42E8"/>
    <w:rsid w:val="002D4624"/>
    <w:rsid w:val="002D4919"/>
    <w:rsid w:val="002D4968"/>
    <w:rsid w:val="002D4CD0"/>
    <w:rsid w:val="002D5017"/>
    <w:rsid w:val="002D51ED"/>
    <w:rsid w:val="002D54F6"/>
    <w:rsid w:val="002D554D"/>
    <w:rsid w:val="002D5830"/>
    <w:rsid w:val="002D5911"/>
    <w:rsid w:val="002D5A19"/>
    <w:rsid w:val="002D5BFB"/>
    <w:rsid w:val="002D6036"/>
    <w:rsid w:val="002D6048"/>
    <w:rsid w:val="002D6817"/>
    <w:rsid w:val="002D6FAB"/>
    <w:rsid w:val="002D7186"/>
    <w:rsid w:val="002D7430"/>
    <w:rsid w:val="002D7813"/>
    <w:rsid w:val="002D7E08"/>
    <w:rsid w:val="002E01ED"/>
    <w:rsid w:val="002E064A"/>
    <w:rsid w:val="002E168B"/>
    <w:rsid w:val="002E1E0D"/>
    <w:rsid w:val="002E1F33"/>
    <w:rsid w:val="002E1F9D"/>
    <w:rsid w:val="002E2016"/>
    <w:rsid w:val="002E2096"/>
    <w:rsid w:val="002E2285"/>
    <w:rsid w:val="002E2437"/>
    <w:rsid w:val="002E286E"/>
    <w:rsid w:val="002E29EA"/>
    <w:rsid w:val="002E30AB"/>
    <w:rsid w:val="002E31F6"/>
    <w:rsid w:val="002E399E"/>
    <w:rsid w:val="002E3CBA"/>
    <w:rsid w:val="002E4340"/>
    <w:rsid w:val="002E439A"/>
    <w:rsid w:val="002E45EA"/>
    <w:rsid w:val="002E4D7E"/>
    <w:rsid w:val="002E554F"/>
    <w:rsid w:val="002E5556"/>
    <w:rsid w:val="002E556E"/>
    <w:rsid w:val="002E5578"/>
    <w:rsid w:val="002E5E1B"/>
    <w:rsid w:val="002E5FF2"/>
    <w:rsid w:val="002E62AE"/>
    <w:rsid w:val="002E6BC1"/>
    <w:rsid w:val="002E6CE9"/>
    <w:rsid w:val="002E6F2E"/>
    <w:rsid w:val="002E72D7"/>
    <w:rsid w:val="002E779B"/>
    <w:rsid w:val="002E7B95"/>
    <w:rsid w:val="002EBD55"/>
    <w:rsid w:val="002F05E9"/>
    <w:rsid w:val="002F0640"/>
    <w:rsid w:val="002F0A5C"/>
    <w:rsid w:val="002F1025"/>
    <w:rsid w:val="002F137C"/>
    <w:rsid w:val="002F1B2A"/>
    <w:rsid w:val="002F26A3"/>
    <w:rsid w:val="002F28E7"/>
    <w:rsid w:val="002F2DF6"/>
    <w:rsid w:val="002F2EB1"/>
    <w:rsid w:val="002F2EB6"/>
    <w:rsid w:val="002F310D"/>
    <w:rsid w:val="002F3260"/>
    <w:rsid w:val="002F3831"/>
    <w:rsid w:val="002F3C8F"/>
    <w:rsid w:val="002F3F47"/>
    <w:rsid w:val="002F3FA2"/>
    <w:rsid w:val="002F55ED"/>
    <w:rsid w:val="002F5DC5"/>
    <w:rsid w:val="002F66D4"/>
    <w:rsid w:val="002F67E4"/>
    <w:rsid w:val="002F6ACE"/>
    <w:rsid w:val="002F7478"/>
    <w:rsid w:val="002F79FA"/>
    <w:rsid w:val="003005E8"/>
    <w:rsid w:val="0030088C"/>
    <w:rsid w:val="003008D2"/>
    <w:rsid w:val="00300910"/>
    <w:rsid w:val="003009AE"/>
    <w:rsid w:val="00300B37"/>
    <w:rsid w:val="00300B94"/>
    <w:rsid w:val="003010B9"/>
    <w:rsid w:val="0030125D"/>
    <w:rsid w:val="0030198C"/>
    <w:rsid w:val="00302022"/>
    <w:rsid w:val="00302690"/>
    <w:rsid w:val="00302A60"/>
    <w:rsid w:val="0030327E"/>
    <w:rsid w:val="00303358"/>
    <w:rsid w:val="0030337F"/>
    <w:rsid w:val="003033EC"/>
    <w:rsid w:val="0030343E"/>
    <w:rsid w:val="0030352C"/>
    <w:rsid w:val="003035B7"/>
    <w:rsid w:val="003038CA"/>
    <w:rsid w:val="003039E4"/>
    <w:rsid w:val="00303D1A"/>
    <w:rsid w:val="00303D3F"/>
    <w:rsid w:val="00303E86"/>
    <w:rsid w:val="00303F6F"/>
    <w:rsid w:val="00305666"/>
    <w:rsid w:val="00305B65"/>
    <w:rsid w:val="00305F1C"/>
    <w:rsid w:val="003068D8"/>
    <w:rsid w:val="00307243"/>
    <w:rsid w:val="00307318"/>
    <w:rsid w:val="00307FF8"/>
    <w:rsid w:val="0031027F"/>
    <w:rsid w:val="0031064B"/>
    <w:rsid w:val="00310758"/>
    <w:rsid w:val="00310782"/>
    <w:rsid w:val="00310943"/>
    <w:rsid w:val="00310ADD"/>
    <w:rsid w:val="00310B69"/>
    <w:rsid w:val="00310DCE"/>
    <w:rsid w:val="00310E78"/>
    <w:rsid w:val="00310F98"/>
    <w:rsid w:val="00311419"/>
    <w:rsid w:val="00311666"/>
    <w:rsid w:val="0031172F"/>
    <w:rsid w:val="00311C94"/>
    <w:rsid w:val="00311D54"/>
    <w:rsid w:val="00311FE3"/>
    <w:rsid w:val="003121B5"/>
    <w:rsid w:val="003125B8"/>
    <w:rsid w:val="00312A8A"/>
    <w:rsid w:val="00312B70"/>
    <w:rsid w:val="00312CF9"/>
    <w:rsid w:val="00312EB9"/>
    <w:rsid w:val="00312F6F"/>
    <w:rsid w:val="003131AB"/>
    <w:rsid w:val="00313828"/>
    <w:rsid w:val="00313892"/>
    <w:rsid w:val="00313BEE"/>
    <w:rsid w:val="00313E6D"/>
    <w:rsid w:val="00314053"/>
    <w:rsid w:val="003149CD"/>
    <w:rsid w:val="00314D7D"/>
    <w:rsid w:val="00314E5C"/>
    <w:rsid w:val="00314E83"/>
    <w:rsid w:val="003150DE"/>
    <w:rsid w:val="0031532E"/>
    <w:rsid w:val="00315855"/>
    <w:rsid w:val="00315D89"/>
    <w:rsid w:val="003161F4"/>
    <w:rsid w:val="003175F7"/>
    <w:rsid w:val="003179B8"/>
    <w:rsid w:val="00320040"/>
    <w:rsid w:val="003203A6"/>
    <w:rsid w:val="003204A6"/>
    <w:rsid w:val="0032069D"/>
    <w:rsid w:val="00320A5D"/>
    <w:rsid w:val="00320CF8"/>
    <w:rsid w:val="00321324"/>
    <w:rsid w:val="00321588"/>
    <w:rsid w:val="00321608"/>
    <w:rsid w:val="00321C7E"/>
    <w:rsid w:val="0032213E"/>
    <w:rsid w:val="00322335"/>
    <w:rsid w:val="00322822"/>
    <w:rsid w:val="0032292D"/>
    <w:rsid w:val="00322B0F"/>
    <w:rsid w:val="00322BF7"/>
    <w:rsid w:val="00322DEE"/>
    <w:rsid w:val="00323BB5"/>
    <w:rsid w:val="00323F08"/>
    <w:rsid w:val="003241BC"/>
    <w:rsid w:val="0032422C"/>
    <w:rsid w:val="00324C86"/>
    <w:rsid w:val="00324D10"/>
    <w:rsid w:val="00325818"/>
    <w:rsid w:val="00325877"/>
    <w:rsid w:val="00325CF6"/>
    <w:rsid w:val="00326056"/>
    <w:rsid w:val="00326066"/>
    <w:rsid w:val="003265E3"/>
    <w:rsid w:val="00326BC9"/>
    <w:rsid w:val="00326C55"/>
    <w:rsid w:val="00327D07"/>
    <w:rsid w:val="00327F4F"/>
    <w:rsid w:val="003304F1"/>
    <w:rsid w:val="003307E6"/>
    <w:rsid w:val="00330908"/>
    <w:rsid w:val="00330A86"/>
    <w:rsid w:val="00330D48"/>
    <w:rsid w:val="00330F05"/>
    <w:rsid w:val="00331190"/>
    <w:rsid w:val="00331546"/>
    <w:rsid w:val="00331B02"/>
    <w:rsid w:val="00331C33"/>
    <w:rsid w:val="00332160"/>
    <w:rsid w:val="00332595"/>
    <w:rsid w:val="00332825"/>
    <w:rsid w:val="003337B7"/>
    <w:rsid w:val="003337E8"/>
    <w:rsid w:val="0033472B"/>
    <w:rsid w:val="00334F7C"/>
    <w:rsid w:val="00335104"/>
    <w:rsid w:val="00335274"/>
    <w:rsid w:val="0033535D"/>
    <w:rsid w:val="0033537E"/>
    <w:rsid w:val="00335A8C"/>
    <w:rsid w:val="00336476"/>
    <w:rsid w:val="003366DC"/>
    <w:rsid w:val="00336EAE"/>
    <w:rsid w:val="00336EDD"/>
    <w:rsid w:val="003372CD"/>
    <w:rsid w:val="003372D6"/>
    <w:rsid w:val="003372E3"/>
    <w:rsid w:val="00337436"/>
    <w:rsid w:val="00337794"/>
    <w:rsid w:val="00337B75"/>
    <w:rsid w:val="00337E77"/>
    <w:rsid w:val="0034010F"/>
    <w:rsid w:val="00340710"/>
    <w:rsid w:val="00340CF0"/>
    <w:rsid w:val="00340DD3"/>
    <w:rsid w:val="0034152A"/>
    <w:rsid w:val="003416E9"/>
    <w:rsid w:val="00341E35"/>
    <w:rsid w:val="003422E4"/>
    <w:rsid w:val="003427BD"/>
    <w:rsid w:val="003428BE"/>
    <w:rsid w:val="00342E4A"/>
    <w:rsid w:val="003433B9"/>
    <w:rsid w:val="0034344D"/>
    <w:rsid w:val="00343E74"/>
    <w:rsid w:val="00343F2A"/>
    <w:rsid w:val="0034455F"/>
    <w:rsid w:val="00344DDE"/>
    <w:rsid w:val="00344E53"/>
    <w:rsid w:val="00344E88"/>
    <w:rsid w:val="00345084"/>
    <w:rsid w:val="003453DF"/>
    <w:rsid w:val="003454C2"/>
    <w:rsid w:val="003459D8"/>
    <w:rsid w:val="00345B71"/>
    <w:rsid w:val="00345DE3"/>
    <w:rsid w:val="00346230"/>
    <w:rsid w:val="003462CD"/>
    <w:rsid w:val="003463E8"/>
    <w:rsid w:val="00346895"/>
    <w:rsid w:val="00346BF5"/>
    <w:rsid w:val="00346C1C"/>
    <w:rsid w:val="00346E39"/>
    <w:rsid w:val="00347237"/>
    <w:rsid w:val="003473BB"/>
    <w:rsid w:val="00347D96"/>
    <w:rsid w:val="00350143"/>
    <w:rsid w:val="0035015B"/>
    <w:rsid w:val="00350805"/>
    <w:rsid w:val="00350819"/>
    <w:rsid w:val="00350F71"/>
    <w:rsid w:val="00351070"/>
    <w:rsid w:val="00351C60"/>
    <w:rsid w:val="00351CE3"/>
    <w:rsid w:val="003520A0"/>
    <w:rsid w:val="003526A1"/>
    <w:rsid w:val="00352733"/>
    <w:rsid w:val="0035278C"/>
    <w:rsid w:val="00352DCB"/>
    <w:rsid w:val="00352E73"/>
    <w:rsid w:val="003538E8"/>
    <w:rsid w:val="003538F6"/>
    <w:rsid w:val="00353B56"/>
    <w:rsid w:val="00354707"/>
    <w:rsid w:val="00354F3F"/>
    <w:rsid w:val="00354F56"/>
    <w:rsid w:val="00354FCF"/>
    <w:rsid w:val="003553A1"/>
    <w:rsid w:val="00355458"/>
    <w:rsid w:val="00355615"/>
    <w:rsid w:val="00355FFD"/>
    <w:rsid w:val="00356B2E"/>
    <w:rsid w:val="00356C9B"/>
    <w:rsid w:val="003572E9"/>
    <w:rsid w:val="003573E5"/>
    <w:rsid w:val="0035793E"/>
    <w:rsid w:val="00357971"/>
    <w:rsid w:val="00357B07"/>
    <w:rsid w:val="00357BB7"/>
    <w:rsid w:val="00357C21"/>
    <w:rsid w:val="0036025E"/>
    <w:rsid w:val="00360CD2"/>
    <w:rsid w:val="00360D28"/>
    <w:rsid w:val="003611D8"/>
    <w:rsid w:val="00361289"/>
    <w:rsid w:val="003613A2"/>
    <w:rsid w:val="0036162F"/>
    <w:rsid w:val="003616DB"/>
    <w:rsid w:val="00361B5C"/>
    <w:rsid w:val="00361DAD"/>
    <w:rsid w:val="00362B7F"/>
    <w:rsid w:val="00362CC8"/>
    <w:rsid w:val="00362F99"/>
    <w:rsid w:val="003631E0"/>
    <w:rsid w:val="0036346D"/>
    <w:rsid w:val="003634D0"/>
    <w:rsid w:val="00363534"/>
    <w:rsid w:val="00363C23"/>
    <w:rsid w:val="00363FBF"/>
    <w:rsid w:val="00364440"/>
    <w:rsid w:val="003645E5"/>
    <w:rsid w:val="00364B9D"/>
    <w:rsid w:val="00364EA3"/>
    <w:rsid w:val="003650E0"/>
    <w:rsid w:val="00365380"/>
    <w:rsid w:val="003653D2"/>
    <w:rsid w:val="00365652"/>
    <w:rsid w:val="00365664"/>
    <w:rsid w:val="003662A8"/>
    <w:rsid w:val="0036680F"/>
    <w:rsid w:val="00366915"/>
    <w:rsid w:val="00366B99"/>
    <w:rsid w:val="00366E26"/>
    <w:rsid w:val="003672FE"/>
    <w:rsid w:val="0036769F"/>
    <w:rsid w:val="00367D2D"/>
    <w:rsid w:val="003701AB"/>
    <w:rsid w:val="00370ADB"/>
    <w:rsid w:val="00371375"/>
    <w:rsid w:val="00371A21"/>
    <w:rsid w:val="00371ACE"/>
    <w:rsid w:val="00371BFE"/>
    <w:rsid w:val="00371EE9"/>
    <w:rsid w:val="003723B7"/>
    <w:rsid w:val="0037255A"/>
    <w:rsid w:val="003725A0"/>
    <w:rsid w:val="00373349"/>
    <w:rsid w:val="00373513"/>
    <w:rsid w:val="00373A07"/>
    <w:rsid w:val="00373B74"/>
    <w:rsid w:val="00374142"/>
    <w:rsid w:val="00374B31"/>
    <w:rsid w:val="00375162"/>
    <w:rsid w:val="00376541"/>
    <w:rsid w:val="00376574"/>
    <w:rsid w:val="00376928"/>
    <w:rsid w:val="00376DCE"/>
    <w:rsid w:val="00377171"/>
    <w:rsid w:val="00377682"/>
    <w:rsid w:val="00377CAC"/>
    <w:rsid w:val="00377DF1"/>
    <w:rsid w:val="00377E2D"/>
    <w:rsid w:val="00380285"/>
    <w:rsid w:val="00380400"/>
    <w:rsid w:val="00381151"/>
    <w:rsid w:val="003819D5"/>
    <w:rsid w:val="00381C4C"/>
    <w:rsid w:val="003824FF"/>
    <w:rsid w:val="00383340"/>
    <w:rsid w:val="003837D5"/>
    <w:rsid w:val="00383E14"/>
    <w:rsid w:val="00383EAE"/>
    <w:rsid w:val="0038434F"/>
    <w:rsid w:val="00384384"/>
    <w:rsid w:val="003847BC"/>
    <w:rsid w:val="0038484B"/>
    <w:rsid w:val="00385035"/>
    <w:rsid w:val="00385597"/>
    <w:rsid w:val="00385896"/>
    <w:rsid w:val="003858D3"/>
    <w:rsid w:val="00385AB6"/>
    <w:rsid w:val="00385BE7"/>
    <w:rsid w:val="00385EAB"/>
    <w:rsid w:val="00386033"/>
    <w:rsid w:val="00386231"/>
    <w:rsid w:val="00386311"/>
    <w:rsid w:val="00386340"/>
    <w:rsid w:val="003866A0"/>
    <w:rsid w:val="00386C27"/>
    <w:rsid w:val="00386C80"/>
    <w:rsid w:val="00386EA0"/>
    <w:rsid w:val="00387388"/>
    <w:rsid w:val="00387A41"/>
    <w:rsid w:val="00387A69"/>
    <w:rsid w:val="00387ACB"/>
    <w:rsid w:val="00387C6D"/>
    <w:rsid w:val="00387CB3"/>
    <w:rsid w:val="00387FB1"/>
    <w:rsid w:val="00390A2F"/>
    <w:rsid w:val="00390DE0"/>
    <w:rsid w:val="00390EB1"/>
    <w:rsid w:val="00391279"/>
    <w:rsid w:val="003917CA"/>
    <w:rsid w:val="00391B06"/>
    <w:rsid w:val="00391B13"/>
    <w:rsid w:val="00391BA3"/>
    <w:rsid w:val="003921DC"/>
    <w:rsid w:val="003923E5"/>
    <w:rsid w:val="0039265A"/>
    <w:rsid w:val="00392718"/>
    <w:rsid w:val="00392858"/>
    <w:rsid w:val="003929CE"/>
    <w:rsid w:val="00392A75"/>
    <w:rsid w:val="00392C95"/>
    <w:rsid w:val="00392CDC"/>
    <w:rsid w:val="00392F50"/>
    <w:rsid w:val="00393065"/>
    <w:rsid w:val="00393383"/>
    <w:rsid w:val="00393494"/>
    <w:rsid w:val="0039378E"/>
    <w:rsid w:val="0039463C"/>
    <w:rsid w:val="003947B9"/>
    <w:rsid w:val="00394C7B"/>
    <w:rsid w:val="00394CA2"/>
    <w:rsid w:val="00395933"/>
    <w:rsid w:val="00395BDA"/>
    <w:rsid w:val="00395C35"/>
    <w:rsid w:val="00395D76"/>
    <w:rsid w:val="003961DB"/>
    <w:rsid w:val="00396FD7"/>
    <w:rsid w:val="003970D2"/>
    <w:rsid w:val="00397E7B"/>
    <w:rsid w:val="003A0188"/>
    <w:rsid w:val="003A08A4"/>
    <w:rsid w:val="003A0A34"/>
    <w:rsid w:val="003A1094"/>
    <w:rsid w:val="003A1640"/>
    <w:rsid w:val="003A1823"/>
    <w:rsid w:val="003A19E2"/>
    <w:rsid w:val="003A1F59"/>
    <w:rsid w:val="003A21C8"/>
    <w:rsid w:val="003A2599"/>
    <w:rsid w:val="003A261E"/>
    <w:rsid w:val="003A30E9"/>
    <w:rsid w:val="003A3285"/>
    <w:rsid w:val="003A3378"/>
    <w:rsid w:val="003A3812"/>
    <w:rsid w:val="003A3898"/>
    <w:rsid w:val="003A3958"/>
    <w:rsid w:val="003A4009"/>
    <w:rsid w:val="003A412B"/>
    <w:rsid w:val="003A4326"/>
    <w:rsid w:val="003A4A41"/>
    <w:rsid w:val="003A5376"/>
    <w:rsid w:val="003A56F4"/>
    <w:rsid w:val="003A59D4"/>
    <w:rsid w:val="003A5FB9"/>
    <w:rsid w:val="003A664B"/>
    <w:rsid w:val="003A700F"/>
    <w:rsid w:val="003A7015"/>
    <w:rsid w:val="003A7187"/>
    <w:rsid w:val="003A756D"/>
    <w:rsid w:val="003A7B24"/>
    <w:rsid w:val="003A7D50"/>
    <w:rsid w:val="003B034E"/>
    <w:rsid w:val="003B06E2"/>
    <w:rsid w:val="003B0707"/>
    <w:rsid w:val="003B0FD2"/>
    <w:rsid w:val="003B107E"/>
    <w:rsid w:val="003B1357"/>
    <w:rsid w:val="003B13A4"/>
    <w:rsid w:val="003B1837"/>
    <w:rsid w:val="003B19A3"/>
    <w:rsid w:val="003B1E1D"/>
    <w:rsid w:val="003B1E39"/>
    <w:rsid w:val="003B1FB1"/>
    <w:rsid w:val="003B22D8"/>
    <w:rsid w:val="003B247C"/>
    <w:rsid w:val="003B2B40"/>
    <w:rsid w:val="003B301F"/>
    <w:rsid w:val="003B3098"/>
    <w:rsid w:val="003B366B"/>
    <w:rsid w:val="003B3A4A"/>
    <w:rsid w:val="003B3B82"/>
    <w:rsid w:val="003B3BCB"/>
    <w:rsid w:val="003B3E7D"/>
    <w:rsid w:val="003B48E2"/>
    <w:rsid w:val="003B4D05"/>
    <w:rsid w:val="003B4E04"/>
    <w:rsid w:val="003B4FF0"/>
    <w:rsid w:val="003B535C"/>
    <w:rsid w:val="003B546F"/>
    <w:rsid w:val="003B55C6"/>
    <w:rsid w:val="003B59A7"/>
    <w:rsid w:val="003B59EB"/>
    <w:rsid w:val="003B5DED"/>
    <w:rsid w:val="003B60E1"/>
    <w:rsid w:val="003B62CD"/>
    <w:rsid w:val="003B62E1"/>
    <w:rsid w:val="003B6681"/>
    <w:rsid w:val="003B6C6B"/>
    <w:rsid w:val="003B71A0"/>
    <w:rsid w:val="003B765D"/>
    <w:rsid w:val="003B7A46"/>
    <w:rsid w:val="003B7C16"/>
    <w:rsid w:val="003C01C1"/>
    <w:rsid w:val="003C0484"/>
    <w:rsid w:val="003C0935"/>
    <w:rsid w:val="003C0C28"/>
    <w:rsid w:val="003C0DD5"/>
    <w:rsid w:val="003C13D0"/>
    <w:rsid w:val="003C1976"/>
    <w:rsid w:val="003C23FE"/>
    <w:rsid w:val="003C286C"/>
    <w:rsid w:val="003C2BAA"/>
    <w:rsid w:val="003C2E3F"/>
    <w:rsid w:val="003C3012"/>
    <w:rsid w:val="003C3145"/>
    <w:rsid w:val="003C3C08"/>
    <w:rsid w:val="003C3C41"/>
    <w:rsid w:val="003C3FA2"/>
    <w:rsid w:val="003C416E"/>
    <w:rsid w:val="003C436C"/>
    <w:rsid w:val="003C4507"/>
    <w:rsid w:val="003C4739"/>
    <w:rsid w:val="003C4900"/>
    <w:rsid w:val="003C4DF3"/>
    <w:rsid w:val="003C5273"/>
    <w:rsid w:val="003C5369"/>
    <w:rsid w:val="003C5E71"/>
    <w:rsid w:val="003C6248"/>
    <w:rsid w:val="003C62BF"/>
    <w:rsid w:val="003C62D1"/>
    <w:rsid w:val="003C6D0F"/>
    <w:rsid w:val="003C9B38"/>
    <w:rsid w:val="003D0A44"/>
    <w:rsid w:val="003D0B45"/>
    <w:rsid w:val="003D0D45"/>
    <w:rsid w:val="003D11EF"/>
    <w:rsid w:val="003D11F1"/>
    <w:rsid w:val="003D14E4"/>
    <w:rsid w:val="003D18F9"/>
    <w:rsid w:val="003D1C76"/>
    <w:rsid w:val="003D1D96"/>
    <w:rsid w:val="003D28D0"/>
    <w:rsid w:val="003D2B0D"/>
    <w:rsid w:val="003D2DDB"/>
    <w:rsid w:val="003D3040"/>
    <w:rsid w:val="003D39EB"/>
    <w:rsid w:val="003D3C6B"/>
    <w:rsid w:val="003D3F8C"/>
    <w:rsid w:val="003D43D1"/>
    <w:rsid w:val="003D47A2"/>
    <w:rsid w:val="003D4E2F"/>
    <w:rsid w:val="003D4E74"/>
    <w:rsid w:val="003D4EAA"/>
    <w:rsid w:val="003D516A"/>
    <w:rsid w:val="003D5272"/>
    <w:rsid w:val="003D55FB"/>
    <w:rsid w:val="003D59BB"/>
    <w:rsid w:val="003D6842"/>
    <w:rsid w:val="003D68E9"/>
    <w:rsid w:val="003D6E4E"/>
    <w:rsid w:val="003D70C1"/>
    <w:rsid w:val="003D72B0"/>
    <w:rsid w:val="003D741C"/>
    <w:rsid w:val="003E01DD"/>
    <w:rsid w:val="003E0622"/>
    <w:rsid w:val="003E0CF7"/>
    <w:rsid w:val="003E1349"/>
    <w:rsid w:val="003E18D5"/>
    <w:rsid w:val="003E1D04"/>
    <w:rsid w:val="003E1E33"/>
    <w:rsid w:val="003E1EA1"/>
    <w:rsid w:val="003E1ED1"/>
    <w:rsid w:val="003E1F1A"/>
    <w:rsid w:val="003E2098"/>
    <w:rsid w:val="003E25E4"/>
    <w:rsid w:val="003E2813"/>
    <w:rsid w:val="003E2AB1"/>
    <w:rsid w:val="003E3193"/>
    <w:rsid w:val="003E352F"/>
    <w:rsid w:val="003E365C"/>
    <w:rsid w:val="003E3698"/>
    <w:rsid w:val="003E3831"/>
    <w:rsid w:val="003E3B08"/>
    <w:rsid w:val="003E3D08"/>
    <w:rsid w:val="003E3DC7"/>
    <w:rsid w:val="003E3DD3"/>
    <w:rsid w:val="003E4099"/>
    <w:rsid w:val="003E430D"/>
    <w:rsid w:val="003E4FB8"/>
    <w:rsid w:val="003E62A9"/>
    <w:rsid w:val="003E72A4"/>
    <w:rsid w:val="003E74A9"/>
    <w:rsid w:val="003E7509"/>
    <w:rsid w:val="003E78E1"/>
    <w:rsid w:val="003E7B03"/>
    <w:rsid w:val="003F00F8"/>
    <w:rsid w:val="003F0422"/>
    <w:rsid w:val="003F0FF8"/>
    <w:rsid w:val="003F105A"/>
    <w:rsid w:val="003F14B1"/>
    <w:rsid w:val="003F160A"/>
    <w:rsid w:val="003F1BE7"/>
    <w:rsid w:val="003F1E19"/>
    <w:rsid w:val="003F1F17"/>
    <w:rsid w:val="003F1FA5"/>
    <w:rsid w:val="003F20A8"/>
    <w:rsid w:val="003F231B"/>
    <w:rsid w:val="003F2320"/>
    <w:rsid w:val="003F28A5"/>
    <w:rsid w:val="003F2A5C"/>
    <w:rsid w:val="003F2A78"/>
    <w:rsid w:val="003F2A7D"/>
    <w:rsid w:val="003F2B41"/>
    <w:rsid w:val="003F2E33"/>
    <w:rsid w:val="003F2E58"/>
    <w:rsid w:val="003F2E75"/>
    <w:rsid w:val="003F3695"/>
    <w:rsid w:val="003F36AE"/>
    <w:rsid w:val="003F3A2A"/>
    <w:rsid w:val="003F3A92"/>
    <w:rsid w:val="003F3EDD"/>
    <w:rsid w:val="003F42A2"/>
    <w:rsid w:val="003F460E"/>
    <w:rsid w:val="003F4C54"/>
    <w:rsid w:val="003F4D71"/>
    <w:rsid w:val="003F5074"/>
    <w:rsid w:val="003F513B"/>
    <w:rsid w:val="003F5A08"/>
    <w:rsid w:val="003F5D97"/>
    <w:rsid w:val="003F5FD4"/>
    <w:rsid w:val="003F647A"/>
    <w:rsid w:val="003F660E"/>
    <w:rsid w:val="003F66BA"/>
    <w:rsid w:val="003F6E8E"/>
    <w:rsid w:val="003F7331"/>
    <w:rsid w:val="003F75C3"/>
    <w:rsid w:val="003F797B"/>
    <w:rsid w:val="003F7ACF"/>
    <w:rsid w:val="003F7BDA"/>
    <w:rsid w:val="003F7CE5"/>
    <w:rsid w:val="003F7F0A"/>
    <w:rsid w:val="00400225"/>
    <w:rsid w:val="004003E9"/>
    <w:rsid w:val="004007A1"/>
    <w:rsid w:val="00400BE7"/>
    <w:rsid w:val="00400C1E"/>
    <w:rsid w:val="00400DA6"/>
    <w:rsid w:val="00400F37"/>
    <w:rsid w:val="00400FE2"/>
    <w:rsid w:val="00401039"/>
    <w:rsid w:val="004013C8"/>
    <w:rsid w:val="0040180D"/>
    <w:rsid w:val="0040248D"/>
    <w:rsid w:val="004029A0"/>
    <w:rsid w:val="00402C0A"/>
    <w:rsid w:val="00402F52"/>
    <w:rsid w:val="004034A2"/>
    <w:rsid w:val="00403561"/>
    <w:rsid w:val="0040398F"/>
    <w:rsid w:val="00403C6D"/>
    <w:rsid w:val="0040436E"/>
    <w:rsid w:val="0040489F"/>
    <w:rsid w:val="00405734"/>
    <w:rsid w:val="00405A09"/>
    <w:rsid w:val="00405C66"/>
    <w:rsid w:val="00405CE1"/>
    <w:rsid w:val="00405E68"/>
    <w:rsid w:val="00405E7D"/>
    <w:rsid w:val="00405FE1"/>
    <w:rsid w:val="004061D8"/>
    <w:rsid w:val="004065C9"/>
    <w:rsid w:val="004066EC"/>
    <w:rsid w:val="00406910"/>
    <w:rsid w:val="0040797F"/>
    <w:rsid w:val="00410A9A"/>
    <w:rsid w:val="00410C0C"/>
    <w:rsid w:val="00410FF5"/>
    <w:rsid w:val="0041114C"/>
    <w:rsid w:val="004114A7"/>
    <w:rsid w:val="004115F6"/>
    <w:rsid w:val="004116E6"/>
    <w:rsid w:val="004116F0"/>
    <w:rsid w:val="004125F8"/>
    <w:rsid w:val="00413414"/>
    <w:rsid w:val="00413456"/>
    <w:rsid w:val="00413804"/>
    <w:rsid w:val="00413CAF"/>
    <w:rsid w:val="00413F83"/>
    <w:rsid w:val="00414247"/>
    <w:rsid w:val="0041425A"/>
    <w:rsid w:val="004148EC"/>
    <w:rsid w:val="00414DD1"/>
    <w:rsid w:val="00415094"/>
    <w:rsid w:val="00415E2B"/>
    <w:rsid w:val="00415ED6"/>
    <w:rsid w:val="00416AF5"/>
    <w:rsid w:val="00416BFE"/>
    <w:rsid w:val="00416E51"/>
    <w:rsid w:val="004170B6"/>
    <w:rsid w:val="004170EE"/>
    <w:rsid w:val="004178B3"/>
    <w:rsid w:val="00417A80"/>
    <w:rsid w:val="00417AAA"/>
    <w:rsid w:val="00417AF0"/>
    <w:rsid w:val="00417C2B"/>
    <w:rsid w:val="00417CE0"/>
    <w:rsid w:val="00417E82"/>
    <w:rsid w:val="00420716"/>
    <w:rsid w:val="00420980"/>
    <w:rsid w:val="00420E16"/>
    <w:rsid w:val="0042118E"/>
    <w:rsid w:val="0042178F"/>
    <w:rsid w:val="00421B10"/>
    <w:rsid w:val="00421C7E"/>
    <w:rsid w:val="0042226B"/>
    <w:rsid w:val="004222CF"/>
    <w:rsid w:val="00422398"/>
    <w:rsid w:val="00422AD0"/>
    <w:rsid w:val="00422BF9"/>
    <w:rsid w:val="00422E17"/>
    <w:rsid w:val="00423AEC"/>
    <w:rsid w:val="00423E43"/>
    <w:rsid w:val="00424054"/>
    <w:rsid w:val="00424132"/>
    <w:rsid w:val="00424357"/>
    <w:rsid w:val="00424399"/>
    <w:rsid w:val="00424995"/>
    <w:rsid w:val="0042559A"/>
    <w:rsid w:val="00425741"/>
    <w:rsid w:val="0042576F"/>
    <w:rsid w:val="00425CC0"/>
    <w:rsid w:val="00425EE6"/>
    <w:rsid w:val="004269E8"/>
    <w:rsid w:val="0042794E"/>
    <w:rsid w:val="00430153"/>
    <w:rsid w:val="00430156"/>
    <w:rsid w:val="0043057D"/>
    <w:rsid w:val="00430826"/>
    <w:rsid w:val="00430C56"/>
    <w:rsid w:val="0043202E"/>
    <w:rsid w:val="004325FB"/>
    <w:rsid w:val="00432963"/>
    <w:rsid w:val="0043354D"/>
    <w:rsid w:val="00433914"/>
    <w:rsid w:val="00434126"/>
    <w:rsid w:val="004342E2"/>
    <w:rsid w:val="004344E9"/>
    <w:rsid w:val="00434534"/>
    <w:rsid w:val="0043456F"/>
    <w:rsid w:val="00434901"/>
    <w:rsid w:val="00435036"/>
    <w:rsid w:val="00435131"/>
    <w:rsid w:val="0043542F"/>
    <w:rsid w:val="00435845"/>
    <w:rsid w:val="00435884"/>
    <w:rsid w:val="00435A3B"/>
    <w:rsid w:val="00435B16"/>
    <w:rsid w:val="00435E9C"/>
    <w:rsid w:val="00436233"/>
    <w:rsid w:val="0043666E"/>
    <w:rsid w:val="004374AB"/>
    <w:rsid w:val="00437583"/>
    <w:rsid w:val="00440817"/>
    <w:rsid w:val="00440BF4"/>
    <w:rsid w:val="00441BB5"/>
    <w:rsid w:val="00441C09"/>
    <w:rsid w:val="00441C2D"/>
    <w:rsid w:val="00441F30"/>
    <w:rsid w:val="0044216E"/>
    <w:rsid w:val="004423D1"/>
    <w:rsid w:val="004423D5"/>
    <w:rsid w:val="00442665"/>
    <w:rsid w:val="00442948"/>
    <w:rsid w:val="00442BC1"/>
    <w:rsid w:val="00442D38"/>
    <w:rsid w:val="00442E3F"/>
    <w:rsid w:val="00442ED4"/>
    <w:rsid w:val="00443272"/>
    <w:rsid w:val="004432BA"/>
    <w:rsid w:val="004433C5"/>
    <w:rsid w:val="00444022"/>
    <w:rsid w:val="00444026"/>
    <w:rsid w:val="0044407E"/>
    <w:rsid w:val="0044416B"/>
    <w:rsid w:val="0044427D"/>
    <w:rsid w:val="00445046"/>
    <w:rsid w:val="0044525B"/>
    <w:rsid w:val="00446597"/>
    <w:rsid w:val="00446EF2"/>
    <w:rsid w:val="004470CC"/>
    <w:rsid w:val="004477FD"/>
    <w:rsid w:val="00447BB9"/>
    <w:rsid w:val="00447BD1"/>
    <w:rsid w:val="00450DD8"/>
    <w:rsid w:val="004512CA"/>
    <w:rsid w:val="00451458"/>
    <w:rsid w:val="00451BA0"/>
    <w:rsid w:val="00451CC3"/>
    <w:rsid w:val="00452212"/>
    <w:rsid w:val="00452547"/>
    <w:rsid w:val="0045254A"/>
    <w:rsid w:val="00454028"/>
    <w:rsid w:val="00454975"/>
    <w:rsid w:val="00455359"/>
    <w:rsid w:val="00455802"/>
    <w:rsid w:val="004558E4"/>
    <w:rsid w:val="00455A3B"/>
    <w:rsid w:val="00455ED3"/>
    <w:rsid w:val="00456151"/>
    <w:rsid w:val="0045625A"/>
    <w:rsid w:val="00456403"/>
    <w:rsid w:val="00456446"/>
    <w:rsid w:val="00456A42"/>
    <w:rsid w:val="00456C3A"/>
    <w:rsid w:val="00456C58"/>
    <w:rsid w:val="00457A7E"/>
    <w:rsid w:val="00457B6C"/>
    <w:rsid w:val="00460210"/>
    <w:rsid w:val="0046031D"/>
    <w:rsid w:val="00460616"/>
    <w:rsid w:val="004608BA"/>
    <w:rsid w:val="00460CFB"/>
    <w:rsid w:val="00460D39"/>
    <w:rsid w:val="00461559"/>
    <w:rsid w:val="00461C99"/>
    <w:rsid w:val="0046202B"/>
    <w:rsid w:val="00462A82"/>
    <w:rsid w:val="00462EBF"/>
    <w:rsid w:val="004630D6"/>
    <w:rsid w:val="0046332B"/>
    <w:rsid w:val="00463ADD"/>
    <w:rsid w:val="00463BF0"/>
    <w:rsid w:val="00463C13"/>
    <w:rsid w:val="00463C67"/>
    <w:rsid w:val="00463E93"/>
    <w:rsid w:val="004646E9"/>
    <w:rsid w:val="00464A5C"/>
    <w:rsid w:val="00464AB8"/>
    <w:rsid w:val="00464E4A"/>
    <w:rsid w:val="00465051"/>
    <w:rsid w:val="0046538A"/>
    <w:rsid w:val="00466319"/>
    <w:rsid w:val="004666F8"/>
    <w:rsid w:val="00466D33"/>
    <w:rsid w:val="0046702B"/>
    <w:rsid w:val="00467320"/>
    <w:rsid w:val="004676AD"/>
    <w:rsid w:val="00467B3E"/>
    <w:rsid w:val="00467BA7"/>
    <w:rsid w:val="00467C80"/>
    <w:rsid w:val="00467CF5"/>
    <w:rsid w:val="0047084C"/>
    <w:rsid w:val="00470909"/>
    <w:rsid w:val="00470925"/>
    <w:rsid w:val="00470C70"/>
    <w:rsid w:val="004710B2"/>
    <w:rsid w:val="0047117A"/>
    <w:rsid w:val="004716AE"/>
    <w:rsid w:val="00471767"/>
    <w:rsid w:val="004717CC"/>
    <w:rsid w:val="00471AA7"/>
    <w:rsid w:val="00472105"/>
    <w:rsid w:val="00472AB9"/>
    <w:rsid w:val="0047333D"/>
    <w:rsid w:val="00473AC9"/>
    <w:rsid w:val="00473C03"/>
    <w:rsid w:val="0047404E"/>
    <w:rsid w:val="0047467F"/>
    <w:rsid w:val="0047472A"/>
    <w:rsid w:val="00474F70"/>
    <w:rsid w:val="004752C4"/>
    <w:rsid w:val="004752EB"/>
    <w:rsid w:val="004755FC"/>
    <w:rsid w:val="0047560D"/>
    <w:rsid w:val="004759DC"/>
    <w:rsid w:val="00475ED8"/>
    <w:rsid w:val="004769D2"/>
    <w:rsid w:val="00476A50"/>
    <w:rsid w:val="00476DC2"/>
    <w:rsid w:val="0047727A"/>
    <w:rsid w:val="0047738C"/>
    <w:rsid w:val="00477651"/>
    <w:rsid w:val="004776B2"/>
    <w:rsid w:val="00477A80"/>
    <w:rsid w:val="00477C35"/>
    <w:rsid w:val="00477CE2"/>
    <w:rsid w:val="004801F9"/>
    <w:rsid w:val="00480C97"/>
    <w:rsid w:val="004819B5"/>
    <w:rsid w:val="00481C1A"/>
    <w:rsid w:val="0048201B"/>
    <w:rsid w:val="004820F2"/>
    <w:rsid w:val="00482189"/>
    <w:rsid w:val="00482662"/>
    <w:rsid w:val="004827DB"/>
    <w:rsid w:val="00482EA5"/>
    <w:rsid w:val="00483617"/>
    <w:rsid w:val="0048386A"/>
    <w:rsid w:val="00484545"/>
    <w:rsid w:val="004847B0"/>
    <w:rsid w:val="00484B0C"/>
    <w:rsid w:val="00484E77"/>
    <w:rsid w:val="0048510E"/>
    <w:rsid w:val="0048519D"/>
    <w:rsid w:val="004853F1"/>
    <w:rsid w:val="0048549D"/>
    <w:rsid w:val="00486151"/>
    <w:rsid w:val="004863A5"/>
    <w:rsid w:val="00486B68"/>
    <w:rsid w:val="0048713D"/>
    <w:rsid w:val="00487497"/>
    <w:rsid w:val="0048773D"/>
    <w:rsid w:val="0048798D"/>
    <w:rsid w:val="00487BE7"/>
    <w:rsid w:val="00487FD6"/>
    <w:rsid w:val="004900FC"/>
    <w:rsid w:val="00490E8F"/>
    <w:rsid w:val="00491316"/>
    <w:rsid w:val="00491327"/>
    <w:rsid w:val="0049155B"/>
    <w:rsid w:val="00491573"/>
    <w:rsid w:val="00491702"/>
    <w:rsid w:val="00491BCE"/>
    <w:rsid w:val="0049203F"/>
    <w:rsid w:val="004922CB"/>
    <w:rsid w:val="0049235C"/>
    <w:rsid w:val="0049266A"/>
    <w:rsid w:val="004926A1"/>
    <w:rsid w:val="004930C8"/>
    <w:rsid w:val="004935D0"/>
    <w:rsid w:val="00493842"/>
    <w:rsid w:val="00493D4F"/>
    <w:rsid w:val="0049407B"/>
    <w:rsid w:val="00494AFD"/>
    <w:rsid w:val="00494EB7"/>
    <w:rsid w:val="0049541D"/>
    <w:rsid w:val="00495F5B"/>
    <w:rsid w:val="004961B9"/>
    <w:rsid w:val="004966F6"/>
    <w:rsid w:val="00496703"/>
    <w:rsid w:val="00496737"/>
    <w:rsid w:val="00496897"/>
    <w:rsid w:val="004969F7"/>
    <w:rsid w:val="00496E88"/>
    <w:rsid w:val="004975C4"/>
    <w:rsid w:val="004A0248"/>
    <w:rsid w:val="004A06AA"/>
    <w:rsid w:val="004A16DD"/>
    <w:rsid w:val="004A183D"/>
    <w:rsid w:val="004A1DC5"/>
    <w:rsid w:val="004A21C8"/>
    <w:rsid w:val="004A21E9"/>
    <w:rsid w:val="004A24F2"/>
    <w:rsid w:val="004A27C8"/>
    <w:rsid w:val="004A325F"/>
    <w:rsid w:val="004A3418"/>
    <w:rsid w:val="004A3572"/>
    <w:rsid w:val="004A3682"/>
    <w:rsid w:val="004A3F24"/>
    <w:rsid w:val="004A4501"/>
    <w:rsid w:val="004A4706"/>
    <w:rsid w:val="004A492B"/>
    <w:rsid w:val="004A49FE"/>
    <w:rsid w:val="004A4BB1"/>
    <w:rsid w:val="004A52FD"/>
    <w:rsid w:val="004A59F3"/>
    <w:rsid w:val="004A5B09"/>
    <w:rsid w:val="004A5BFC"/>
    <w:rsid w:val="004A5DC2"/>
    <w:rsid w:val="004A5F7F"/>
    <w:rsid w:val="004A6491"/>
    <w:rsid w:val="004A7132"/>
    <w:rsid w:val="004A733C"/>
    <w:rsid w:val="004A7900"/>
    <w:rsid w:val="004A7C46"/>
    <w:rsid w:val="004B03B6"/>
    <w:rsid w:val="004B0618"/>
    <w:rsid w:val="004B0627"/>
    <w:rsid w:val="004B0DE1"/>
    <w:rsid w:val="004B12FA"/>
    <w:rsid w:val="004B14E4"/>
    <w:rsid w:val="004B19C4"/>
    <w:rsid w:val="004B1BDB"/>
    <w:rsid w:val="004B1F5D"/>
    <w:rsid w:val="004B2479"/>
    <w:rsid w:val="004B29FB"/>
    <w:rsid w:val="004B2EC0"/>
    <w:rsid w:val="004B3A10"/>
    <w:rsid w:val="004B3AA2"/>
    <w:rsid w:val="004B3E9E"/>
    <w:rsid w:val="004B43AF"/>
    <w:rsid w:val="004B43E3"/>
    <w:rsid w:val="004B4755"/>
    <w:rsid w:val="004B48F1"/>
    <w:rsid w:val="004B4901"/>
    <w:rsid w:val="004B49F5"/>
    <w:rsid w:val="004B4D53"/>
    <w:rsid w:val="004B502D"/>
    <w:rsid w:val="004B5D87"/>
    <w:rsid w:val="004B62F5"/>
    <w:rsid w:val="004B6724"/>
    <w:rsid w:val="004B6C7B"/>
    <w:rsid w:val="004B6D70"/>
    <w:rsid w:val="004B743C"/>
    <w:rsid w:val="004B75EE"/>
    <w:rsid w:val="004B7649"/>
    <w:rsid w:val="004B7AE6"/>
    <w:rsid w:val="004B7AF7"/>
    <w:rsid w:val="004B7C7D"/>
    <w:rsid w:val="004B7E54"/>
    <w:rsid w:val="004B7F94"/>
    <w:rsid w:val="004C033C"/>
    <w:rsid w:val="004C0946"/>
    <w:rsid w:val="004C16CE"/>
    <w:rsid w:val="004C1AB7"/>
    <w:rsid w:val="004C1B83"/>
    <w:rsid w:val="004C3921"/>
    <w:rsid w:val="004C3EE1"/>
    <w:rsid w:val="004C48AF"/>
    <w:rsid w:val="004C531A"/>
    <w:rsid w:val="004C5392"/>
    <w:rsid w:val="004C5554"/>
    <w:rsid w:val="004C5D63"/>
    <w:rsid w:val="004C624D"/>
    <w:rsid w:val="004C649F"/>
    <w:rsid w:val="004C679B"/>
    <w:rsid w:val="004C68EC"/>
    <w:rsid w:val="004C6FC7"/>
    <w:rsid w:val="004C734E"/>
    <w:rsid w:val="004C77A3"/>
    <w:rsid w:val="004C7DCD"/>
    <w:rsid w:val="004C7E36"/>
    <w:rsid w:val="004D069F"/>
    <w:rsid w:val="004D076C"/>
    <w:rsid w:val="004D2022"/>
    <w:rsid w:val="004D23C0"/>
    <w:rsid w:val="004D2462"/>
    <w:rsid w:val="004D24D5"/>
    <w:rsid w:val="004D24E9"/>
    <w:rsid w:val="004D2BBB"/>
    <w:rsid w:val="004D32F6"/>
    <w:rsid w:val="004D333A"/>
    <w:rsid w:val="004D37E6"/>
    <w:rsid w:val="004D58B8"/>
    <w:rsid w:val="004D5EBA"/>
    <w:rsid w:val="004D6010"/>
    <w:rsid w:val="004D64E3"/>
    <w:rsid w:val="004D67C2"/>
    <w:rsid w:val="004D6889"/>
    <w:rsid w:val="004D6EDA"/>
    <w:rsid w:val="004D6F0D"/>
    <w:rsid w:val="004D72B5"/>
    <w:rsid w:val="004D7632"/>
    <w:rsid w:val="004E042E"/>
    <w:rsid w:val="004E06A8"/>
    <w:rsid w:val="004E0AFD"/>
    <w:rsid w:val="004E0ED5"/>
    <w:rsid w:val="004E120A"/>
    <w:rsid w:val="004E128C"/>
    <w:rsid w:val="004E1328"/>
    <w:rsid w:val="004E133A"/>
    <w:rsid w:val="004E15F2"/>
    <w:rsid w:val="004E16F2"/>
    <w:rsid w:val="004E18E3"/>
    <w:rsid w:val="004E1A8C"/>
    <w:rsid w:val="004E217A"/>
    <w:rsid w:val="004E2448"/>
    <w:rsid w:val="004E2957"/>
    <w:rsid w:val="004E2AB0"/>
    <w:rsid w:val="004E2D13"/>
    <w:rsid w:val="004E3346"/>
    <w:rsid w:val="004E3418"/>
    <w:rsid w:val="004E3618"/>
    <w:rsid w:val="004E3AAF"/>
    <w:rsid w:val="004E3F4A"/>
    <w:rsid w:val="004E48B5"/>
    <w:rsid w:val="004E490A"/>
    <w:rsid w:val="004E52CC"/>
    <w:rsid w:val="004E542F"/>
    <w:rsid w:val="004E6093"/>
    <w:rsid w:val="004E6A0F"/>
    <w:rsid w:val="004E6CC9"/>
    <w:rsid w:val="004E6D02"/>
    <w:rsid w:val="004E6D6C"/>
    <w:rsid w:val="004E6D99"/>
    <w:rsid w:val="004E6FBF"/>
    <w:rsid w:val="004E79D2"/>
    <w:rsid w:val="004E7A58"/>
    <w:rsid w:val="004F02C6"/>
    <w:rsid w:val="004F0E76"/>
    <w:rsid w:val="004F0EFF"/>
    <w:rsid w:val="004F263C"/>
    <w:rsid w:val="004F2895"/>
    <w:rsid w:val="004F32BF"/>
    <w:rsid w:val="004F34B6"/>
    <w:rsid w:val="004F372C"/>
    <w:rsid w:val="004F3D84"/>
    <w:rsid w:val="004F3F2B"/>
    <w:rsid w:val="004F4477"/>
    <w:rsid w:val="004F4A9A"/>
    <w:rsid w:val="004F4D13"/>
    <w:rsid w:val="004F4DF9"/>
    <w:rsid w:val="004F5B95"/>
    <w:rsid w:val="004F70B2"/>
    <w:rsid w:val="004F7187"/>
    <w:rsid w:val="004F7AAB"/>
    <w:rsid w:val="004F7BBA"/>
    <w:rsid w:val="004F7CCF"/>
    <w:rsid w:val="004F7E84"/>
    <w:rsid w:val="004F7EED"/>
    <w:rsid w:val="004F7F25"/>
    <w:rsid w:val="0050035F"/>
    <w:rsid w:val="00500836"/>
    <w:rsid w:val="005009E6"/>
    <w:rsid w:val="00500B01"/>
    <w:rsid w:val="005012BC"/>
    <w:rsid w:val="00501C45"/>
    <w:rsid w:val="00501C55"/>
    <w:rsid w:val="00501DBB"/>
    <w:rsid w:val="00501DC6"/>
    <w:rsid w:val="00501F7A"/>
    <w:rsid w:val="005029D7"/>
    <w:rsid w:val="00502EB6"/>
    <w:rsid w:val="005030A4"/>
    <w:rsid w:val="0050314C"/>
    <w:rsid w:val="00503FB0"/>
    <w:rsid w:val="00504142"/>
    <w:rsid w:val="0050557A"/>
    <w:rsid w:val="00505705"/>
    <w:rsid w:val="00505B2B"/>
    <w:rsid w:val="00505E1B"/>
    <w:rsid w:val="00505F54"/>
    <w:rsid w:val="00506024"/>
    <w:rsid w:val="00506233"/>
    <w:rsid w:val="00506AB1"/>
    <w:rsid w:val="00506FBD"/>
    <w:rsid w:val="005071B6"/>
    <w:rsid w:val="0050739E"/>
    <w:rsid w:val="00507877"/>
    <w:rsid w:val="0050792C"/>
    <w:rsid w:val="00507F5D"/>
    <w:rsid w:val="00510198"/>
    <w:rsid w:val="005105A3"/>
    <w:rsid w:val="00510EA6"/>
    <w:rsid w:val="00510EC1"/>
    <w:rsid w:val="00511011"/>
    <w:rsid w:val="0051167F"/>
    <w:rsid w:val="0051180C"/>
    <w:rsid w:val="00511983"/>
    <w:rsid w:val="00512460"/>
    <w:rsid w:val="0051252D"/>
    <w:rsid w:val="00512B4C"/>
    <w:rsid w:val="00512D6B"/>
    <w:rsid w:val="00512D90"/>
    <w:rsid w:val="005130C2"/>
    <w:rsid w:val="00513759"/>
    <w:rsid w:val="0051389E"/>
    <w:rsid w:val="00513FF7"/>
    <w:rsid w:val="005143C5"/>
    <w:rsid w:val="00514A2E"/>
    <w:rsid w:val="00514F5F"/>
    <w:rsid w:val="00514F96"/>
    <w:rsid w:val="00515196"/>
    <w:rsid w:val="00515823"/>
    <w:rsid w:val="00515E7D"/>
    <w:rsid w:val="00516519"/>
    <w:rsid w:val="0051661B"/>
    <w:rsid w:val="00516AC4"/>
    <w:rsid w:val="00516E07"/>
    <w:rsid w:val="0051703B"/>
    <w:rsid w:val="00517046"/>
    <w:rsid w:val="005201B6"/>
    <w:rsid w:val="00520BCF"/>
    <w:rsid w:val="00520CD1"/>
    <w:rsid w:val="00520CE7"/>
    <w:rsid w:val="00520E40"/>
    <w:rsid w:val="00521767"/>
    <w:rsid w:val="0052180C"/>
    <w:rsid w:val="00521A1A"/>
    <w:rsid w:val="005221C0"/>
    <w:rsid w:val="005224D2"/>
    <w:rsid w:val="005224E3"/>
    <w:rsid w:val="005232F1"/>
    <w:rsid w:val="0052342D"/>
    <w:rsid w:val="00523642"/>
    <w:rsid w:val="00523746"/>
    <w:rsid w:val="00523BEF"/>
    <w:rsid w:val="00523EFC"/>
    <w:rsid w:val="00524507"/>
    <w:rsid w:val="0052498A"/>
    <w:rsid w:val="005252B2"/>
    <w:rsid w:val="00525327"/>
    <w:rsid w:val="00525534"/>
    <w:rsid w:val="00525A36"/>
    <w:rsid w:val="00525BE7"/>
    <w:rsid w:val="00525DB1"/>
    <w:rsid w:val="00525F23"/>
    <w:rsid w:val="00525F3C"/>
    <w:rsid w:val="0052600D"/>
    <w:rsid w:val="005261DD"/>
    <w:rsid w:val="005261F3"/>
    <w:rsid w:val="0052694F"/>
    <w:rsid w:val="00526BA3"/>
    <w:rsid w:val="00526C9E"/>
    <w:rsid w:val="00527A17"/>
    <w:rsid w:val="00527BA3"/>
    <w:rsid w:val="00527E86"/>
    <w:rsid w:val="00527FA5"/>
    <w:rsid w:val="00530080"/>
    <w:rsid w:val="0053029B"/>
    <w:rsid w:val="00530300"/>
    <w:rsid w:val="00530519"/>
    <w:rsid w:val="00530B12"/>
    <w:rsid w:val="00530C25"/>
    <w:rsid w:val="00530CBA"/>
    <w:rsid w:val="00531210"/>
    <w:rsid w:val="00531BEC"/>
    <w:rsid w:val="00532205"/>
    <w:rsid w:val="00532295"/>
    <w:rsid w:val="005323D1"/>
    <w:rsid w:val="0053246B"/>
    <w:rsid w:val="005324C3"/>
    <w:rsid w:val="00532529"/>
    <w:rsid w:val="0053271B"/>
    <w:rsid w:val="00533287"/>
    <w:rsid w:val="00533A91"/>
    <w:rsid w:val="00533C2E"/>
    <w:rsid w:val="005341D3"/>
    <w:rsid w:val="00534B15"/>
    <w:rsid w:val="005357B8"/>
    <w:rsid w:val="00535AFB"/>
    <w:rsid w:val="005363D6"/>
    <w:rsid w:val="005366D3"/>
    <w:rsid w:val="00536904"/>
    <w:rsid w:val="00536908"/>
    <w:rsid w:val="00536C2C"/>
    <w:rsid w:val="00536DFE"/>
    <w:rsid w:val="00537314"/>
    <w:rsid w:val="0053772B"/>
    <w:rsid w:val="0053794B"/>
    <w:rsid w:val="00537AA2"/>
    <w:rsid w:val="005409C0"/>
    <w:rsid w:val="00540ADB"/>
    <w:rsid w:val="005419FF"/>
    <w:rsid w:val="00541ACE"/>
    <w:rsid w:val="00541BE3"/>
    <w:rsid w:val="00542856"/>
    <w:rsid w:val="0054286E"/>
    <w:rsid w:val="00542B6B"/>
    <w:rsid w:val="0054322D"/>
    <w:rsid w:val="005433D9"/>
    <w:rsid w:val="00543B79"/>
    <w:rsid w:val="00543EB3"/>
    <w:rsid w:val="00543F6B"/>
    <w:rsid w:val="00544B2E"/>
    <w:rsid w:val="00544FD6"/>
    <w:rsid w:val="005452DB"/>
    <w:rsid w:val="0054534D"/>
    <w:rsid w:val="0054546B"/>
    <w:rsid w:val="0054572E"/>
    <w:rsid w:val="0054579D"/>
    <w:rsid w:val="005460FF"/>
    <w:rsid w:val="00546168"/>
    <w:rsid w:val="005464A8"/>
    <w:rsid w:val="00546A03"/>
    <w:rsid w:val="00546FE3"/>
    <w:rsid w:val="0054713E"/>
    <w:rsid w:val="005471B9"/>
    <w:rsid w:val="005474BF"/>
    <w:rsid w:val="00547526"/>
    <w:rsid w:val="00547844"/>
    <w:rsid w:val="00550708"/>
    <w:rsid w:val="0055087C"/>
    <w:rsid w:val="00550907"/>
    <w:rsid w:val="00550CA2"/>
    <w:rsid w:val="0055126D"/>
    <w:rsid w:val="005513EB"/>
    <w:rsid w:val="00551B7F"/>
    <w:rsid w:val="00552536"/>
    <w:rsid w:val="00552DB1"/>
    <w:rsid w:val="00552F5F"/>
    <w:rsid w:val="00553039"/>
    <w:rsid w:val="0055331C"/>
    <w:rsid w:val="00553332"/>
    <w:rsid w:val="00553354"/>
    <w:rsid w:val="0055389F"/>
    <w:rsid w:val="005539D4"/>
    <w:rsid w:val="00553A5A"/>
    <w:rsid w:val="00553E2A"/>
    <w:rsid w:val="00554605"/>
    <w:rsid w:val="00554C39"/>
    <w:rsid w:val="005555F1"/>
    <w:rsid w:val="00556008"/>
    <w:rsid w:val="005561D6"/>
    <w:rsid w:val="00556994"/>
    <w:rsid w:val="00557E49"/>
    <w:rsid w:val="00557E50"/>
    <w:rsid w:val="00560534"/>
    <w:rsid w:val="005609EB"/>
    <w:rsid w:val="00560D2C"/>
    <w:rsid w:val="00560E3C"/>
    <w:rsid w:val="005613B5"/>
    <w:rsid w:val="00561492"/>
    <w:rsid w:val="00561511"/>
    <w:rsid w:val="005615A8"/>
    <w:rsid w:val="00561988"/>
    <w:rsid w:val="00562268"/>
    <w:rsid w:val="005623A3"/>
    <w:rsid w:val="00563246"/>
    <w:rsid w:val="005639F5"/>
    <w:rsid w:val="005641F0"/>
    <w:rsid w:val="005642FA"/>
    <w:rsid w:val="005644E0"/>
    <w:rsid w:val="00564559"/>
    <w:rsid w:val="005646B2"/>
    <w:rsid w:val="00564832"/>
    <w:rsid w:val="00564A26"/>
    <w:rsid w:val="0056588E"/>
    <w:rsid w:val="00565FAE"/>
    <w:rsid w:val="00565FF6"/>
    <w:rsid w:val="0056610F"/>
    <w:rsid w:val="00566268"/>
    <w:rsid w:val="0056683A"/>
    <w:rsid w:val="005668E3"/>
    <w:rsid w:val="00566958"/>
    <w:rsid w:val="00566C03"/>
    <w:rsid w:val="00566C74"/>
    <w:rsid w:val="005670E9"/>
    <w:rsid w:val="005673BC"/>
    <w:rsid w:val="0056743D"/>
    <w:rsid w:val="00567852"/>
    <w:rsid w:val="005678AF"/>
    <w:rsid w:val="00567B96"/>
    <w:rsid w:val="00567D8B"/>
    <w:rsid w:val="00567EBC"/>
    <w:rsid w:val="00567ED8"/>
    <w:rsid w:val="00567FE4"/>
    <w:rsid w:val="00570092"/>
    <w:rsid w:val="00570181"/>
    <w:rsid w:val="005703D3"/>
    <w:rsid w:val="00570A18"/>
    <w:rsid w:val="00571356"/>
    <w:rsid w:val="00571BD8"/>
    <w:rsid w:val="00571E76"/>
    <w:rsid w:val="00572044"/>
    <w:rsid w:val="00572318"/>
    <w:rsid w:val="005727CF"/>
    <w:rsid w:val="005728CB"/>
    <w:rsid w:val="005729D6"/>
    <w:rsid w:val="00572D93"/>
    <w:rsid w:val="005731C2"/>
    <w:rsid w:val="005733B6"/>
    <w:rsid w:val="005733D1"/>
    <w:rsid w:val="005742A7"/>
    <w:rsid w:val="005742E4"/>
    <w:rsid w:val="00574365"/>
    <w:rsid w:val="00574AB5"/>
    <w:rsid w:val="00574C78"/>
    <w:rsid w:val="005751E4"/>
    <w:rsid w:val="00575306"/>
    <w:rsid w:val="0057564F"/>
    <w:rsid w:val="00575BCA"/>
    <w:rsid w:val="005761A1"/>
    <w:rsid w:val="005766DC"/>
    <w:rsid w:val="00576B26"/>
    <w:rsid w:val="00576BAC"/>
    <w:rsid w:val="00576BE3"/>
    <w:rsid w:val="00576C9F"/>
    <w:rsid w:val="00577FB4"/>
    <w:rsid w:val="005808B9"/>
    <w:rsid w:val="0058125B"/>
    <w:rsid w:val="00581277"/>
    <w:rsid w:val="0058185E"/>
    <w:rsid w:val="0058262D"/>
    <w:rsid w:val="0058282F"/>
    <w:rsid w:val="005832EA"/>
    <w:rsid w:val="0058333F"/>
    <w:rsid w:val="00583661"/>
    <w:rsid w:val="00583835"/>
    <w:rsid w:val="00583C96"/>
    <w:rsid w:val="00584004"/>
    <w:rsid w:val="00584043"/>
    <w:rsid w:val="00584208"/>
    <w:rsid w:val="00584DF3"/>
    <w:rsid w:val="00584F10"/>
    <w:rsid w:val="005852F8"/>
    <w:rsid w:val="00585364"/>
    <w:rsid w:val="00585575"/>
    <w:rsid w:val="0058559A"/>
    <w:rsid w:val="00585A45"/>
    <w:rsid w:val="00585B24"/>
    <w:rsid w:val="00585C2B"/>
    <w:rsid w:val="00585CCB"/>
    <w:rsid w:val="00585CE0"/>
    <w:rsid w:val="00585FE5"/>
    <w:rsid w:val="00586017"/>
    <w:rsid w:val="00586090"/>
    <w:rsid w:val="00587218"/>
    <w:rsid w:val="005878C2"/>
    <w:rsid w:val="00587AE1"/>
    <w:rsid w:val="00587B80"/>
    <w:rsid w:val="00587CBB"/>
    <w:rsid w:val="00590531"/>
    <w:rsid w:val="005909DD"/>
    <w:rsid w:val="00590F94"/>
    <w:rsid w:val="00591089"/>
    <w:rsid w:val="005911D7"/>
    <w:rsid w:val="005912AB"/>
    <w:rsid w:val="005913AC"/>
    <w:rsid w:val="005918A5"/>
    <w:rsid w:val="005918C9"/>
    <w:rsid w:val="005919E5"/>
    <w:rsid w:val="00591A9F"/>
    <w:rsid w:val="00591BBB"/>
    <w:rsid w:val="00591D6E"/>
    <w:rsid w:val="00591E60"/>
    <w:rsid w:val="00591F4E"/>
    <w:rsid w:val="00592564"/>
    <w:rsid w:val="00592987"/>
    <w:rsid w:val="00592F48"/>
    <w:rsid w:val="0059304F"/>
    <w:rsid w:val="00593449"/>
    <w:rsid w:val="0059367D"/>
    <w:rsid w:val="00593906"/>
    <w:rsid w:val="00593F00"/>
    <w:rsid w:val="005944B9"/>
    <w:rsid w:val="005948C8"/>
    <w:rsid w:val="00594BBC"/>
    <w:rsid w:val="00594FB2"/>
    <w:rsid w:val="00595282"/>
    <w:rsid w:val="00595421"/>
    <w:rsid w:val="00595E97"/>
    <w:rsid w:val="00595EAD"/>
    <w:rsid w:val="00595F2D"/>
    <w:rsid w:val="005960F7"/>
    <w:rsid w:val="005962DE"/>
    <w:rsid w:val="005964AC"/>
    <w:rsid w:val="005964E0"/>
    <w:rsid w:val="005967F0"/>
    <w:rsid w:val="00596935"/>
    <w:rsid w:val="00596B7D"/>
    <w:rsid w:val="00596D16"/>
    <w:rsid w:val="00596D81"/>
    <w:rsid w:val="00597280"/>
    <w:rsid w:val="0059753E"/>
    <w:rsid w:val="00597638"/>
    <w:rsid w:val="0059792B"/>
    <w:rsid w:val="00597DD5"/>
    <w:rsid w:val="005A00D5"/>
    <w:rsid w:val="005A017B"/>
    <w:rsid w:val="005A02D5"/>
    <w:rsid w:val="005A037B"/>
    <w:rsid w:val="005A04CA"/>
    <w:rsid w:val="005A0573"/>
    <w:rsid w:val="005A057F"/>
    <w:rsid w:val="005A0EAB"/>
    <w:rsid w:val="005A11FE"/>
    <w:rsid w:val="005A1294"/>
    <w:rsid w:val="005A1639"/>
    <w:rsid w:val="005A1B74"/>
    <w:rsid w:val="005A1CE1"/>
    <w:rsid w:val="005A1CE6"/>
    <w:rsid w:val="005A1EDD"/>
    <w:rsid w:val="005A3A69"/>
    <w:rsid w:val="005A3AFA"/>
    <w:rsid w:val="005A3D37"/>
    <w:rsid w:val="005A4124"/>
    <w:rsid w:val="005A4666"/>
    <w:rsid w:val="005A4945"/>
    <w:rsid w:val="005A4A0B"/>
    <w:rsid w:val="005A4CFC"/>
    <w:rsid w:val="005A5233"/>
    <w:rsid w:val="005A52C2"/>
    <w:rsid w:val="005A551B"/>
    <w:rsid w:val="005A64DF"/>
    <w:rsid w:val="005A6672"/>
    <w:rsid w:val="005A68DC"/>
    <w:rsid w:val="005A6A72"/>
    <w:rsid w:val="005A703F"/>
    <w:rsid w:val="005A7239"/>
    <w:rsid w:val="005A759C"/>
    <w:rsid w:val="005A75F6"/>
    <w:rsid w:val="005A7793"/>
    <w:rsid w:val="005B017A"/>
    <w:rsid w:val="005B0344"/>
    <w:rsid w:val="005B0514"/>
    <w:rsid w:val="005B0722"/>
    <w:rsid w:val="005B078F"/>
    <w:rsid w:val="005B0796"/>
    <w:rsid w:val="005B0CA5"/>
    <w:rsid w:val="005B0D06"/>
    <w:rsid w:val="005B0DD8"/>
    <w:rsid w:val="005B1638"/>
    <w:rsid w:val="005B165E"/>
    <w:rsid w:val="005B17EB"/>
    <w:rsid w:val="005B1BC7"/>
    <w:rsid w:val="005B2222"/>
    <w:rsid w:val="005B266F"/>
    <w:rsid w:val="005B27C7"/>
    <w:rsid w:val="005B291E"/>
    <w:rsid w:val="005B2CA7"/>
    <w:rsid w:val="005B30A7"/>
    <w:rsid w:val="005B33A7"/>
    <w:rsid w:val="005B3B5D"/>
    <w:rsid w:val="005B3DAA"/>
    <w:rsid w:val="005B3F3B"/>
    <w:rsid w:val="005B4C61"/>
    <w:rsid w:val="005B5151"/>
    <w:rsid w:val="005B51A4"/>
    <w:rsid w:val="005B520E"/>
    <w:rsid w:val="005B5798"/>
    <w:rsid w:val="005B607D"/>
    <w:rsid w:val="005B6323"/>
    <w:rsid w:val="005B6675"/>
    <w:rsid w:val="005B6C49"/>
    <w:rsid w:val="005B7F7D"/>
    <w:rsid w:val="005C04E0"/>
    <w:rsid w:val="005C0583"/>
    <w:rsid w:val="005C1912"/>
    <w:rsid w:val="005C1EE9"/>
    <w:rsid w:val="005C284F"/>
    <w:rsid w:val="005C3B4E"/>
    <w:rsid w:val="005C4600"/>
    <w:rsid w:val="005C47F6"/>
    <w:rsid w:val="005C4CCC"/>
    <w:rsid w:val="005C51A0"/>
    <w:rsid w:val="005C52B0"/>
    <w:rsid w:val="005C5A84"/>
    <w:rsid w:val="005C5BAA"/>
    <w:rsid w:val="005C61F8"/>
    <w:rsid w:val="005C682B"/>
    <w:rsid w:val="005C686A"/>
    <w:rsid w:val="005C6FA9"/>
    <w:rsid w:val="005C7133"/>
    <w:rsid w:val="005C768F"/>
    <w:rsid w:val="005C7865"/>
    <w:rsid w:val="005C7925"/>
    <w:rsid w:val="005C7A2F"/>
    <w:rsid w:val="005D00D6"/>
    <w:rsid w:val="005D036C"/>
    <w:rsid w:val="005D0AAA"/>
    <w:rsid w:val="005D15FD"/>
    <w:rsid w:val="005D16C3"/>
    <w:rsid w:val="005D2A9F"/>
    <w:rsid w:val="005D2D55"/>
    <w:rsid w:val="005D2F8C"/>
    <w:rsid w:val="005D3179"/>
    <w:rsid w:val="005D32E1"/>
    <w:rsid w:val="005D38CF"/>
    <w:rsid w:val="005D3BD4"/>
    <w:rsid w:val="005D3C62"/>
    <w:rsid w:val="005D40F4"/>
    <w:rsid w:val="005D41A5"/>
    <w:rsid w:val="005D41DB"/>
    <w:rsid w:val="005D4468"/>
    <w:rsid w:val="005D49A3"/>
    <w:rsid w:val="005D4DB7"/>
    <w:rsid w:val="005D4E8F"/>
    <w:rsid w:val="005D4F4A"/>
    <w:rsid w:val="005D5478"/>
    <w:rsid w:val="005D5576"/>
    <w:rsid w:val="005D5BE4"/>
    <w:rsid w:val="005D5C3D"/>
    <w:rsid w:val="005D624F"/>
    <w:rsid w:val="005D6C45"/>
    <w:rsid w:val="005D7030"/>
    <w:rsid w:val="005D7570"/>
    <w:rsid w:val="005D770C"/>
    <w:rsid w:val="005D7F5D"/>
    <w:rsid w:val="005E006A"/>
    <w:rsid w:val="005E032A"/>
    <w:rsid w:val="005E064C"/>
    <w:rsid w:val="005E0824"/>
    <w:rsid w:val="005E0838"/>
    <w:rsid w:val="005E0B17"/>
    <w:rsid w:val="005E0C13"/>
    <w:rsid w:val="005E0DF0"/>
    <w:rsid w:val="005E11CF"/>
    <w:rsid w:val="005E125E"/>
    <w:rsid w:val="005E165D"/>
    <w:rsid w:val="005E1990"/>
    <w:rsid w:val="005E1ABF"/>
    <w:rsid w:val="005E1E08"/>
    <w:rsid w:val="005E1EB4"/>
    <w:rsid w:val="005E2020"/>
    <w:rsid w:val="005E2529"/>
    <w:rsid w:val="005E2800"/>
    <w:rsid w:val="005E2E94"/>
    <w:rsid w:val="005E3839"/>
    <w:rsid w:val="005E3927"/>
    <w:rsid w:val="005E3C3E"/>
    <w:rsid w:val="005E4571"/>
    <w:rsid w:val="005E45DF"/>
    <w:rsid w:val="005E4840"/>
    <w:rsid w:val="005E4A1C"/>
    <w:rsid w:val="005E5018"/>
    <w:rsid w:val="005E562E"/>
    <w:rsid w:val="005E5740"/>
    <w:rsid w:val="005E58C6"/>
    <w:rsid w:val="005E5ADB"/>
    <w:rsid w:val="005E5CB0"/>
    <w:rsid w:val="005E5F2D"/>
    <w:rsid w:val="005E6341"/>
    <w:rsid w:val="005E6798"/>
    <w:rsid w:val="005E6F9F"/>
    <w:rsid w:val="005E7A2D"/>
    <w:rsid w:val="005E7A44"/>
    <w:rsid w:val="005E7D7D"/>
    <w:rsid w:val="005E7FA5"/>
    <w:rsid w:val="005F0027"/>
    <w:rsid w:val="005F02E4"/>
    <w:rsid w:val="005F061A"/>
    <w:rsid w:val="005F0C05"/>
    <w:rsid w:val="005F11DF"/>
    <w:rsid w:val="005F12CA"/>
    <w:rsid w:val="005F18CE"/>
    <w:rsid w:val="005F1972"/>
    <w:rsid w:val="005F2228"/>
    <w:rsid w:val="005F22F8"/>
    <w:rsid w:val="005F294E"/>
    <w:rsid w:val="005F2C6F"/>
    <w:rsid w:val="005F4AAD"/>
    <w:rsid w:val="005F5CAC"/>
    <w:rsid w:val="005F5DF8"/>
    <w:rsid w:val="005F6756"/>
    <w:rsid w:val="005F68E0"/>
    <w:rsid w:val="005F6CB1"/>
    <w:rsid w:val="005F722E"/>
    <w:rsid w:val="005F7BEE"/>
    <w:rsid w:val="005F7DE9"/>
    <w:rsid w:val="00600287"/>
    <w:rsid w:val="006002B0"/>
    <w:rsid w:val="006009AB"/>
    <w:rsid w:val="00601236"/>
    <w:rsid w:val="006013AB"/>
    <w:rsid w:val="00601470"/>
    <w:rsid w:val="006014EB"/>
    <w:rsid w:val="00601AE9"/>
    <w:rsid w:val="00601BB7"/>
    <w:rsid w:val="006021DA"/>
    <w:rsid w:val="00602258"/>
    <w:rsid w:val="00602275"/>
    <w:rsid w:val="006027BC"/>
    <w:rsid w:val="00602D8D"/>
    <w:rsid w:val="00603785"/>
    <w:rsid w:val="006038DE"/>
    <w:rsid w:val="00603B74"/>
    <w:rsid w:val="00603C72"/>
    <w:rsid w:val="00603D74"/>
    <w:rsid w:val="00603E0E"/>
    <w:rsid w:val="006041A8"/>
    <w:rsid w:val="00604685"/>
    <w:rsid w:val="00604C3A"/>
    <w:rsid w:val="00604FE7"/>
    <w:rsid w:val="00605571"/>
    <w:rsid w:val="00605688"/>
    <w:rsid w:val="00605808"/>
    <w:rsid w:val="00605825"/>
    <w:rsid w:val="00605DE0"/>
    <w:rsid w:val="0060627B"/>
    <w:rsid w:val="006062C8"/>
    <w:rsid w:val="00606837"/>
    <w:rsid w:val="006068D3"/>
    <w:rsid w:val="00606972"/>
    <w:rsid w:val="00606F3D"/>
    <w:rsid w:val="0060705A"/>
    <w:rsid w:val="00607284"/>
    <w:rsid w:val="00607394"/>
    <w:rsid w:val="00607D7C"/>
    <w:rsid w:val="00610755"/>
    <w:rsid w:val="0061083A"/>
    <w:rsid w:val="006108DB"/>
    <w:rsid w:val="00610B3E"/>
    <w:rsid w:val="00610B87"/>
    <w:rsid w:val="00610FA9"/>
    <w:rsid w:val="00610FC6"/>
    <w:rsid w:val="00611666"/>
    <w:rsid w:val="00611C40"/>
    <w:rsid w:val="00611C56"/>
    <w:rsid w:val="00612106"/>
    <w:rsid w:val="0061227D"/>
    <w:rsid w:val="006126BD"/>
    <w:rsid w:val="00613219"/>
    <w:rsid w:val="00613505"/>
    <w:rsid w:val="00613985"/>
    <w:rsid w:val="00613CB2"/>
    <w:rsid w:val="00614577"/>
    <w:rsid w:val="00614B6C"/>
    <w:rsid w:val="00614C6E"/>
    <w:rsid w:val="00615652"/>
    <w:rsid w:val="0061608B"/>
    <w:rsid w:val="00616454"/>
    <w:rsid w:val="0061645E"/>
    <w:rsid w:val="00616AF1"/>
    <w:rsid w:val="00616C5C"/>
    <w:rsid w:val="00616D84"/>
    <w:rsid w:val="0061725E"/>
    <w:rsid w:val="00617296"/>
    <w:rsid w:val="00617713"/>
    <w:rsid w:val="00617D99"/>
    <w:rsid w:val="006200B6"/>
    <w:rsid w:val="00620B4D"/>
    <w:rsid w:val="00620C6C"/>
    <w:rsid w:val="00620CF4"/>
    <w:rsid w:val="00620D0F"/>
    <w:rsid w:val="0062159C"/>
    <w:rsid w:val="0062163A"/>
    <w:rsid w:val="0062164A"/>
    <w:rsid w:val="00621D46"/>
    <w:rsid w:val="006225E1"/>
    <w:rsid w:val="00622A45"/>
    <w:rsid w:val="00622F63"/>
    <w:rsid w:val="00623557"/>
    <w:rsid w:val="006236BB"/>
    <w:rsid w:val="00623F77"/>
    <w:rsid w:val="00624778"/>
    <w:rsid w:val="00624C4C"/>
    <w:rsid w:val="0062570F"/>
    <w:rsid w:val="00625AE4"/>
    <w:rsid w:val="00625B48"/>
    <w:rsid w:val="00625B4A"/>
    <w:rsid w:val="00625DCD"/>
    <w:rsid w:val="00626300"/>
    <w:rsid w:val="00626312"/>
    <w:rsid w:val="0062645C"/>
    <w:rsid w:val="00626776"/>
    <w:rsid w:val="00626AA5"/>
    <w:rsid w:val="00626C12"/>
    <w:rsid w:val="00626E9F"/>
    <w:rsid w:val="0062736B"/>
    <w:rsid w:val="00627592"/>
    <w:rsid w:val="00627ED6"/>
    <w:rsid w:val="006301C2"/>
    <w:rsid w:val="0063046F"/>
    <w:rsid w:val="00630662"/>
    <w:rsid w:val="00630692"/>
    <w:rsid w:val="0063087E"/>
    <w:rsid w:val="00630962"/>
    <w:rsid w:val="00630A3C"/>
    <w:rsid w:val="00630EB1"/>
    <w:rsid w:val="00630ED8"/>
    <w:rsid w:val="006312AF"/>
    <w:rsid w:val="006319AF"/>
    <w:rsid w:val="006327C2"/>
    <w:rsid w:val="006327E9"/>
    <w:rsid w:val="00632BCE"/>
    <w:rsid w:val="00632F5D"/>
    <w:rsid w:val="00632F98"/>
    <w:rsid w:val="0063317F"/>
    <w:rsid w:val="00633282"/>
    <w:rsid w:val="006336B0"/>
    <w:rsid w:val="00634239"/>
    <w:rsid w:val="00634356"/>
    <w:rsid w:val="00634AD3"/>
    <w:rsid w:val="00635545"/>
    <w:rsid w:val="00635B20"/>
    <w:rsid w:val="00635E98"/>
    <w:rsid w:val="00635F84"/>
    <w:rsid w:val="00635FAD"/>
    <w:rsid w:val="0063639E"/>
    <w:rsid w:val="0063725A"/>
    <w:rsid w:val="00637497"/>
    <w:rsid w:val="00637B16"/>
    <w:rsid w:val="006400E7"/>
    <w:rsid w:val="00640119"/>
    <w:rsid w:val="006402E6"/>
    <w:rsid w:val="00640695"/>
    <w:rsid w:val="006409B6"/>
    <w:rsid w:val="00640ABB"/>
    <w:rsid w:val="00641003"/>
    <w:rsid w:val="00641268"/>
    <w:rsid w:val="0064131E"/>
    <w:rsid w:val="0064154F"/>
    <w:rsid w:val="006417CC"/>
    <w:rsid w:val="006417F3"/>
    <w:rsid w:val="00641CE0"/>
    <w:rsid w:val="0064277D"/>
    <w:rsid w:val="006427C7"/>
    <w:rsid w:val="00642ACA"/>
    <w:rsid w:val="00642DDA"/>
    <w:rsid w:val="00642EAD"/>
    <w:rsid w:val="006433A9"/>
    <w:rsid w:val="006435FC"/>
    <w:rsid w:val="006439C5"/>
    <w:rsid w:val="00643F29"/>
    <w:rsid w:val="00643FBE"/>
    <w:rsid w:val="0064402C"/>
    <w:rsid w:val="00644A6E"/>
    <w:rsid w:val="00644DF4"/>
    <w:rsid w:val="00644ECE"/>
    <w:rsid w:val="006450DA"/>
    <w:rsid w:val="00645110"/>
    <w:rsid w:val="00645557"/>
    <w:rsid w:val="00645976"/>
    <w:rsid w:val="00645A22"/>
    <w:rsid w:val="00645ACE"/>
    <w:rsid w:val="00645B08"/>
    <w:rsid w:val="00645B7B"/>
    <w:rsid w:val="00645C20"/>
    <w:rsid w:val="00645D22"/>
    <w:rsid w:val="0064615B"/>
    <w:rsid w:val="00646439"/>
    <w:rsid w:val="00646B26"/>
    <w:rsid w:val="00646C80"/>
    <w:rsid w:val="00646E80"/>
    <w:rsid w:val="006470EA"/>
    <w:rsid w:val="00647357"/>
    <w:rsid w:val="00647571"/>
    <w:rsid w:val="006475C9"/>
    <w:rsid w:val="00647A04"/>
    <w:rsid w:val="00647E3C"/>
    <w:rsid w:val="006500DB"/>
    <w:rsid w:val="006505B8"/>
    <w:rsid w:val="00650916"/>
    <w:rsid w:val="00650BBB"/>
    <w:rsid w:val="00650D1D"/>
    <w:rsid w:val="00650DCB"/>
    <w:rsid w:val="00651065"/>
    <w:rsid w:val="00651290"/>
    <w:rsid w:val="00651A08"/>
    <w:rsid w:val="00651A9D"/>
    <w:rsid w:val="0065208C"/>
    <w:rsid w:val="006525CA"/>
    <w:rsid w:val="006530E7"/>
    <w:rsid w:val="00653CB1"/>
    <w:rsid w:val="00653D53"/>
    <w:rsid w:val="00654204"/>
    <w:rsid w:val="0065482C"/>
    <w:rsid w:val="00654838"/>
    <w:rsid w:val="00654F21"/>
    <w:rsid w:val="006552B7"/>
    <w:rsid w:val="006553C8"/>
    <w:rsid w:val="0065565E"/>
    <w:rsid w:val="00655900"/>
    <w:rsid w:val="0065598A"/>
    <w:rsid w:val="006560AE"/>
    <w:rsid w:val="006565B7"/>
    <w:rsid w:val="00656EC0"/>
    <w:rsid w:val="00656F36"/>
    <w:rsid w:val="00656FE0"/>
    <w:rsid w:val="00657A32"/>
    <w:rsid w:val="00657B4C"/>
    <w:rsid w:val="00657D23"/>
    <w:rsid w:val="00657DC5"/>
    <w:rsid w:val="00657FEC"/>
    <w:rsid w:val="006608CA"/>
    <w:rsid w:val="00660A9C"/>
    <w:rsid w:val="00660E08"/>
    <w:rsid w:val="006619CD"/>
    <w:rsid w:val="00661AAA"/>
    <w:rsid w:val="00661C68"/>
    <w:rsid w:val="00661EF2"/>
    <w:rsid w:val="00661F92"/>
    <w:rsid w:val="00662096"/>
    <w:rsid w:val="00662184"/>
    <w:rsid w:val="006627BE"/>
    <w:rsid w:val="0066306C"/>
    <w:rsid w:val="00663740"/>
    <w:rsid w:val="006638C9"/>
    <w:rsid w:val="00663DB4"/>
    <w:rsid w:val="0066439D"/>
    <w:rsid w:val="00664755"/>
    <w:rsid w:val="00664AD7"/>
    <w:rsid w:val="00664AFB"/>
    <w:rsid w:val="00664CED"/>
    <w:rsid w:val="00664D19"/>
    <w:rsid w:val="00664F79"/>
    <w:rsid w:val="00664FF0"/>
    <w:rsid w:val="00665080"/>
    <w:rsid w:val="006651A6"/>
    <w:rsid w:val="006652B3"/>
    <w:rsid w:val="00665322"/>
    <w:rsid w:val="00665909"/>
    <w:rsid w:val="0066796B"/>
    <w:rsid w:val="00667F33"/>
    <w:rsid w:val="00670287"/>
    <w:rsid w:val="00670434"/>
    <w:rsid w:val="00670479"/>
    <w:rsid w:val="00670654"/>
    <w:rsid w:val="006706C2"/>
    <w:rsid w:val="006706EF"/>
    <w:rsid w:val="00670737"/>
    <w:rsid w:val="00671A31"/>
    <w:rsid w:val="00671BDB"/>
    <w:rsid w:val="00671D7B"/>
    <w:rsid w:val="0067206E"/>
    <w:rsid w:val="00673B9B"/>
    <w:rsid w:val="00673D93"/>
    <w:rsid w:val="006743C6"/>
    <w:rsid w:val="00674609"/>
    <w:rsid w:val="006746BA"/>
    <w:rsid w:val="006747A5"/>
    <w:rsid w:val="00674D2F"/>
    <w:rsid w:val="00674D6B"/>
    <w:rsid w:val="00675543"/>
    <w:rsid w:val="00675597"/>
    <w:rsid w:val="00676965"/>
    <w:rsid w:val="006769EE"/>
    <w:rsid w:val="00676CB8"/>
    <w:rsid w:val="00677138"/>
    <w:rsid w:val="00677CDC"/>
    <w:rsid w:val="00677EA2"/>
    <w:rsid w:val="00680816"/>
    <w:rsid w:val="006808B3"/>
    <w:rsid w:val="00680DDA"/>
    <w:rsid w:val="006813BC"/>
    <w:rsid w:val="006813EB"/>
    <w:rsid w:val="006819E7"/>
    <w:rsid w:val="0068233C"/>
    <w:rsid w:val="0068252D"/>
    <w:rsid w:val="00682648"/>
    <w:rsid w:val="006827A7"/>
    <w:rsid w:val="00682C47"/>
    <w:rsid w:val="00682D5F"/>
    <w:rsid w:val="00682F58"/>
    <w:rsid w:val="00682FEB"/>
    <w:rsid w:val="00682FFA"/>
    <w:rsid w:val="00683357"/>
    <w:rsid w:val="006837C7"/>
    <w:rsid w:val="00683E9B"/>
    <w:rsid w:val="0068415F"/>
    <w:rsid w:val="006844FF"/>
    <w:rsid w:val="0068487C"/>
    <w:rsid w:val="00684C2E"/>
    <w:rsid w:val="00684E76"/>
    <w:rsid w:val="00685835"/>
    <w:rsid w:val="00686238"/>
    <w:rsid w:val="00687BBC"/>
    <w:rsid w:val="00687E28"/>
    <w:rsid w:val="00690269"/>
    <w:rsid w:val="00690404"/>
    <w:rsid w:val="006909D1"/>
    <w:rsid w:val="00690B19"/>
    <w:rsid w:val="00690E77"/>
    <w:rsid w:val="00691005"/>
    <w:rsid w:val="006910E0"/>
    <w:rsid w:val="006917D4"/>
    <w:rsid w:val="0069197D"/>
    <w:rsid w:val="00691A85"/>
    <w:rsid w:val="00691D80"/>
    <w:rsid w:val="00691FD6"/>
    <w:rsid w:val="0069252F"/>
    <w:rsid w:val="00692AE5"/>
    <w:rsid w:val="00692B05"/>
    <w:rsid w:val="00692B23"/>
    <w:rsid w:val="006931A1"/>
    <w:rsid w:val="006932F4"/>
    <w:rsid w:val="006934A4"/>
    <w:rsid w:val="006934CC"/>
    <w:rsid w:val="006945C9"/>
    <w:rsid w:val="0069494C"/>
    <w:rsid w:val="00695CC8"/>
    <w:rsid w:val="006967FE"/>
    <w:rsid w:val="00696995"/>
    <w:rsid w:val="00697A91"/>
    <w:rsid w:val="00697D61"/>
    <w:rsid w:val="00697EDA"/>
    <w:rsid w:val="006A0890"/>
    <w:rsid w:val="006A0B72"/>
    <w:rsid w:val="006A1154"/>
    <w:rsid w:val="006A1326"/>
    <w:rsid w:val="006A1D43"/>
    <w:rsid w:val="006A2045"/>
    <w:rsid w:val="006A297D"/>
    <w:rsid w:val="006A3181"/>
    <w:rsid w:val="006A351B"/>
    <w:rsid w:val="006A3FDF"/>
    <w:rsid w:val="006A49F7"/>
    <w:rsid w:val="006A4AB5"/>
    <w:rsid w:val="006A4FBC"/>
    <w:rsid w:val="006A4FD7"/>
    <w:rsid w:val="006A56F7"/>
    <w:rsid w:val="006A5C36"/>
    <w:rsid w:val="006A5D82"/>
    <w:rsid w:val="006A62A6"/>
    <w:rsid w:val="006A633F"/>
    <w:rsid w:val="006A6428"/>
    <w:rsid w:val="006A64A9"/>
    <w:rsid w:val="006A65FE"/>
    <w:rsid w:val="006A6BB2"/>
    <w:rsid w:val="006A70C3"/>
    <w:rsid w:val="006A736F"/>
    <w:rsid w:val="006A765B"/>
    <w:rsid w:val="006B0104"/>
    <w:rsid w:val="006B0E32"/>
    <w:rsid w:val="006B127F"/>
    <w:rsid w:val="006B1382"/>
    <w:rsid w:val="006B18A5"/>
    <w:rsid w:val="006B2F46"/>
    <w:rsid w:val="006B3877"/>
    <w:rsid w:val="006B38A7"/>
    <w:rsid w:val="006B3FC0"/>
    <w:rsid w:val="006B432E"/>
    <w:rsid w:val="006B4455"/>
    <w:rsid w:val="006B47DD"/>
    <w:rsid w:val="006B56FA"/>
    <w:rsid w:val="006B5E28"/>
    <w:rsid w:val="006B5E8B"/>
    <w:rsid w:val="006B5FD6"/>
    <w:rsid w:val="006B613E"/>
    <w:rsid w:val="006B6B66"/>
    <w:rsid w:val="006B7D6A"/>
    <w:rsid w:val="006C0049"/>
    <w:rsid w:val="006C04C2"/>
    <w:rsid w:val="006C079F"/>
    <w:rsid w:val="006C0A26"/>
    <w:rsid w:val="006C0E0A"/>
    <w:rsid w:val="006C0E0F"/>
    <w:rsid w:val="006C0F58"/>
    <w:rsid w:val="006C21C8"/>
    <w:rsid w:val="006C254F"/>
    <w:rsid w:val="006C2C7B"/>
    <w:rsid w:val="006C2D3B"/>
    <w:rsid w:val="006C34A6"/>
    <w:rsid w:val="006C3651"/>
    <w:rsid w:val="006C3973"/>
    <w:rsid w:val="006C3D86"/>
    <w:rsid w:val="006C3E61"/>
    <w:rsid w:val="006C4198"/>
    <w:rsid w:val="006C45EA"/>
    <w:rsid w:val="006C4B94"/>
    <w:rsid w:val="006C5434"/>
    <w:rsid w:val="006C5565"/>
    <w:rsid w:val="006C5913"/>
    <w:rsid w:val="006C5917"/>
    <w:rsid w:val="006C5C64"/>
    <w:rsid w:val="006C60F3"/>
    <w:rsid w:val="006C6160"/>
    <w:rsid w:val="006C619C"/>
    <w:rsid w:val="006C6579"/>
    <w:rsid w:val="006C6954"/>
    <w:rsid w:val="006C7339"/>
    <w:rsid w:val="006C7530"/>
    <w:rsid w:val="006C7556"/>
    <w:rsid w:val="006C7AF6"/>
    <w:rsid w:val="006C7CB5"/>
    <w:rsid w:val="006C7D9A"/>
    <w:rsid w:val="006C7EFB"/>
    <w:rsid w:val="006D03CE"/>
    <w:rsid w:val="006D0543"/>
    <w:rsid w:val="006D09E7"/>
    <w:rsid w:val="006D1258"/>
    <w:rsid w:val="006D147F"/>
    <w:rsid w:val="006D2523"/>
    <w:rsid w:val="006D2927"/>
    <w:rsid w:val="006D2DA4"/>
    <w:rsid w:val="006D3472"/>
    <w:rsid w:val="006D36F5"/>
    <w:rsid w:val="006D3AA7"/>
    <w:rsid w:val="006D3BDF"/>
    <w:rsid w:val="006D3D6E"/>
    <w:rsid w:val="006D457E"/>
    <w:rsid w:val="006D46E3"/>
    <w:rsid w:val="006D4FFD"/>
    <w:rsid w:val="006D5057"/>
    <w:rsid w:val="006D5068"/>
    <w:rsid w:val="006D53BA"/>
    <w:rsid w:val="006D55E3"/>
    <w:rsid w:val="006D667C"/>
    <w:rsid w:val="006D6D00"/>
    <w:rsid w:val="006D7128"/>
    <w:rsid w:val="006D74FD"/>
    <w:rsid w:val="006D776B"/>
    <w:rsid w:val="006D7776"/>
    <w:rsid w:val="006D7DB9"/>
    <w:rsid w:val="006D7F31"/>
    <w:rsid w:val="006D7FCB"/>
    <w:rsid w:val="006E0469"/>
    <w:rsid w:val="006E0912"/>
    <w:rsid w:val="006E09E9"/>
    <w:rsid w:val="006E133E"/>
    <w:rsid w:val="006E179D"/>
    <w:rsid w:val="006E184A"/>
    <w:rsid w:val="006E18AD"/>
    <w:rsid w:val="006E1B66"/>
    <w:rsid w:val="006E2240"/>
    <w:rsid w:val="006E234C"/>
    <w:rsid w:val="006E2ABB"/>
    <w:rsid w:val="006E314B"/>
    <w:rsid w:val="006E36B6"/>
    <w:rsid w:val="006E47B5"/>
    <w:rsid w:val="006E4C3C"/>
    <w:rsid w:val="006E4CD8"/>
    <w:rsid w:val="006E508A"/>
    <w:rsid w:val="006E553E"/>
    <w:rsid w:val="006E5C10"/>
    <w:rsid w:val="006E5E53"/>
    <w:rsid w:val="006E6197"/>
    <w:rsid w:val="006E62D5"/>
    <w:rsid w:val="006E6821"/>
    <w:rsid w:val="006E68E3"/>
    <w:rsid w:val="006E72EF"/>
    <w:rsid w:val="006E7939"/>
    <w:rsid w:val="006E7948"/>
    <w:rsid w:val="006E7F4E"/>
    <w:rsid w:val="006F0687"/>
    <w:rsid w:val="006F0A24"/>
    <w:rsid w:val="006F0AF0"/>
    <w:rsid w:val="006F0F0B"/>
    <w:rsid w:val="006F1166"/>
    <w:rsid w:val="006F119B"/>
    <w:rsid w:val="006F11E1"/>
    <w:rsid w:val="006F2040"/>
    <w:rsid w:val="006F20A2"/>
    <w:rsid w:val="006F2459"/>
    <w:rsid w:val="006F24C2"/>
    <w:rsid w:val="006F2A91"/>
    <w:rsid w:val="006F2B96"/>
    <w:rsid w:val="006F2CD7"/>
    <w:rsid w:val="006F3134"/>
    <w:rsid w:val="006F33DE"/>
    <w:rsid w:val="006F3662"/>
    <w:rsid w:val="006F3756"/>
    <w:rsid w:val="006F3B45"/>
    <w:rsid w:val="006F411B"/>
    <w:rsid w:val="006F42EB"/>
    <w:rsid w:val="006F4856"/>
    <w:rsid w:val="006F5595"/>
    <w:rsid w:val="006F5A7E"/>
    <w:rsid w:val="006F628B"/>
    <w:rsid w:val="006F64B5"/>
    <w:rsid w:val="006F6688"/>
    <w:rsid w:val="006F6D3D"/>
    <w:rsid w:val="006F765F"/>
    <w:rsid w:val="006F77B8"/>
    <w:rsid w:val="006F790A"/>
    <w:rsid w:val="006F7C0B"/>
    <w:rsid w:val="006F7CB3"/>
    <w:rsid w:val="00700B82"/>
    <w:rsid w:val="007010E0"/>
    <w:rsid w:val="007012D0"/>
    <w:rsid w:val="0070171D"/>
    <w:rsid w:val="00701A0D"/>
    <w:rsid w:val="00701AE8"/>
    <w:rsid w:val="00701B56"/>
    <w:rsid w:val="00702984"/>
    <w:rsid w:val="00702B9C"/>
    <w:rsid w:val="00702CF4"/>
    <w:rsid w:val="007032DA"/>
    <w:rsid w:val="007037A0"/>
    <w:rsid w:val="007038AE"/>
    <w:rsid w:val="007038D8"/>
    <w:rsid w:val="00703B4E"/>
    <w:rsid w:val="00703D90"/>
    <w:rsid w:val="00703EA3"/>
    <w:rsid w:val="00703F3E"/>
    <w:rsid w:val="007040C7"/>
    <w:rsid w:val="00704384"/>
    <w:rsid w:val="007044A2"/>
    <w:rsid w:val="00704860"/>
    <w:rsid w:val="00704D3C"/>
    <w:rsid w:val="00704E6F"/>
    <w:rsid w:val="0070516F"/>
    <w:rsid w:val="00705962"/>
    <w:rsid w:val="00705C8B"/>
    <w:rsid w:val="00706362"/>
    <w:rsid w:val="00706373"/>
    <w:rsid w:val="00706870"/>
    <w:rsid w:val="00706959"/>
    <w:rsid w:val="007069F9"/>
    <w:rsid w:val="00706A47"/>
    <w:rsid w:val="0070704D"/>
    <w:rsid w:val="00707421"/>
    <w:rsid w:val="00707B8B"/>
    <w:rsid w:val="00707D06"/>
    <w:rsid w:val="00707E0A"/>
    <w:rsid w:val="00707F66"/>
    <w:rsid w:val="0071031C"/>
    <w:rsid w:val="0071082E"/>
    <w:rsid w:val="0071097C"/>
    <w:rsid w:val="00710CDA"/>
    <w:rsid w:val="00710E2F"/>
    <w:rsid w:val="00710F10"/>
    <w:rsid w:val="007114D5"/>
    <w:rsid w:val="00711E11"/>
    <w:rsid w:val="007121D1"/>
    <w:rsid w:val="007128D6"/>
    <w:rsid w:val="00712BE8"/>
    <w:rsid w:val="00712FA1"/>
    <w:rsid w:val="00712FB9"/>
    <w:rsid w:val="00714A3A"/>
    <w:rsid w:val="00715148"/>
    <w:rsid w:val="00715ABD"/>
    <w:rsid w:val="00715BEA"/>
    <w:rsid w:val="00716A05"/>
    <w:rsid w:val="00716AE0"/>
    <w:rsid w:val="00716B51"/>
    <w:rsid w:val="00716CE8"/>
    <w:rsid w:val="00716DC5"/>
    <w:rsid w:val="007178A9"/>
    <w:rsid w:val="00717933"/>
    <w:rsid w:val="00717C1E"/>
    <w:rsid w:val="0072087B"/>
    <w:rsid w:val="00720986"/>
    <w:rsid w:val="00720D57"/>
    <w:rsid w:val="007217BF"/>
    <w:rsid w:val="0072263E"/>
    <w:rsid w:val="00722F1F"/>
    <w:rsid w:val="007234BC"/>
    <w:rsid w:val="00724941"/>
    <w:rsid w:val="00724CA7"/>
    <w:rsid w:val="00725E78"/>
    <w:rsid w:val="007262CF"/>
    <w:rsid w:val="007263C6"/>
    <w:rsid w:val="007267E3"/>
    <w:rsid w:val="00726B95"/>
    <w:rsid w:val="00726C84"/>
    <w:rsid w:val="00726E04"/>
    <w:rsid w:val="00727063"/>
    <w:rsid w:val="00727218"/>
    <w:rsid w:val="0072736E"/>
    <w:rsid w:val="00727850"/>
    <w:rsid w:val="00727EEF"/>
    <w:rsid w:val="00727F27"/>
    <w:rsid w:val="007301AB"/>
    <w:rsid w:val="007301EC"/>
    <w:rsid w:val="0073064F"/>
    <w:rsid w:val="00730D74"/>
    <w:rsid w:val="00730DC6"/>
    <w:rsid w:val="00730E3C"/>
    <w:rsid w:val="00730EA3"/>
    <w:rsid w:val="007310BA"/>
    <w:rsid w:val="007313B6"/>
    <w:rsid w:val="00731669"/>
    <w:rsid w:val="00731BED"/>
    <w:rsid w:val="00731FB4"/>
    <w:rsid w:val="007323E3"/>
    <w:rsid w:val="0073249C"/>
    <w:rsid w:val="00732A2A"/>
    <w:rsid w:val="00733530"/>
    <w:rsid w:val="00733851"/>
    <w:rsid w:val="007343CF"/>
    <w:rsid w:val="0073552D"/>
    <w:rsid w:val="00735793"/>
    <w:rsid w:val="007358C4"/>
    <w:rsid w:val="00736078"/>
    <w:rsid w:val="00736BC8"/>
    <w:rsid w:val="00736D26"/>
    <w:rsid w:val="00736DF0"/>
    <w:rsid w:val="00737A43"/>
    <w:rsid w:val="00740034"/>
    <w:rsid w:val="007400BD"/>
    <w:rsid w:val="0074015E"/>
    <w:rsid w:val="00740716"/>
    <w:rsid w:val="00740D45"/>
    <w:rsid w:val="00740EEA"/>
    <w:rsid w:val="00741129"/>
    <w:rsid w:val="007412B6"/>
    <w:rsid w:val="007423A8"/>
    <w:rsid w:val="007432BF"/>
    <w:rsid w:val="00743A27"/>
    <w:rsid w:val="00743DB2"/>
    <w:rsid w:val="00743E91"/>
    <w:rsid w:val="00743F60"/>
    <w:rsid w:val="007440D8"/>
    <w:rsid w:val="00744DF5"/>
    <w:rsid w:val="00745514"/>
    <w:rsid w:val="00745A58"/>
    <w:rsid w:val="00745B51"/>
    <w:rsid w:val="00745F9F"/>
    <w:rsid w:val="00746091"/>
    <w:rsid w:val="0074664A"/>
    <w:rsid w:val="00746A07"/>
    <w:rsid w:val="0074706B"/>
    <w:rsid w:val="007477A9"/>
    <w:rsid w:val="00747A02"/>
    <w:rsid w:val="00747D26"/>
    <w:rsid w:val="00747F8C"/>
    <w:rsid w:val="0075005F"/>
    <w:rsid w:val="00750246"/>
    <w:rsid w:val="00750991"/>
    <w:rsid w:val="00750A45"/>
    <w:rsid w:val="00751239"/>
    <w:rsid w:val="00751613"/>
    <w:rsid w:val="00751805"/>
    <w:rsid w:val="00751CBE"/>
    <w:rsid w:val="00751DAE"/>
    <w:rsid w:val="00751E36"/>
    <w:rsid w:val="00751F1F"/>
    <w:rsid w:val="007525C7"/>
    <w:rsid w:val="007528BD"/>
    <w:rsid w:val="007529F5"/>
    <w:rsid w:val="007531F6"/>
    <w:rsid w:val="0075379F"/>
    <w:rsid w:val="00753A29"/>
    <w:rsid w:val="007540D9"/>
    <w:rsid w:val="00754353"/>
    <w:rsid w:val="007554B9"/>
    <w:rsid w:val="007557C0"/>
    <w:rsid w:val="00755A6C"/>
    <w:rsid w:val="007565CB"/>
    <w:rsid w:val="00756C76"/>
    <w:rsid w:val="00756D68"/>
    <w:rsid w:val="00756D70"/>
    <w:rsid w:val="00756F2E"/>
    <w:rsid w:val="0075747C"/>
    <w:rsid w:val="007600FF"/>
    <w:rsid w:val="0076020C"/>
    <w:rsid w:val="0076033D"/>
    <w:rsid w:val="007608F4"/>
    <w:rsid w:val="00760D80"/>
    <w:rsid w:val="007612EC"/>
    <w:rsid w:val="0076193D"/>
    <w:rsid w:val="00762DB1"/>
    <w:rsid w:val="00762E65"/>
    <w:rsid w:val="00763A4D"/>
    <w:rsid w:val="00763FDA"/>
    <w:rsid w:val="00764034"/>
    <w:rsid w:val="007640C4"/>
    <w:rsid w:val="00764234"/>
    <w:rsid w:val="0076428D"/>
    <w:rsid w:val="007646E1"/>
    <w:rsid w:val="00764BF8"/>
    <w:rsid w:val="00764D11"/>
    <w:rsid w:val="00764E04"/>
    <w:rsid w:val="00765752"/>
    <w:rsid w:val="00765AB8"/>
    <w:rsid w:val="00765AE8"/>
    <w:rsid w:val="00766022"/>
    <w:rsid w:val="007662EC"/>
    <w:rsid w:val="00766324"/>
    <w:rsid w:val="00766344"/>
    <w:rsid w:val="00766A0C"/>
    <w:rsid w:val="00766A4D"/>
    <w:rsid w:val="00766B8C"/>
    <w:rsid w:val="007675D4"/>
    <w:rsid w:val="007677CE"/>
    <w:rsid w:val="00767C19"/>
    <w:rsid w:val="007708A1"/>
    <w:rsid w:val="00770931"/>
    <w:rsid w:val="0077093B"/>
    <w:rsid w:val="0077097E"/>
    <w:rsid w:val="00770A2A"/>
    <w:rsid w:val="00770D1D"/>
    <w:rsid w:val="00770FF0"/>
    <w:rsid w:val="00771CC0"/>
    <w:rsid w:val="00771E21"/>
    <w:rsid w:val="007728E0"/>
    <w:rsid w:val="0077310B"/>
    <w:rsid w:val="00773562"/>
    <w:rsid w:val="0077369B"/>
    <w:rsid w:val="007738CD"/>
    <w:rsid w:val="0077404C"/>
    <w:rsid w:val="007740F6"/>
    <w:rsid w:val="00774FD7"/>
    <w:rsid w:val="007751D3"/>
    <w:rsid w:val="00775448"/>
    <w:rsid w:val="00775A70"/>
    <w:rsid w:val="0077601B"/>
    <w:rsid w:val="00776B54"/>
    <w:rsid w:val="00777490"/>
    <w:rsid w:val="00777C3C"/>
    <w:rsid w:val="00777EEB"/>
    <w:rsid w:val="00780183"/>
    <w:rsid w:val="00780793"/>
    <w:rsid w:val="00780924"/>
    <w:rsid w:val="007809D6"/>
    <w:rsid w:val="00780D7F"/>
    <w:rsid w:val="007812E9"/>
    <w:rsid w:val="00781393"/>
    <w:rsid w:val="0078172E"/>
    <w:rsid w:val="007818D1"/>
    <w:rsid w:val="00781BE3"/>
    <w:rsid w:val="00781D31"/>
    <w:rsid w:val="00781F10"/>
    <w:rsid w:val="007820EB"/>
    <w:rsid w:val="0078226B"/>
    <w:rsid w:val="00782454"/>
    <w:rsid w:val="00782B59"/>
    <w:rsid w:val="00782BCB"/>
    <w:rsid w:val="00782D1B"/>
    <w:rsid w:val="0078332B"/>
    <w:rsid w:val="00783453"/>
    <w:rsid w:val="00783C81"/>
    <w:rsid w:val="00783F7E"/>
    <w:rsid w:val="0078410D"/>
    <w:rsid w:val="00784E43"/>
    <w:rsid w:val="00785236"/>
    <w:rsid w:val="007855A1"/>
    <w:rsid w:val="00785638"/>
    <w:rsid w:val="007858AE"/>
    <w:rsid w:val="0078592B"/>
    <w:rsid w:val="007859CB"/>
    <w:rsid w:val="007859ED"/>
    <w:rsid w:val="00785A35"/>
    <w:rsid w:val="007860DD"/>
    <w:rsid w:val="007861E2"/>
    <w:rsid w:val="007863E7"/>
    <w:rsid w:val="0078665D"/>
    <w:rsid w:val="007867FD"/>
    <w:rsid w:val="00786EFF"/>
    <w:rsid w:val="00787178"/>
    <w:rsid w:val="00787385"/>
    <w:rsid w:val="00787405"/>
    <w:rsid w:val="00787B76"/>
    <w:rsid w:val="00790040"/>
    <w:rsid w:val="007904AF"/>
    <w:rsid w:val="0079075C"/>
    <w:rsid w:val="00790A77"/>
    <w:rsid w:val="00790D70"/>
    <w:rsid w:val="00790F2C"/>
    <w:rsid w:val="00791116"/>
    <w:rsid w:val="00791298"/>
    <w:rsid w:val="0079169D"/>
    <w:rsid w:val="0079196A"/>
    <w:rsid w:val="00791AC1"/>
    <w:rsid w:val="00791AE0"/>
    <w:rsid w:val="00791E17"/>
    <w:rsid w:val="00791E98"/>
    <w:rsid w:val="00791F83"/>
    <w:rsid w:val="00792859"/>
    <w:rsid w:val="0079290D"/>
    <w:rsid w:val="00792997"/>
    <w:rsid w:val="00792A26"/>
    <w:rsid w:val="00792FCC"/>
    <w:rsid w:val="007930E3"/>
    <w:rsid w:val="007938C5"/>
    <w:rsid w:val="00794123"/>
    <w:rsid w:val="00794265"/>
    <w:rsid w:val="00794502"/>
    <w:rsid w:val="00794804"/>
    <w:rsid w:val="007948F3"/>
    <w:rsid w:val="00794C75"/>
    <w:rsid w:val="00795159"/>
    <w:rsid w:val="007956FB"/>
    <w:rsid w:val="00795C70"/>
    <w:rsid w:val="00795D5A"/>
    <w:rsid w:val="007963B4"/>
    <w:rsid w:val="00796467"/>
    <w:rsid w:val="00797156"/>
    <w:rsid w:val="007975D4"/>
    <w:rsid w:val="00797738"/>
    <w:rsid w:val="00797787"/>
    <w:rsid w:val="00797C57"/>
    <w:rsid w:val="00797D6C"/>
    <w:rsid w:val="00797E78"/>
    <w:rsid w:val="007A01C5"/>
    <w:rsid w:val="007A083B"/>
    <w:rsid w:val="007A0BDF"/>
    <w:rsid w:val="007A0E05"/>
    <w:rsid w:val="007A0F8E"/>
    <w:rsid w:val="007A10FD"/>
    <w:rsid w:val="007A1222"/>
    <w:rsid w:val="007A12FA"/>
    <w:rsid w:val="007A13E3"/>
    <w:rsid w:val="007A15FF"/>
    <w:rsid w:val="007A1673"/>
    <w:rsid w:val="007A17D5"/>
    <w:rsid w:val="007A1862"/>
    <w:rsid w:val="007A1DF5"/>
    <w:rsid w:val="007A1E2D"/>
    <w:rsid w:val="007A22E9"/>
    <w:rsid w:val="007A24B0"/>
    <w:rsid w:val="007A32DA"/>
    <w:rsid w:val="007A33F7"/>
    <w:rsid w:val="007A395A"/>
    <w:rsid w:val="007A3A49"/>
    <w:rsid w:val="007A429A"/>
    <w:rsid w:val="007A47D6"/>
    <w:rsid w:val="007A4C90"/>
    <w:rsid w:val="007A4E69"/>
    <w:rsid w:val="007A50B2"/>
    <w:rsid w:val="007A5354"/>
    <w:rsid w:val="007A5444"/>
    <w:rsid w:val="007A5488"/>
    <w:rsid w:val="007A5B4C"/>
    <w:rsid w:val="007A5C0A"/>
    <w:rsid w:val="007A5C91"/>
    <w:rsid w:val="007A5DDC"/>
    <w:rsid w:val="007A5E70"/>
    <w:rsid w:val="007A619E"/>
    <w:rsid w:val="007A622B"/>
    <w:rsid w:val="007A62D7"/>
    <w:rsid w:val="007A634D"/>
    <w:rsid w:val="007A6474"/>
    <w:rsid w:val="007A65D2"/>
    <w:rsid w:val="007A6CDD"/>
    <w:rsid w:val="007A7109"/>
    <w:rsid w:val="007A78E2"/>
    <w:rsid w:val="007B030F"/>
    <w:rsid w:val="007B057F"/>
    <w:rsid w:val="007B06EF"/>
    <w:rsid w:val="007B11F6"/>
    <w:rsid w:val="007B1594"/>
    <w:rsid w:val="007B1840"/>
    <w:rsid w:val="007B19A8"/>
    <w:rsid w:val="007B1CCA"/>
    <w:rsid w:val="007B206A"/>
    <w:rsid w:val="007B2256"/>
    <w:rsid w:val="007B22CD"/>
    <w:rsid w:val="007B2764"/>
    <w:rsid w:val="007B3260"/>
    <w:rsid w:val="007B33F1"/>
    <w:rsid w:val="007B3503"/>
    <w:rsid w:val="007B3ACE"/>
    <w:rsid w:val="007B3B12"/>
    <w:rsid w:val="007B4032"/>
    <w:rsid w:val="007B4108"/>
    <w:rsid w:val="007B4116"/>
    <w:rsid w:val="007B415C"/>
    <w:rsid w:val="007B4BFD"/>
    <w:rsid w:val="007B5124"/>
    <w:rsid w:val="007B5380"/>
    <w:rsid w:val="007B547A"/>
    <w:rsid w:val="007B5B29"/>
    <w:rsid w:val="007B5B5E"/>
    <w:rsid w:val="007B5CA5"/>
    <w:rsid w:val="007B62AE"/>
    <w:rsid w:val="007B6485"/>
    <w:rsid w:val="007B65AC"/>
    <w:rsid w:val="007B69E3"/>
    <w:rsid w:val="007B6B5A"/>
    <w:rsid w:val="007B6CB7"/>
    <w:rsid w:val="007B6D25"/>
    <w:rsid w:val="007B6DDA"/>
    <w:rsid w:val="007B6FE4"/>
    <w:rsid w:val="007B735F"/>
    <w:rsid w:val="007B745D"/>
    <w:rsid w:val="007B7838"/>
    <w:rsid w:val="007B7CB0"/>
    <w:rsid w:val="007B7FB6"/>
    <w:rsid w:val="007C0157"/>
    <w:rsid w:val="007C0308"/>
    <w:rsid w:val="007C09E3"/>
    <w:rsid w:val="007C10BC"/>
    <w:rsid w:val="007C17B0"/>
    <w:rsid w:val="007C1F2A"/>
    <w:rsid w:val="007C20A4"/>
    <w:rsid w:val="007C21F3"/>
    <w:rsid w:val="007C2241"/>
    <w:rsid w:val="007C2292"/>
    <w:rsid w:val="007C24C8"/>
    <w:rsid w:val="007C25C7"/>
    <w:rsid w:val="007C28EE"/>
    <w:rsid w:val="007C2AE1"/>
    <w:rsid w:val="007C2B1A"/>
    <w:rsid w:val="007C2C9E"/>
    <w:rsid w:val="007C2FA3"/>
    <w:rsid w:val="007C2FF2"/>
    <w:rsid w:val="007C301A"/>
    <w:rsid w:val="007C348C"/>
    <w:rsid w:val="007C4FA7"/>
    <w:rsid w:val="007C538F"/>
    <w:rsid w:val="007C53C7"/>
    <w:rsid w:val="007C5771"/>
    <w:rsid w:val="007C57C8"/>
    <w:rsid w:val="007C5CB8"/>
    <w:rsid w:val="007C5D1F"/>
    <w:rsid w:val="007C6526"/>
    <w:rsid w:val="007C68A8"/>
    <w:rsid w:val="007C76BB"/>
    <w:rsid w:val="007C7941"/>
    <w:rsid w:val="007C7A6E"/>
    <w:rsid w:val="007C7CB5"/>
    <w:rsid w:val="007D0ED7"/>
    <w:rsid w:val="007D1465"/>
    <w:rsid w:val="007D1BF0"/>
    <w:rsid w:val="007D24D8"/>
    <w:rsid w:val="007D2730"/>
    <w:rsid w:val="007D36A6"/>
    <w:rsid w:val="007D4B44"/>
    <w:rsid w:val="007D4FE7"/>
    <w:rsid w:val="007D500A"/>
    <w:rsid w:val="007D5458"/>
    <w:rsid w:val="007D5BC6"/>
    <w:rsid w:val="007D5F8F"/>
    <w:rsid w:val="007D6232"/>
    <w:rsid w:val="007D6745"/>
    <w:rsid w:val="007D68E8"/>
    <w:rsid w:val="007D6DBD"/>
    <w:rsid w:val="007D6FB7"/>
    <w:rsid w:val="007D73B3"/>
    <w:rsid w:val="007D752C"/>
    <w:rsid w:val="007D7644"/>
    <w:rsid w:val="007D7B75"/>
    <w:rsid w:val="007D7D49"/>
    <w:rsid w:val="007E067A"/>
    <w:rsid w:val="007E06C2"/>
    <w:rsid w:val="007E0C31"/>
    <w:rsid w:val="007E1A1F"/>
    <w:rsid w:val="007E1C5E"/>
    <w:rsid w:val="007E2160"/>
    <w:rsid w:val="007E21B4"/>
    <w:rsid w:val="007E2440"/>
    <w:rsid w:val="007E268C"/>
    <w:rsid w:val="007E3181"/>
    <w:rsid w:val="007E41F2"/>
    <w:rsid w:val="007E42D6"/>
    <w:rsid w:val="007E4DD8"/>
    <w:rsid w:val="007E50B0"/>
    <w:rsid w:val="007E5589"/>
    <w:rsid w:val="007E55F0"/>
    <w:rsid w:val="007E5721"/>
    <w:rsid w:val="007E5AFC"/>
    <w:rsid w:val="007E5B24"/>
    <w:rsid w:val="007E6630"/>
    <w:rsid w:val="007E6C1B"/>
    <w:rsid w:val="007E6DFC"/>
    <w:rsid w:val="007E78F8"/>
    <w:rsid w:val="007E7E59"/>
    <w:rsid w:val="007E7F0A"/>
    <w:rsid w:val="007F0867"/>
    <w:rsid w:val="007F0D99"/>
    <w:rsid w:val="007F0DCB"/>
    <w:rsid w:val="007F1768"/>
    <w:rsid w:val="007F1A9D"/>
    <w:rsid w:val="007F1F99"/>
    <w:rsid w:val="007F2B1D"/>
    <w:rsid w:val="007F2C9C"/>
    <w:rsid w:val="007F2EDE"/>
    <w:rsid w:val="007F2FF1"/>
    <w:rsid w:val="007F33D0"/>
    <w:rsid w:val="007F3B24"/>
    <w:rsid w:val="007F3C82"/>
    <w:rsid w:val="007F4790"/>
    <w:rsid w:val="007F51EF"/>
    <w:rsid w:val="007F560D"/>
    <w:rsid w:val="007F5670"/>
    <w:rsid w:val="007F5C87"/>
    <w:rsid w:val="007F5E58"/>
    <w:rsid w:val="007F6207"/>
    <w:rsid w:val="007F6580"/>
    <w:rsid w:val="007F66FB"/>
    <w:rsid w:val="007F72CD"/>
    <w:rsid w:val="007F768F"/>
    <w:rsid w:val="007F76F3"/>
    <w:rsid w:val="007F7A18"/>
    <w:rsid w:val="007F7E4E"/>
    <w:rsid w:val="007F7E99"/>
    <w:rsid w:val="007F7F64"/>
    <w:rsid w:val="00800400"/>
    <w:rsid w:val="00800823"/>
    <w:rsid w:val="00800A37"/>
    <w:rsid w:val="00800A8C"/>
    <w:rsid w:val="00800E83"/>
    <w:rsid w:val="00800EF5"/>
    <w:rsid w:val="008019FD"/>
    <w:rsid w:val="00801C15"/>
    <w:rsid w:val="00801FA7"/>
    <w:rsid w:val="00802568"/>
    <w:rsid w:val="00802E84"/>
    <w:rsid w:val="00803293"/>
    <w:rsid w:val="00803495"/>
    <w:rsid w:val="008039D1"/>
    <w:rsid w:val="00803BCA"/>
    <w:rsid w:val="00803C1C"/>
    <w:rsid w:val="0080431C"/>
    <w:rsid w:val="008053AE"/>
    <w:rsid w:val="008058E9"/>
    <w:rsid w:val="00805D99"/>
    <w:rsid w:val="00806191"/>
    <w:rsid w:val="008062C4"/>
    <w:rsid w:val="008063B4"/>
    <w:rsid w:val="00806C22"/>
    <w:rsid w:val="00806F12"/>
    <w:rsid w:val="0080791D"/>
    <w:rsid w:val="008102B0"/>
    <w:rsid w:val="0081031C"/>
    <w:rsid w:val="00810BAA"/>
    <w:rsid w:val="00810D5E"/>
    <w:rsid w:val="008111EF"/>
    <w:rsid w:val="00811404"/>
    <w:rsid w:val="008116C4"/>
    <w:rsid w:val="00811719"/>
    <w:rsid w:val="00811C5C"/>
    <w:rsid w:val="00811C63"/>
    <w:rsid w:val="00812447"/>
    <w:rsid w:val="00812787"/>
    <w:rsid w:val="0081388A"/>
    <w:rsid w:val="00814655"/>
    <w:rsid w:val="0081473D"/>
    <w:rsid w:val="0081478A"/>
    <w:rsid w:val="008147B5"/>
    <w:rsid w:val="00814A58"/>
    <w:rsid w:val="00814BA3"/>
    <w:rsid w:val="00814C4C"/>
    <w:rsid w:val="00814C69"/>
    <w:rsid w:val="008153D3"/>
    <w:rsid w:val="00815530"/>
    <w:rsid w:val="00815CDE"/>
    <w:rsid w:val="008164FA"/>
    <w:rsid w:val="008164FF"/>
    <w:rsid w:val="008171B2"/>
    <w:rsid w:val="00817691"/>
    <w:rsid w:val="0082034E"/>
    <w:rsid w:val="0082059F"/>
    <w:rsid w:val="008205E5"/>
    <w:rsid w:val="00820814"/>
    <w:rsid w:val="00820A3C"/>
    <w:rsid w:val="00820D9C"/>
    <w:rsid w:val="00820F50"/>
    <w:rsid w:val="008212E3"/>
    <w:rsid w:val="0082154C"/>
    <w:rsid w:val="008215B3"/>
    <w:rsid w:val="008215CF"/>
    <w:rsid w:val="00821B05"/>
    <w:rsid w:val="00821D07"/>
    <w:rsid w:val="00822140"/>
    <w:rsid w:val="0082282F"/>
    <w:rsid w:val="00822CFF"/>
    <w:rsid w:val="0082303C"/>
    <w:rsid w:val="008230C6"/>
    <w:rsid w:val="008232F2"/>
    <w:rsid w:val="008237A4"/>
    <w:rsid w:val="00823C3A"/>
    <w:rsid w:val="00823DFA"/>
    <w:rsid w:val="0082423E"/>
    <w:rsid w:val="00825C44"/>
    <w:rsid w:val="00826067"/>
    <w:rsid w:val="008265BE"/>
    <w:rsid w:val="008265CA"/>
    <w:rsid w:val="00826978"/>
    <w:rsid w:val="00826EC8"/>
    <w:rsid w:val="00826F1A"/>
    <w:rsid w:val="00827B30"/>
    <w:rsid w:val="00827B70"/>
    <w:rsid w:val="00830516"/>
    <w:rsid w:val="008309B8"/>
    <w:rsid w:val="00830B05"/>
    <w:rsid w:val="00830E1F"/>
    <w:rsid w:val="008310BC"/>
    <w:rsid w:val="008314A9"/>
    <w:rsid w:val="008314E9"/>
    <w:rsid w:val="008314F7"/>
    <w:rsid w:val="00831BDE"/>
    <w:rsid w:val="00831D2A"/>
    <w:rsid w:val="0083221E"/>
    <w:rsid w:val="0083225D"/>
    <w:rsid w:val="00832B48"/>
    <w:rsid w:val="00832D6D"/>
    <w:rsid w:val="0083333D"/>
    <w:rsid w:val="0083337D"/>
    <w:rsid w:val="00833B43"/>
    <w:rsid w:val="00833D7C"/>
    <w:rsid w:val="0083439A"/>
    <w:rsid w:val="00834FF9"/>
    <w:rsid w:val="008352AB"/>
    <w:rsid w:val="00835622"/>
    <w:rsid w:val="0083569A"/>
    <w:rsid w:val="00835884"/>
    <w:rsid w:val="00835A35"/>
    <w:rsid w:val="00835E46"/>
    <w:rsid w:val="00836002"/>
    <w:rsid w:val="00836367"/>
    <w:rsid w:val="00836368"/>
    <w:rsid w:val="0083669F"/>
    <w:rsid w:val="008368F2"/>
    <w:rsid w:val="008373A8"/>
    <w:rsid w:val="00837474"/>
    <w:rsid w:val="0083769C"/>
    <w:rsid w:val="00837717"/>
    <w:rsid w:val="008377E5"/>
    <w:rsid w:val="008407A9"/>
    <w:rsid w:val="00840A96"/>
    <w:rsid w:val="00841274"/>
    <w:rsid w:val="00841658"/>
    <w:rsid w:val="00841908"/>
    <w:rsid w:val="00841C3E"/>
    <w:rsid w:val="0084250A"/>
    <w:rsid w:val="008428B3"/>
    <w:rsid w:val="00842C29"/>
    <w:rsid w:val="00842F54"/>
    <w:rsid w:val="008434ED"/>
    <w:rsid w:val="00843971"/>
    <w:rsid w:val="00843FFE"/>
    <w:rsid w:val="008440EA"/>
    <w:rsid w:val="0084416D"/>
    <w:rsid w:val="00844463"/>
    <w:rsid w:val="0084450E"/>
    <w:rsid w:val="00844545"/>
    <w:rsid w:val="008449AE"/>
    <w:rsid w:val="00844AEB"/>
    <w:rsid w:val="00844DD1"/>
    <w:rsid w:val="00844ED9"/>
    <w:rsid w:val="00845164"/>
    <w:rsid w:val="008455EE"/>
    <w:rsid w:val="00845AE4"/>
    <w:rsid w:val="00845B5D"/>
    <w:rsid w:val="00845C74"/>
    <w:rsid w:val="00845F70"/>
    <w:rsid w:val="00846500"/>
    <w:rsid w:val="00846EA6"/>
    <w:rsid w:val="00847376"/>
    <w:rsid w:val="00847DF8"/>
    <w:rsid w:val="00847E43"/>
    <w:rsid w:val="00850105"/>
    <w:rsid w:val="0085015C"/>
    <w:rsid w:val="008502CB"/>
    <w:rsid w:val="0085031F"/>
    <w:rsid w:val="00850770"/>
    <w:rsid w:val="008507B2"/>
    <w:rsid w:val="00850C1A"/>
    <w:rsid w:val="00850C9D"/>
    <w:rsid w:val="00850E5C"/>
    <w:rsid w:val="008513A6"/>
    <w:rsid w:val="00851447"/>
    <w:rsid w:val="00851631"/>
    <w:rsid w:val="00851931"/>
    <w:rsid w:val="008519D3"/>
    <w:rsid w:val="00851A68"/>
    <w:rsid w:val="00851FA5"/>
    <w:rsid w:val="00852103"/>
    <w:rsid w:val="008523F8"/>
    <w:rsid w:val="0085258D"/>
    <w:rsid w:val="008528B6"/>
    <w:rsid w:val="00852A14"/>
    <w:rsid w:val="00852B19"/>
    <w:rsid w:val="00852E90"/>
    <w:rsid w:val="00852EA5"/>
    <w:rsid w:val="00853587"/>
    <w:rsid w:val="0085395D"/>
    <w:rsid w:val="008539CF"/>
    <w:rsid w:val="00854506"/>
    <w:rsid w:val="008547DE"/>
    <w:rsid w:val="00854A68"/>
    <w:rsid w:val="00854BF8"/>
    <w:rsid w:val="0085503E"/>
    <w:rsid w:val="00855B4C"/>
    <w:rsid w:val="00855DC6"/>
    <w:rsid w:val="00856137"/>
    <w:rsid w:val="0085645B"/>
    <w:rsid w:val="00856C64"/>
    <w:rsid w:val="00856DC3"/>
    <w:rsid w:val="008574BF"/>
    <w:rsid w:val="008579D7"/>
    <w:rsid w:val="00857CDC"/>
    <w:rsid w:val="008603C7"/>
    <w:rsid w:val="00860B3F"/>
    <w:rsid w:val="00860E91"/>
    <w:rsid w:val="00861101"/>
    <w:rsid w:val="008614A5"/>
    <w:rsid w:val="00862509"/>
    <w:rsid w:val="00862542"/>
    <w:rsid w:val="00862A29"/>
    <w:rsid w:val="00862ACE"/>
    <w:rsid w:val="00862E05"/>
    <w:rsid w:val="00862E17"/>
    <w:rsid w:val="0086321C"/>
    <w:rsid w:val="008633E5"/>
    <w:rsid w:val="00863B57"/>
    <w:rsid w:val="008652E1"/>
    <w:rsid w:val="00865526"/>
    <w:rsid w:val="00865573"/>
    <w:rsid w:val="00865881"/>
    <w:rsid w:val="00865CE7"/>
    <w:rsid w:val="0086606A"/>
    <w:rsid w:val="008661D8"/>
    <w:rsid w:val="00866292"/>
    <w:rsid w:val="0086683F"/>
    <w:rsid w:val="00866B43"/>
    <w:rsid w:val="00866E9E"/>
    <w:rsid w:val="0086701E"/>
    <w:rsid w:val="008670D5"/>
    <w:rsid w:val="0086746C"/>
    <w:rsid w:val="00867F46"/>
    <w:rsid w:val="00870146"/>
    <w:rsid w:val="0087064C"/>
    <w:rsid w:val="008708E3"/>
    <w:rsid w:val="00870998"/>
    <w:rsid w:val="008709A7"/>
    <w:rsid w:val="00871782"/>
    <w:rsid w:val="00871BAD"/>
    <w:rsid w:val="00871C6D"/>
    <w:rsid w:val="00871CD8"/>
    <w:rsid w:val="0087257B"/>
    <w:rsid w:val="0087278C"/>
    <w:rsid w:val="0087283E"/>
    <w:rsid w:val="00873521"/>
    <w:rsid w:val="00873603"/>
    <w:rsid w:val="00874234"/>
    <w:rsid w:val="00874BC9"/>
    <w:rsid w:val="00874F54"/>
    <w:rsid w:val="00874F8D"/>
    <w:rsid w:val="00875526"/>
    <w:rsid w:val="00875B4A"/>
    <w:rsid w:val="008763E3"/>
    <w:rsid w:val="008763EF"/>
    <w:rsid w:val="00876481"/>
    <w:rsid w:val="00876879"/>
    <w:rsid w:val="00876DFA"/>
    <w:rsid w:val="00876E38"/>
    <w:rsid w:val="00877294"/>
    <w:rsid w:val="0087729C"/>
    <w:rsid w:val="008800E2"/>
    <w:rsid w:val="00880446"/>
    <w:rsid w:val="008804FE"/>
    <w:rsid w:val="0088149E"/>
    <w:rsid w:val="00881680"/>
    <w:rsid w:val="00881E8A"/>
    <w:rsid w:val="00881F82"/>
    <w:rsid w:val="0088253B"/>
    <w:rsid w:val="00882772"/>
    <w:rsid w:val="00882BE5"/>
    <w:rsid w:val="00882CE0"/>
    <w:rsid w:val="0088306F"/>
    <w:rsid w:val="008830CE"/>
    <w:rsid w:val="0088374C"/>
    <w:rsid w:val="0088390E"/>
    <w:rsid w:val="00883EA6"/>
    <w:rsid w:val="00884704"/>
    <w:rsid w:val="0088470C"/>
    <w:rsid w:val="008848C9"/>
    <w:rsid w:val="00884CC7"/>
    <w:rsid w:val="0088535B"/>
    <w:rsid w:val="0088556F"/>
    <w:rsid w:val="008855D6"/>
    <w:rsid w:val="00885613"/>
    <w:rsid w:val="00885798"/>
    <w:rsid w:val="00885849"/>
    <w:rsid w:val="00885ADE"/>
    <w:rsid w:val="00885EF5"/>
    <w:rsid w:val="00885F2F"/>
    <w:rsid w:val="00886646"/>
    <w:rsid w:val="008872A0"/>
    <w:rsid w:val="0088744E"/>
    <w:rsid w:val="00887BBD"/>
    <w:rsid w:val="00887E7B"/>
    <w:rsid w:val="008903F5"/>
    <w:rsid w:val="00890425"/>
    <w:rsid w:val="00890A91"/>
    <w:rsid w:val="00890C0C"/>
    <w:rsid w:val="00890FD8"/>
    <w:rsid w:val="00890FE9"/>
    <w:rsid w:val="008911D6"/>
    <w:rsid w:val="00891588"/>
    <w:rsid w:val="008921BA"/>
    <w:rsid w:val="0089253D"/>
    <w:rsid w:val="008925BB"/>
    <w:rsid w:val="0089283E"/>
    <w:rsid w:val="00892934"/>
    <w:rsid w:val="00892DC0"/>
    <w:rsid w:val="008932C7"/>
    <w:rsid w:val="0089369A"/>
    <w:rsid w:val="00893727"/>
    <w:rsid w:val="00894971"/>
    <w:rsid w:val="0089550B"/>
    <w:rsid w:val="0089586B"/>
    <w:rsid w:val="008958E6"/>
    <w:rsid w:val="00895B90"/>
    <w:rsid w:val="00895F3B"/>
    <w:rsid w:val="0089635B"/>
    <w:rsid w:val="008968BC"/>
    <w:rsid w:val="0089691E"/>
    <w:rsid w:val="008969A1"/>
    <w:rsid w:val="00896B4F"/>
    <w:rsid w:val="0089707E"/>
    <w:rsid w:val="008976DD"/>
    <w:rsid w:val="00897869"/>
    <w:rsid w:val="008978F0"/>
    <w:rsid w:val="00897AB5"/>
    <w:rsid w:val="00897FCC"/>
    <w:rsid w:val="008A02F6"/>
    <w:rsid w:val="008A060E"/>
    <w:rsid w:val="008A0649"/>
    <w:rsid w:val="008A06D7"/>
    <w:rsid w:val="008A0C3C"/>
    <w:rsid w:val="008A0E54"/>
    <w:rsid w:val="008A0E81"/>
    <w:rsid w:val="008A13D6"/>
    <w:rsid w:val="008A1D91"/>
    <w:rsid w:val="008A1DD8"/>
    <w:rsid w:val="008A2AED"/>
    <w:rsid w:val="008A2C7D"/>
    <w:rsid w:val="008A35E9"/>
    <w:rsid w:val="008A365A"/>
    <w:rsid w:val="008A36A9"/>
    <w:rsid w:val="008A388A"/>
    <w:rsid w:val="008A3B6C"/>
    <w:rsid w:val="008A45E9"/>
    <w:rsid w:val="008A4753"/>
    <w:rsid w:val="008A489C"/>
    <w:rsid w:val="008A48D6"/>
    <w:rsid w:val="008A55BC"/>
    <w:rsid w:val="008A5817"/>
    <w:rsid w:val="008A5BE5"/>
    <w:rsid w:val="008A5E08"/>
    <w:rsid w:val="008A5F8B"/>
    <w:rsid w:val="008A62EF"/>
    <w:rsid w:val="008A6619"/>
    <w:rsid w:val="008A6809"/>
    <w:rsid w:val="008A6A2F"/>
    <w:rsid w:val="008A6B52"/>
    <w:rsid w:val="008A6B80"/>
    <w:rsid w:val="008A6D7F"/>
    <w:rsid w:val="008A6F52"/>
    <w:rsid w:val="008A6FC4"/>
    <w:rsid w:val="008A7136"/>
    <w:rsid w:val="008A7314"/>
    <w:rsid w:val="008A7D04"/>
    <w:rsid w:val="008B01D8"/>
    <w:rsid w:val="008B04FB"/>
    <w:rsid w:val="008B09A6"/>
    <w:rsid w:val="008B0A1E"/>
    <w:rsid w:val="008B0E2E"/>
    <w:rsid w:val="008B13AF"/>
    <w:rsid w:val="008B1B56"/>
    <w:rsid w:val="008B1D4F"/>
    <w:rsid w:val="008B1FFF"/>
    <w:rsid w:val="008B224E"/>
    <w:rsid w:val="008B2502"/>
    <w:rsid w:val="008B28A4"/>
    <w:rsid w:val="008B2AE0"/>
    <w:rsid w:val="008B3264"/>
    <w:rsid w:val="008B35BC"/>
    <w:rsid w:val="008B3A91"/>
    <w:rsid w:val="008B46AA"/>
    <w:rsid w:val="008B4D96"/>
    <w:rsid w:val="008B4F48"/>
    <w:rsid w:val="008B4FB9"/>
    <w:rsid w:val="008B50EF"/>
    <w:rsid w:val="008B51CF"/>
    <w:rsid w:val="008B53A9"/>
    <w:rsid w:val="008B54F9"/>
    <w:rsid w:val="008B62AF"/>
    <w:rsid w:val="008B6520"/>
    <w:rsid w:val="008B6524"/>
    <w:rsid w:val="008B6551"/>
    <w:rsid w:val="008B65F6"/>
    <w:rsid w:val="008B67DD"/>
    <w:rsid w:val="008B6E44"/>
    <w:rsid w:val="008B6E5D"/>
    <w:rsid w:val="008B7170"/>
    <w:rsid w:val="008B7555"/>
    <w:rsid w:val="008B7566"/>
    <w:rsid w:val="008B75B8"/>
    <w:rsid w:val="008B7B45"/>
    <w:rsid w:val="008B7CE5"/>
    <w:rsid w:val="008C032D"/>
    <w:rsid w:val="008C0AE5"/>
    <w:rsid w:val="008C0F9D"/>
    <w:rsid w:val="008C143E"/>
    <w:rsid w:val="008C202E"/>
    <w:rsid w:val="008C250D"/>
    <w:rsid w:val="008C274D"/>
    <w:rsid w:val="008C2B36"/>
    <w:rsid w:val="008C32CE"/>
    <w:rsid w:val="008C33AF"/>
    <w:rsid w:val="008C3723"/>
    <w:rsid w:val="008C49A5"/>
    <w:rsid w:val="008C4B23"/>
    <w:rsid w:val="008C4F53"/>
    <w:rsid w:val="008C5354"/>
    <w:rsid w:val="008C5476"/>
    <w:rsid w:val="008C57F2"/>
    <w:rsid w:val="008C5DFA"/>
    <w:rsid w:val="008C651B"/>
    <w:rsid w:val="008C666A"/>
    <w:rsid w:val="008C68DE"/>
    <w:rsid w:val="008C68EB"/>
    <w:rsid w:val="008C712D"/>
    <w:rsid w:val="008C71BB"/>
    <w:rsid w:val="008C76B5"/>
    <w:rsid w:val="008C781F"/>
    <w:rsid w:val="008C7C2B"/>
    <w:rsid w:val="008C7D4F"/>
    <w:rsid w:val="008D01A6"/>
    <w:rsid w:val="008D0447"/>
    <w:rsid w:val="008D0715"/>
    <w:rsid w:val="008D0D82"/>
    <w:rsid w:val="008D1D3E"/>
    <w:rsid w:val="008D1FF2"/>
    <w:rsid w:val="008D2327"/>
    <w:rsid w:val="008D2DCB"/>
    <w:rsid w:val="008D2FA3"/>
    <w:rsid w:val="008D2FB4"/>
    <w:rsid w:val="008D31CB"/>
    <w:rsid w:val="008D35E4"/>
    <w:rsid w:val="008D3871"/>
    <w:rsid w:val="008D38FA"/>
    <w:rsid w:val="008D3D49"/>
    <w:rsid w:val="008D4448"/>
    <w:rsid w:val="008D4719"/>
    <w:rsid w:val="008D495B"/>
    <w:rsid w:val="008D4E38"/>
    <w:rsid w:val="008D54D9"/>
    <w:rsid w:val="008D5814"/>
    <w:rsid w:val="008D5BA6"/>
    <w:rsid w:val="008D5CA5"/>
    <w:rsid w:val="008D5E25"/>
    <w:rsid w:val="008D5FA6"/>
    <w:rsid w:val="008D5FBD"/>
    <w:rsid w:val="008D6073"/>
    <w:rsid w:val="008D634C"/>
    <w:rsid w:val="008D64C7"/>
    <w:rsid w:val="008D763C"/>
    <w:rsid w:val="008D7669"/>
    <w:rsid w:val="008E0078"/>
    <w:rsid w:val="008E02D5"/>
    <w:rsid w:val="008E05E4"/>
    <w:rsid w:val="008E0649"/>
    <w:rsid w:val="008E07D1"/>
    <w:rsid w:val="008E08FB"/>
    <w:rsid w:val="008E0F12"/>
    <w:rsid w:val="008E10E5"/>
    <w:rsid w:val="008E18AB"/>
    <w:rsid w:val="008E1AB4"/>
    <w:rsid w:val="008E1D4A"/>
    <w:rsid w:val="008E20B2"/>
    <w:rsid w:val="008E21BF"/>
    <w:rsid w:val="008E2673"/>
    <w:rsid w:val="008E2AC8"/>
    <w:rsid w:val="008E3576"/>
    <w:rsid w:val="008E37B2"/>
    <w:rsid w:val="008E38F9"/>
    <w:rsid w:val="008E3F57"/>
    <w:rsid w:val="008E46E6"/>
    <w:rsid w:val="008E492E"/>
    <w:rsid w:val="008E4C13"/>
    <w:rsid w:val="008E4F5B"/>
    <w:rsid w:val="008E52B9"/>
    <w:rsid w:val="008E52C0"/>
    <w:rsid w:val="008E5366"/>
    <w:rsid w:val="008E5407"/>
    <w:rsid w:val="008E5491"/>
    <w:rsid w:val="008E555B"/>
    <w:rsid w:val="008E56A4"/>
    <w:rsid w:val="008E5D1F"/>
    <w:rsid w:val="008E6C0B"/>
    <w:rsid w:val="008E6CC4"/>
    <w:rsid w:val="008E71C1"/>
    <w:rsid w:val="008E742D"/>
    <w:rsid w:val="008E7612"/>
    <w:rsid w:val="008E7AE0"/>
    <w:rsid w:val="008F0B3C"/>
    <w:rsid w:val="008F0BDE"/>
    <w:rsid w:val="008F0E03"/>
    <w:rsid w:val="008F1719"/>
    <w:rsid w:val="008F194E"/>
    <w:rsid w:val="008F195A"/>
    <w:rsid w:val="008F199B"/>
    <w:rsid w:val="008F25C3"/>
    <w:rsid w:val="008F2F6E"/>
    <w:rsid w:val="008F3CA7"/>
    <w:rsid w:val="008F3D3A"/>
    <w:rsid w:val="008F3F19"/>
    <w:rsid w:val="008F4C62"/>
    <w:rsid w:val="008F4F55"/>
    <w:rsid w:val="008F513A"/>
    <w:rsid w:val="008F57CD"/>
    <w:rsid w:val="008F5A8C"/>
    <w:rsid w:val="008F5EDB"/>
    <w:rsid w:val="008F6351"/>
    <w:rsid w:val="008F6375"/>
    <w:rsid w:val="008F6498"/>
    <w:rsid w:val="008F65E6"/>
    <w:rsid w:val="008F6944"/>
    <w:rsid w:val="008F6E2C"/>
    <w:rsid w:val="008F70B9"/>
    <w:rsid w:val="008F764D"/>
    <w:rsid w:val="008F773B"/>
    <w:rsid w:val="008F7FDC"/>
    <w:rsid w:val="008F7FF8"/>
    <w:rsid w:val="0090016F"/>
    <w:rsid w:val="0090039A"/>
    <w:rsid w:val="0090039E"/>
    <w:rsid w:val="00900A33"/>
    <w:rsid w:val="00900E24"/>
    <w:rsid w:val="00901259"/>
    <w:rsid w:val="009013B8"/>
    <w:rsid w:val="0090161C"/>
    <w:rsid w:val="00901A0B"/>
    <w:rsid w:val="00901B88"/>
    <w:rsid w:val="009028C2"/>
    <w:rsid w:val="00902AA0"/>
    <w:rsid w:val="00902F30"/>
    <w:rsid w:val="009030EA"/>
    <w:rsid w:val="009033DB"/>
    <w:rsid w:val="009034E0"/>
    <w:rsid w:val="0090381A"/>
    <w:rsid w:val="00904FAA"/>
    <w:rsid w:val="00904FB7"/>
    <w:rsid w:val="0090512E"/>
    <w:rsid w:val="00905B52"/>
    <w:rsid w:val="00905ECC"/>
    <w:rsid w:val="009060A1"/>
    <w:rsid w:val="00906318"/>
    <w:rsid w:val="00906427"/>
    <w:rsid w:val="00907215"/>
    <w:rsid w:val="00907525"/>
    <w:rsid w:val="0090794B"/>
    <w:rsid w:val="00910C8A"/>
    <w:rsid w:val="00910E07"/>
    <w:rsid w:val="00910E67"/>
    <w:rsid w:val="00910F20"/>
    <w:rsid w:val="00911B72"/>
    <w:rsid w:val="009124B8"/>
    <w:rsid w:val="00912625"/>
    <w:rsid w:val="009126EA"/>
    <w:rsid w:val="00912983"/>
    <w:rsid w:val="00913705"/>
    <w:rsid w:val="00913851"/>
    <w:rsid w:val="0091386B"/>
    <w:rsid w:val="00913871"/>
    <w:rsid w:val="00913984"/>
    <w:rsid w:val="00913C7D"/>
    <w:rsid w:val="00914440"/>
    <w:rsid w:val="0091444B"/>
    <w:rsid w:val="0091554F"/>
    <w:rsid w:val="009156CF"/>
    <w:rsid w:val="00916151"/>
    <w:rsid w:val="009166F1"/>
    <w:rsid w:val="00916D61"/>
    <w:rsid w:val="00916F54"/>
    <w:rsid w:val="00916F98"/>
    <w:rsid w:val="00917432"/>
    <w:rsid w:val="0091744F"/>
    <w:rsid w:val="00917A9A"/>
    <w:rsid w:val="00920315"/>
    <w:rsid w:val="00920865"/>
    <w:rsid w:val="00921B87"/>
    <w:rsid w:val="00922D1D"/>
    <w:rsid w:val="0092310C"/>
    <w:rsid w:val="009233F2"/>
    <w:rsid w:val="00923AB9"/>
    <w:rsid w:val="009241D4"/>
    <w:rsid w:val="009246B0"/>
    <w:rsid w:val="00924721"/>
    <w:rsid w:val="00924AA3"/>
    <w:rsid w:val="0092506E"/>
    <w:rsid w:val="00925831"/>
    <w:rsid w:val="00925CC3"/>
    <w:rsid w:val="009261A8"/>
    <w:rsid w:val="00926792"/>
    <w:rsid w:val="00926B0F"/>
    <w:rsid w:val="00926D2B"/>
    <w:rsid w:val="00927856"/>
    <w:rsid w:val="0092793F"/>
    <w:rsid w:val="00927B11"/>
    <w:rsid w:val="00927D54"/>
    <w:rsid w:val="00927EE2"/>
    <w:rsid w:val="009303D9"/>
    <w:rsid w:val="00930438"/>
    <w:rsid w:val="009304D8"/>
    <w:rsid w:val="009307BC"/>
    <w:rsid w:val="009311A1"/>
    <w:rsid w:val="0093130E"/>
    <w:rsid w:val="00931884"/>
    <w:rsid w:val="00931CD1"/>
    <w:rsid w:val="0093263D"/>
    <w:rsid w:val="00932F2F"/>
    <w:rsid w:val="00933159"/>
    <w:rsid w:val="0093315D"/>
    <w:rsid w:val="00933888"/>
    <w:rsid w:val="00933C64"/>
    <w:rsid w:val="009341E1"/>
    <w:rsid w:val="0093450C"/>
    <w:rsid w:val="009355B7"/>
    <w:rsid w:val="00936099"/>
    <w:rsid w:val="00936692"/>
    <w:rsid w:val="00936AAB"/>
    <w:rsid w:val="00936DB6"/>
    <w:rsid w:val="00936EA6"/>
    <w:rsid w:val="009373FE"/>
    <w:rsid w:val="00937408"/>
    <w:rsid w:val="00937585"/>
    <w:rsid w:val="00937674"/>
    <w:rsid w:val="0094002B"/>
    <w:rsid w:val="00940410"/>
    <w:rsid w:val="009404C8"/>
    <w:rsid w:val="00940CE3"/>
    <w:rsid w:val="0094151D"/>
    <w:rsid w:val="00941C70"/>
    <w:rsid w:val="00941EE0"/>
    <w:rsid w:val="00941F93"/>
    <w:rsid w:val="00942FE0"/>
    <w:rsid w:val="00943832"/>
    <w:rsid w:val="009438A3"/>
    <w:rsid w:val="00944072"/>
    <w:rsid w:val="009440CF"/>
    <w:rsid w:val="009445F4"/>
    <w:rsid w:val="00944CF5"/>
    <w:rsid w:val="00944EA9"/>
    <w:rsid w:val="009451A6"/>
    <w:rsid w:val="00945245"/>
    <w:rsid w:val="00945373"/>
    <w:rsid w:val="00945935"/>
    <w:rsid w:val="009459D7"/>
    <w:rsid w:val="00945DC8"/>
    <w:rsid w:val="009461B0"/>
    <w:rsid w:val="00946703"/>
    <w:rsid w:val="00946826"/>
    <w:rsid w:val="00946845"/>
    <w:rsid w:val="00946A2D"/>
    <w:rsid w:val="00946DE8"/>
    <w:rsid w:val="00947D3A"/>
    <w:rsid w:val="009503D0"/>
    <w:rsid w:val="009503F6"/>
    <w:rsid w:val="0095076A"/>
    <w:rsid w:val="00950A3A"/>
    <w:rsid w:val="00950C10"/>
    <w:rsid w:val="0095123A"/>
    <w:rsid w:val="00951605"/>
    <w:rsid w:val="009518FE"/>
    <w:rsid w:val="00951A89"/>
    <w:rsid w:val="00951C1D"/>
    <w:rsid w:val="00951E9D"/>
    <w:rsid w:val="00951F79"/>
    <w:rsid w:val="009524B6"/>
    <w:rsid w:val="00952770"/>
    <w:rsid w:val="009527CD"/>
    <w:rsid w:val="00952ED6"/>
    <w:rsid w:val="00953858"/>
    <w:rsid w:val="00954665"/>
    <w:rsid w:val="0095474E"/>
    <w:rsid w:val="00954CC3"/>
    <w:rsid w:val="00954E51"/>
    <w:rsid w:val="00955032"/>
    <w:rsid w:val="009558A3"/>
    <w:rsid w:val="00955C69"/>
    <w:rsid w:val="009563B1"/>
    <w:rsid w:val="00956486"/>
    <w:rsid w:val="009565E9"/>
    <w:rsid w:val="009568BF"/>
    <w:rsid w:val="009573AA"/>
    <w:rsid w:val="0095764A"/>
    <w:rsid w:val="00957B82"/>
    <w:rsid w:val="00957D3F"/>
    <w:rsid w:val="009607A2"/>
    <w:rsid w:val="00961444"/>
    <w:rsid w:val="00961D92"/>
    <w:rsid w:val="00962ED1"/>
    <w:rsid w:val="00963076"/>
    <w:rsid w:val="00963199"/>
    <w:rsid w:val="00963204"/>
    <w:rsid w:val="009637F2"/>
    <w:rsid w:val="00963C77"/>
    <w:rsid w:val="009642FA"/>
    <w:rsid w:val="0096452F"/>
    <w:rsid w:val="00964756"/>
    <w:rsid w:val="009647A6"/>
    <w:rsid w:val="00964828"/>
    <w:rsid w:val="00965463"/>
    <w:rsid w:val="0096633E"/>
    <w:rsid w:val="00966958"/>
    <w:rsid w:val="00966965"/>
    <w:rsid w:val="00966A93"/>
    <w:rsid w:val="00966B43"/>
    <w:rsid w:val="00966D54"/>
    <w:rsid w:val="00966F18"/>
    <w:rsid w:val="0096735F"/>
    <w:rsid w:val="009674B0"/>
    <w:rsid w:val="00967AA6"/>
    <w:rsid w:val="00967B98"/>
    <w:rsid w:val="00967E59"/>
    <w:rsid w:val="00970512"/>
    <w:rsid w:val="00970AAD"/>
    <w:rsid w:val="00970EEB"/>
    <w:rsid w:val="009718F7"/>
    <w:rsid w:val="00971F06"/>
    <w:rsid w:val="00971FC5"/>
    <w:rsid w:val="00972203"/>
    <w:rsid w:val="0097254A"/>
    <w:rsid w:val="0097272A"/>
    <w:rsid w:val="00972843"/>
    <w:rsid w:val="0097291D"/>
    <w:rsid w:val="0097293C"/>
    <w:rsid w:val="00972B67"/>
    <w:rsid w:val="00972EA5"/>
    <w:rsid w:val="00973206"/>
    <w:rsid w:val="00973271"/>
    <w:rsid w:val="00973309"/>
    <w:rsid w:val="00973475"/>
    <w:rsid w:val="009738DF"/>
    <w:rsid w:val="00973973"/>
    <w:rsid w:val="00973A67"/>
    <w:rsid w:val="00973FF1"/>
    <w:rsid w:val="00974D90"/>
    <w:rsid w:val="00974E91"/>
    <w:rsid w:val="00975846"/>
    <w:rsid w:val="00975E5A"/>
    <w:rsid w:val="009761C4"/>
    <w:rsid w:val="00976833"/>
    <w:rsid w:val="00976BC1"/>
    <w:rsid w:val="0097720F"/>
    <w:rsid w:val="00977DB0"/>
    <w:rsid w:val="009800DA"/>
    <w:rsid w:val="00980371"/>
    <w:rsid w:val="00980B8A"/>
    <w:rsid w:val="00980C25"/>
    <w:rsid w:val="00980D83"/>
    <w:rsid w:val="00980D9C"/>
    <w:rsid w:val="009813E6"/>
    <w:rsid w:val="00981492"/>
    <w:rsid w:val="00981607"/>
    <w:rsid w:val="00981EAD"/>
    <w:rsid w:val="00981ED2"/>
    <w:rsid w:val="00981F9C"/>
    <w:rsid w:val="00982584"/>
    <w:rsid w:val="00982D26"/>
    <w:rsid w:val="009835F3"/>
    <w:rsid w:val="0098365C"/>
    <w:rsid w:val="00983991"/>
    <w:rsid w:val="00983A72"/>
    <w:rsid w:val="009844BA"/>
    <w:rsid w:val="009847D9"/>
    <w:rsid w:val="00984CF6"/>
    <w:rsid w:val="00984D61"/>
    <w:rsid w:val="00984E5E"/>
    <w:rsid w:val="009850DF"/>
    <w:rsid w:val="00985431"/>
    <w:rsid w:val="00985478"/>
    <w:rsid w:val="009854C7"/>
    <w:rsid w:val="00985DFE"/>
    <w:rsid w:val="00986298"/>
    <w:rsid w:val="009865DF"/>
    <w:rsid w:val="009866E0"/>
    <w:rsid w:val="009868F0"/>
    <w:rsid w:val="00986B03"/>
    <w:rsid w:val="00986CC6"/>
    <w:rsid w:val="0098703C"/>
    <w:rsid w:val="0098726E"/>
    <w:rsid w:val="009879AB"/>
    <w:rsid w:val="00987AFE"/>
    <w:rsid w:val="009901CD"/>
    <w:rsid w:val="009908E6"/>
    <w:rsid w:val="00990D51"/>
    <w:rsid w:val="00990DF0"/>
    <w:rsid w:val="00990FB2"/>
    <w:rsid w:val="00991503"/>
    <w:rsid w:val="00992019"/>
    <w:rsid w:val="00992165"/>
    <w:rsid w:val="009922F7"/>
    <w:rsid w:val="0099274C"/>
    <w:rsid w:val="009927CB"/>
    <w:rsid w:val="00992856"/>
    <w:rsid w:val="009929DC"/>
    <w:rsid w:val="00992A28"/>
    <w:rsid w:val="00992F98"/>
    <w:rsid w:val="00992FCF"/>
    <w:rsid w:val="0099394C"/>
    <w:rsid w:val="0099407F"/>
    <w:rsid w:val="0099413B"/>
    <w:rsid w:val="009941E6"/>
    <w:rsid w:val="009948AD"/>
    <w:rsid w:val="00994B54"/>
    <w:rsid w:val="0099507A"/>
    <w:rsid w:val="00995127"/>
    <w:rsid w:val="00995668"/>
    <w:rsid w:val="0099584F"/>
    <w:rsid w:val="00995851"/>
    <w:rsid w:val="00996096"/>
    <w:rsid w:val="009963FA"/>
    <w:rsid w:val="00996A5B"/>
    <w:rsid w:val="00996B02"/>
    <w:rsid w:val="00996E07"/>
    <w:rsid w:val="00996FAE"/>
    <w:rsid w:val="00997550"/>
    <w:rsid w:val="00997828"/>
    <w:rsid w:val="009979C6"/>
    <w:rsid w:val="00997B79"/>
    <w:rsid w:val="009A0356"/>
    <w:rsid w:val="009A04E7"/>
    <w:rsid w:val="009A073B"/>
    <w:rsid w:val="009A0846"/>
    <w:rsid w:val="009A0F29"/>
    <w:rsid w:val="009A13D8"/>
    <w:rsid w:val="009A154C"/>
    <w:rsid w:val="009A159E"/>
    <w:rsid w:val="009A1A25"/>
    <w:rsid w:val="009A1FEE"/>
    <w:rsid w:val="009A207F"/>
    <w:rsid w:val="009A22E8"/>
    <w:rsid w:val="009A25D9"/>
    <w:rsid w:val="009A28D5"/>
    <w:rsid w:val="009A2E30"/>
    <w:rsid w:val="009A2F91"/>
    <w:rsid w:val="009A34B8"/>
    <w:rsid w:val="009A37E0"/>
    <w:rsid w:val="009A3C59"/>
    <w:rsid w:val="009A4441"/>
    <w:rsid w:val="009A45E4"/>
    <w:rsid w:val="009A47D4"/>
    <w:rsid w:val="009A5259"/>
    <w:rsid w:val="009A5260"/>
    <w:rsid w:val="009A55DE"/>
    <w:rsid w:val="009A56D6"/>
    <w:rsid w:val="009A57CC"/>
    <w:rsid w:val="009A59EC"/>
    <w:rsid w:val="009A5B4B"/>
    <w:rsid w:val="009A5E4C"/>
    <w:rsid w:val="009A5EDD"/>
    <w:rsid w:val="009A60AC"/>
    <w:rsid w:val="009A625A"/>
    <w:rsid w:val="009A64A2"/>
    <w:rsid w:val="009A659C"/>
    <w:rsid w:val="009A6BEE"/>
    <w:rsid w:val="009B0469"/>
    <w:rsid w:val="009B0A35"/>
    <w:rsid w:val="009B17ED"/>
    <w:rsid w:val="009B1857"/>
    <w:rsid w:val="009B1BDD"/>
    <w:rsid w:val="009B2025"/>
    <w:rsid w:val="009B2135"/>
    <w:rsid w:val="009B28AE"/>
    <w:rsid w:val="009B2CFA"/>
    <w:rsid w:val="009B3009"/>
    <w:rsid w:val="009B3139"/>
    <w:rsid w:val="009B3185"/>
    <w:rsid w:val="009B4260"/>
    <w:rsid w:val="009B45E7"/>
    <w:rsid w:val="009B4645"/>
    <w:rsid w:val="009B48E0"/>
    <w:rsid w:val="009B5EE4"/>
    <w:rsid w:val="009B60F0"/>
    <w:rsid w:val="009B6613"/>
    <w:rsid w:val="009B6C88"/>
    <w:rsid w:val="009B7863"/>
    <w:rsid w:val="009B7A57"/>
    <w:rsid w:val="009B7D0D"/>
    <w:rsid w:val="009C0255"/>
    <w:rsid w:val="009C0E08"/>
    <w:rsid w:val="009C0FBF"/>
    <w:rsid w:val="009C178F"/>
    <w:rsid w:val="009C24C2"/>
    <w:rsid w:val="009C2562"/>
    <w:rsid w:val="009C2CEB"/>
    <w:rsid w:val="009C2E71"/>
    <w:rsid w:val="009C3006"/>
    <w:rsid w:val="009C314B"/>
    <w:rsid w:val="009C3C1C"/>
    <w:rsid w:val="009C44A6"/>
    <w:rsid w:val="009C4507"/>
    <w:rsid w:val="009C4C8A"/>
    <w:rsid w:val="009C4CCF"/>
    <w:rsid w:val="009C5608"/>
    <w:rsid w:val="009C5F6F"/>
    <w:rsid w:val="009C5FB0"/>
    <w:rsid w:val="009C606A"/>
    <w:rsid w:val="009C6195"/>
    <w:rsid w:val="009C6466"/>
    <w:rsid w:val="009C66B1"/>
    <w:rsid w:val="009C6836"/>
    <w:rsid w:val="009C6DF5"/>
    <w:rsid w:val="009C76B2"/>
    <w:rsid w:val="009C7D5D"/>
    <w:rsid w:val="009C7EAB"/>
    <w:rsid w:val="009D033D"/>
    <w:rsid w:val="009D0DB4"/>
    <w:rsid w:val="009D0E8A"/>
    <w:rsid w:val="009D16AD"/>
    <w:rsid w:val="009D1992"/>
    <w:rsid w:val="009D1EC7"/>
    <w:rsid w:val="009D245F"/>
    <w:rsid w:val="009D27D1"/>
    <w:rsid w:val="009D2EF4"/>
    <w:rsid w:val="009D3338"/>
    <w:rsid w:val="009D393F"/>
    <w:rsid w:val="009D398A"/>
    <w:rsid w:val="009D3D68"/>
    <w:rsid w:val="009D3DF5"/>
    <w:rsid w:val="009D447D"/>
    <w:rsid w:val="009D51BF"/>
    <w:rsid w:val="009D558D"/>
    <w:rsid w:val="009D592B"/>
    <w:rsid w:val="009D59A3"/>
    <w:rsid w:val="009D5B4A"/>
    <w:rsid w:val="009D5D68"/>
    <w:rsid w:val="009D5E69"/>
    <w:rsid w:val="009D6284"/>
    <w:rsid w:val="009D64C1"/>
    <w:rsid w:val="009D69B9"/>
    <w:rsid w:val="009D69FF"/>
    <w:rsid w:val="009D6A05"/>
    <w:rsid w:val="009D760E"/>
    <w:rsid w:val="009D77C1"/>
    <w:rsid w:val="009D7D6C"/>
    <w:rsid w:val="009E0273"/>
    <w:rsid w:val="009E0963"/>
    <w:rsid w:val="009E0B35"/>
    <w:rsid w:val="009E0DAA"/>
    <w:rsid w:val="009E0E45"/>
    <w:rsid w:val="009E0E80"/>
    <w:rsid w:val="009E13C4"/>
    <w:rsid w:val="009E143B"/>
    <w:rsid w:val="009E1B73"/>
    <w:rsid w:val="009E1BE8"/>
    <w:rsid w:val="009E2448"/>
    <w:rsid w:val="009E2BFC"/>
    <w:rsid w:val="009E3037"/>
    <w:rsid w:val="009E3468"/>
    <w:rsid w:val="009E34A5"/>
    <w:rsid w:val="009E3759"/>
    <w:rsid w:val="009E37C4"/>
    <w:rsid w:val="009E413C"/>
    <w:rsid w:val="009E4516"/>
    <w:rsid w:val="009E4710"/>
    <w:rsid w:val="009E479E"/>
    <w:rsid w:val="009E4831"/>
    <w:rsid w:val="009E4B47"/>
    <w:rsid w:val="009E4BED"/>
    <w:rsid w:val="009E53B4"/>
    <w:rsid w:val="009E5799"/>
    <w:rsid w:val="009E5C5D"/>
    <w:rsid w:val="009E5DC9"/>
    <w:rsid w:val="009E5F93"/>
    <w:rsid w:val="009E60F7"/>
    <w:rsid w:val="009E66A3"/>
    <w:rsid w:val="009E68E8"/>
    <w:rsid w:val="009E7669"/>
    <w:rsid w:val="009E76A2"/>
    <w:rsid w:val="009E76A8"/>
    <w:rsid w:val="009E79B5"/>
    <w:rsid w:val="009E7AC2"/>
    <w:rsid w:val="009E7B0A"/>
    <w:rsid w:val="009F02A8"/>
    <w:rsid w:val="009F0513"/>
    <w:rsid w:val="009F0745"/>
    <w:rsid w:val="009F105A"/>
    <w:rsid w:val="009F1617"/>
    <w:rsid w:val="009F1D79"/>
    <w:rsid w:val="009F1FFD"/>
    <w:rsid w:val="009F2461"/>
    <w:rsid w:val="009F268D"/>
    <w:rsid w:val="009F2A98"/>
    <w:rsid w:val="009F2B6B"/>
    <w:rsid w:val="009F2E6E"/>
    <w:rsid w:val="009F3BA6"/>
    <w:rsid w:val="009F479E"/>
    <w:rsid w:val="009F4B92"/>
    <w:rsid w:val="009F4C68"/>
    <w:rsid w:val="009F4C7C"/>
    <w:rsid w:val="009F5185"/>
    <w:rsid w:val="009F5760"/>
    <w:rsid w:val="009F59DF"/>
    <w:rsid w:val="009F64A2"/>
    <w:rsid w:val="009F6578"/>
    <w:rsid w:val="009F68D2"/>
    <w:rsid w:val="009F68EB"/>
    <w:rsid w:val="009F69C8"/>
    <w:rsid w:val="009F6C57"/>
    <w:rsid w:val="009F6F69"/>
    <w:rsid w:val="009F70EE"/>
    <w:rsid w:val="009F7618"/>
    <w:rsid w:val="009F7A2D"/>
    <w:rsid w:val="00A0001D"/>
    <w:rsid w:val="00A00041"/>
    <w:rsid w:val="00A00977"/>
    <w:rsid w:val="00A00BBC"/>
    <w:rsid w:val="00A00D3F"/>
    <w:rsid w:val="00A01191"/>
    <w:rsid w:val="00A0141C"/>
    <w:rsid w:val="00A01E46"/>
    <w:rsid w:val="00A01FB6"/>
    <w:rsid w:val="00A02152"/>
    <w:rsid w:val="00A0253F"/>
    <w:rsid w:val="00A026CD"/>
    <w:rsid w:val="00A03217"/>
    <w:rsid w:val="00A032E6"/>
    <w:rsid w:val="00A032F3"/>
    <w:rsid w:val="00A03637"/>
    <w:rsid w:val="00A03806"/>
    <w:rsid w:val="00A03818"/>
    <w:rsid w:val="00A03B37"/>
    <w:rsid w:val="00A043E4"/>
    <w:rsid w:val="00A046DF"/>
    <w:rsid w:val="00A04885"/>
    <w:rsid w:val="00A04C09"/>
    <w:rsid w:val="00A04ED4"/>
    <w:rsid w:val="00A050CE"/>
    <w:rsid w:val="00A056CC"/>
    <w:rsid w:val="00A059B3"/>
    <w:rsid w:val="00A05BDF"/>
    <w:rsid w:val="00A05D52"/>
    <w:rsid w:val="00A063FB"/>
    <w:rsid w:val="00A06440"/>
    <w:rsid w:val="00A066B3"/>
    <w:rsid w:val="00A06F84"/>
    <w:rsid w:val="00A072EF"/>
    <w:rsid w:val="00A07FEF"/>
    <w:rsid w:val="00A1068F"/>
    <w:rsid w:val="00A108A5"/>
    <w:rsid w:val="00A10FC3"/>
    <w:rsid w:val="00A11731"/>
    <w:rsid w:val="00A1244B"/>
    <w:rsid w:val="00A12561"/>
    <w:rsid w:val="00A12AD0"/>
    <w:rsid w:val="00A12FFF"/>
    <w:rsid w:val="00A13486"/>
    <w:rsid w:val="00A13710"/>
    <w:rsid w:val="00A137DF"/>
    <w:rsid w:val="00A13DF9"/>
    <w:rsid w:val="00A13E4A"/>
    <w:rsid w:val="00A14225"/>
    <w:rsid w:val="00A1437D"/>
    <w:rsid w:val="00A146B5"/>
    <w:rsid w:val="00A14900"/>
    <w:rsid w:val="00A14E86"/>
    <w:rsid w:val="00A14ED5"/>
    <w:rsid w:val="00A152CA"/>
    <w:rsid w:val="00A15521"/>
    <w:rsid w:val="00A159D5"/>
    <w:rsid w:val="00A15B02"/>
    <w:rsid w:val="00A15D0E"/>
    <w:rsid w:val="00A15E01"/>
    <w:rsid w:val="00A16607"/>
    <w:rsid w:val="00A16620"/>
    <w:rsid w:val="00A166FD"/>
    <w:rsid w:val="00A1677C"/>
    <w:rsid w:val="00A16875"/>
    <w:rsid w:val="00A168A2"/>
    <w:rsid w:val="00A16AAC"/>
    <w:rsid w:val="00A21151"/>
    <w:rsid w:val="00A21561"/>
    <w:rsid w:val="00A22D03"/>
    <w:rsid w:val="00A23697"/>
    <w:rsid w:val="00A2398B"/>
    <w:rsid w:val="00A2474A"/>
    <w:rsid w:val="00A25271"/>
    <w:rsid w:val="00A254C9"/>
    <w:rsid w:val="00A25646"/>
    <w:rsid w:val="00A25EA1"/>
    <w:rsid w:val="00A25F5D"/>
    <w:rsid w:val="00A2603F"/>
    <w:rsid w:val="00A2640D"/>
    <w:rsid w:val="00A26634"/>
    <w:rsid w:val="00A27BFC"/>
    <w:rsid w:val="00A304CE"/>
    <w:rsid w:val="00A3084E"/>
    <w:rsid w:val="00A309B5"/>
    <w:rsid w:val="00A30D21"/>
    <w:rsid w:val="00A30E6C"/>
    <w:rsid w:val="00A3198D"/>
    <w:rsid w:val="00A32043"/>
    <w:rsid w:val="00A352E1"/>
    <w:rsid w:val="00A356C4"/>
    <w:rsid w:val="00A361C2"/>
    <w:rsid w:val="00A36728"/>
    <w:rsid w:val="00A36D8C"/>
    <w:rsid w:val="00A37362"/>
    <w:rsid w:val="00A37EEF"/>
    <w:rsid w:val="00A4081E"/>
    <w:rsid w:val="00A4116A"/>
    <w:rsid w:val="00A41BF2"/>
    <w:rsid w:val="00A429A5"/>
    <w:rsid w:val="00A42BED"/>
    <w:rsid w:val="00A42CE3"/>
    <w:rsid w:val="00A42F20"/>
    <w:rsid w:val="00A43A53"/>
    <w:rsid w:val="00A43C88"/>
    <w:rsid w:val="00A440C3"/>
    <w:rsid w:val="00A445EF"/>
    <w:rsid w:val="00A448AF"/>
    <w:rsid w:val="00A45015"/>
    <w:rsid w:val="00A4554B"/>
    <w:rsid w:val="00A455C7"/>
    <w:rsid w:val="00A45D07"/>
    <w:rsid w:val="00A45F66"/>
    <w:rsid w:val="00A460D2"/>
    <w:rsid w:val="00A4644C"/>
    <w:rsid w:val="00A467DE"/>
    <w:rsid w:val="00A46931"/>
    <w:rsid w:val="00A46A8A"/>
    <w:rsid w:val="00A46E54"/>
    <w:rsid w:val="00A47463"/>
    <w:rsid w:val="00A4757C"/>
    <w:rsid w:val="00A47659"/>
    <w:rsid w:val="00A478D5"/>
    <w:rsid w:val="00A47CBE"/>
    <w:rsid w:val="00A47ED7"/>
    <w:rsid w:val="00A503FA"/>
    <w:rsid w:val="00A50941"/>
    <w:rsid w:val="00A50D47"/>
    <w:rsid w:val="00A50E0B"/>
    <w:rsid w:val="00A51244"/>
    <w:rsid w:val="00A513D3"/>
    <w:rsid w:val="00A517DF"/>
    <w:rsid w:val="00A518CA"/>
    <w:rsid w:val="00A51B41"/>
    <w:rsid w:val="00A51D85"/>
    <w:rsid w:val="00A521A1"/>
    <w:rsid w:val="00A52404"/>
    <w:rsid w:val="00A52546"/>
    <w:rsid w:val="00A5278D"/>
    <w:rsid w:val="00A52790"/>
    <w:rsid w:val="00A528D0"/>
    <w:rsid w:val="00A52AAE"/>
    <w:rsid w:val="00A53070"/>
    <w:rsid w:val="00A531B5"/>
    <w:rsid w:val="00A5320B"/>
    <w:rsid w:val="00A5332E"/>
    <w:rsid w:val="00A535FA"/>
    <w:rsid w:val="00A53CCE"/>
    <w:rsid w:val="00A53F66"/>
    <w:rsid w:val="00A540F1"/>
    <w:rsid w:val="00A54700"/>
    <w:rsid w:val="00A54766"/>
    <w:rsid w:val="00A549B0"/>
    <w:rsid w:val="00A5566E"/>
    <w:rsid w:val="00A55818"/>
    <w:rsid w:val="00A5584E"/>
    <w:rsid w:val="00A558C1"/>
    <w:rsid w:val="00A55B3F"/>
    <w:rsid w:val="00A561B6"/>
    <w:rsid w:val="00A56414"/>
    <w:rsid w:val="00A56555"/>
    <w:rsid w:val="00A5690E"/>
    <w:rsid w:val="00A57D32"/>
    <w:rsid w:val="00A5E64D"/>
    <w:rsid w:val="00A604CF"/>
    <w:rsid w:val="00A604D7"/>
    <w:rsid w:val="00A607CD"/>
    <w:rsid w:val="00A6089A"/>
    <w:rsid w:val="00A60FAB"/>
    <w:rsid w:val="00A61117"/>
    <w:rsid w:val="00A614B2"/>
    <w:rsid w:val="00A61A46"/>
    <w:rsid w:val="00A62041"/>
    <w:rsid w:val="00A62231"/>
    <w:rsid w:val="00A6254E"/>
    <w:rsid w:val="00A627CE"/>
    <w:rsid w:val="00A628B5"/>
    <w:rsid w:val="00A6292D"/>
    <w:rsid w:val="00A629C4"/>
    <w:rsid w:val="00A62B63"/>
    <w:rsid w:val="00A630FC"/>
    <w:rsid w:val="00A63371"/>
    <w:rsid w:val="00A633A3"/>
    <w:rsid w:val="00A634A6"/>
    <w:rsid w:val="00A63843"/>
    <w:rsid w:val="00A639F1"/>
    <w:rsid w:val="00A63D05"/>
    <w:rsid w:val="00A63E5C"/>
    <w:rsid w:val="00A64308"/>
    <w:rsid w:val="00A6472F"/>
    <w:rsid w:val="00A647C7"/>
    <w:rsid w:val="00A64A38"/>
    <w:rsid w:val="00A652AA"/>
    <w:rsid w:val="00A653A4"/>
    <w:rsid w:val="00A65E7A"/>
    <w:rsid w:val="00A663F7"/>
    <w:rsid w:val="00A665C6"/>
    <w:rsid w:val="00A66694"/>
    <w:rsid w:val="00A66979"/>
    <w:rsid w:val="00A66DA0"/>
    <w:rsid w:val="00A67311"/>
    <w:rsid w:val="00A67E68"/>
    <w:rsid w:val="00A70214"/>
    <w:rsid w:val="00A7048B"/>
    <w:rsid w:val="00A707A4"/>
    <w:rsid w:val="00A70936"/>
    <w:rsid w:val="00A7141B"/>
    <w:rsid w:val="00A718DE"/>
    <w:rsid w:val="00A71BB5"/>
    <w:rsid w:val="00A71E60"/>
    <w:rsid w:val="00A724FE"/>
    <w:rsid w:val="00A7275D"/>
    <w:rsid w:val="00A72866"/>
    <w:rsid w:val="00A72A7A"/>
    <w:rsid w:val="00A72B3F"/>
    <w:rsid w:val="00A73259"/>
    <w:rsid w:val="00A73557"/>
    <w:rsid w:val="00A73957"/>
    <w:rsid w:val="00A739F5"/>
    <w:rsid w:val="00A73D41"/>
    <w:rsid w:val="00A73EDF"/>
    <w:rsid w:val="00A73F21"/>
    <w:rsid w:val="00A7436D"/>
    <w:rsid w:val="00A74956"/>
    <w:rsid w:val="00A74D29"/>
    <w:rsid w:val="00A74D64"/>
    <w:rsid w:val="00A7588B"/>
    <w:rsid w:val="00A75892"/>
    <w:rsid w:val="00A75F77"/>
    <w:rsid w:val="00A75FAE"/>
    <w:rsid w:val="00A76441"/>
    <w:rsid w:val="00A767E6"/>
    <w:rsid w:val="00A76959"/>
    <w:rsid w:val="00A76C7E"/>
    <w:rsid w:val="00A7734C"/>
    <w:rsid w:val="00A777BD"/>
    <w:rsid w:val="00A77D9F"/>
    <w:rsid w:val="00A77EEF"/>
    <w:rsid w:val="00A77FCC"/>
    <w:rsid w:val="00A8044D"/>
    <w:rsid w:val="00A80555"/>
    <w:rsid w:val="00A805FB"/>
    <w:rsid w:val="00A8077E"/>
    <w:rsid w:val="00A80829"/>
    <w:rsid w:val="00A80CA8"/>
    <w:rsid w:val="00A80FB4"/>
    <w:rsid w:val="00A813F2"/>
    <w:rsid w:val="00A814AE"/>
    <w:rsid w:val="00A81E80"/>
    <w:rsid w:val="00A827FB"/>
    <w:rsid w:val="00A8334D"/>
    <w:rsid w:val="00A8386A"/>
    <w:rsid w:val="00A83A8D"/>
    <w:rsid w:val="00A83EF3"/>
    <w:rsid w:val="00A8437C"/>
    <w:rsid w:val="00A85253"/>
    <w:rsid w:val="00A85368"/>
    <w:rsid w:val="00A85AE4"/>
    <w:rsid w:val="00A85E96"/>
    <w:rsid w:val="00A85EBC"/>
    <w:rsid w:val="00A85F13"/>
    <w:rsid w:val="00A86756"/>
    <w:rsid w:val="00A86ABB"/>
    <w:rsid w:val="00A873CA"/>
    <w:rsid w:val="00A87626"/>
    <w:rsid w:val="00A904F5"/>
    <w:rsid w:val="00A90756"/>
    <w:rsid w:val="00A909AE"/>
    <w:rsid w:val="00A90F22"/>
    <w:rsid w:val="00A9141F"/>
    <w:rsid w:val="00A91531"/>
    <w:rsid w:val="00A917E9"/>
    <w:rsid w:val="00A91C5E"/>
    <w:rsid w:val="00A91D0F"/>
    <w:rsid w:val="00A91DA8"/>
    <w:rsid w:val="00A91FD3"/>
    <w:rsid w:val="00A920FF"/>
    <w:rsid w:val="00A92A76"/>
    <w:rsid w:val="00A933C0"/>
    <w:rsid w:val="00A93610"/>
    <w:rsid w:val="00A9364C"/>
    <w:rsid w:val="00A93D14"/>
    <w:rsid w:val="00A94483"/>
    <w:rsid w:val="00A94565"/>
    <w:rsid w:val="00A94A45"/>
    <w:rsid w:val="00A9539A"/>
    <w:rsid w:val="00A9594A"/>
    <w:rsid w:val="00A959FC"/>
    <w:rsid w:val="00A95D5D"/>
    <w:rsid w:val="00A95E24"/>
    <w:rsid w:val="00A96242"/>
    <w:rsid w:val="00A96381"/>
    <w:rsid w:val="00A96596"/>
    <w:rsid w:val="00A96614"/>
    <w:rsid w:val="00A96645"/>
    <w:rsid w:val="00A9704E"/>
    <w:rsid w:val="00A9780D"/>
    <w:rsid w:val="00A97F75"/>
    <w:rsid w:val="00AA0560"/>
    <w:rsid w:val="00AA0A92"/>
    <w:rsid w:val="00AA11A0"/>
    <w:rsid w:val="00AA120B"/>
    <w:rsid w:val="00AA1233"/>
    <w:rsid w:val="00AA1697"/>
    <w:rsid w:val="00AA1879"/>
    <w:rsid w:val="00AA1A9D"/>
    <w:rsid w:val="00AA1C4E"/>
    <w:rsid w:val="00AA201F"/>
    <w:rsid w:val="00AA2105"/>
    <w:rsid w:val="00AA223A"/>
    <w:rsid w:val="00AA236A"/>
    <w:rsid w:val="00AA26D5"/>
    <w:rsid w:val="00AA2A2D"/>
    <w:rsid w:val="00AA36A5"/>
    <w:rsid w:val="00AA3BBD"/>
    <w:rsid w:val="00AA3E3D"/>
    <w:rsid w:val="00AA3E4C"/>
    <w:rsid w:val="00AA414F"/>
    <w:rsid w:val="00AA464B"/>
    <w:rsid w:val="00AA4A60"/>
    <w:rsid w:val="00AA4D10"/>
    <w:rsid w:val="00AA52A3"/>
    <w:rsid w:val="00AA5BC3"/>
    <w:rsid w:val="00AA5D59"/>
    <w:rsid w:val="00AA5E9E"/>
    <w:rsid w:val="00AA652D"/>
    <w:rsid w:val="00AA6922"/>
    <w:rsid w:val="00AA6D20"/>
    <w:rsid w:val="00AA768F"/>
    <w:rsid w:val="00AA781A"/>
    <w:rsid w:val="00AA7EEC"/>
    <w:rsid w:val="00AB03BA"/>
    <w:rsid w:val="00AB0EDB"/>
    <w:rsid w:val="00AB104D"/>
    <w:rsid w:val="00AB152A"/>
    <w:rsid w:val="00AB15FB"/>
    <w:rsid w:val="00AB1750"/>
    <w:rsid w:val="00AB198B"/>
    <w:rsid w:val="00AB1B24"/>
    <w:rsid w:val="00AB1E56"/>
    <w:rsid w:val="00AB220C"/>
    <w:rsid w:val="00AB275B"/>
    <w:rsid w:val="00AB2842"/>
    <w:rsid w:val="00AB29B7"/>
    <w:rsid w:val="00AB2E32"/>
    <w:rsid w:val="00AB2EA6"/>
    <w:rsid w:val="00AB37C8"/>
    <w:rsid w:val="00AB39BC"/>
    <w:rsid w:val="00AB3EBF"/>
    <w:rsid w:val="00AB3ED3"/>
    <w:rsid w:val="00AB3FC7"/>
    <w:rsid w:val="00AB447E"/>
    <w:rsid w:val="00AB44F3"/>
    <w:rsid w:val="00AB4BA6"/>
    <w:rsid w:val="00AB4BCA"/>
    <w:rsid w:val="00AB5258"/>
    <w:rsid w:val="00AB575A"/>
    <w:rsid w:val="00AB5CD0"/>
    <w:rsid w:val="00AB5E95"/>
    <w:rsid w:val="00AB705B"/>
    <w:rsid w:val="00AB73BC"/>
    <w:rsid w:val="00AC0211"/>
    <w:rsid w:val="00AC024C"/>
    <w:rsid w:val="00AC050D"/>
    <w:rsid w:val="00AC0760"/>
    <w:rsid w:val="00AC0B2B"/>
    <w:rsid w:val="00AC0C57"/>
    <w:rsid w:val="00AC0F58"/>
    <w:rsid w:val="00AC10C8"/>
    <w:rsid w:val="00AC11E6"/>
    <w:rsid w:val="00AC1223"/>
    <w:rsid w:val="00AC146E"/>
    <w:rsid w:val="00AC1651"/>
    <w:rsid w:val="00AC1CB7"/>
    <w:rsid w:val="00AC2068"/>
    <w:rsid w:val="00AC20CB"/>
    <w:rsid w:val="00AC2322"/>
    <w:rsid w:val="00AC271A"/>
    <w:rsid w:val="00AC28D6"/>
    <w:rsid w:val="00AC2A86"/>
    <w:rsid w:val="00AC3984"/>
    <w:rsid w:val="00AC4780"/>
    <w:rsid w:val="00AC4A4B"/>
    <w:rsid w:val="00AC55CC"/>
    <w:rsid w:val="00AC6B09"/>
    <w:rsid w:val="00AC6BD7"/>
    <w:rsid w:val="00AC6D63"/>
    <w:rsid w:val="00AC6E12"/>
    <w:rsid w:val="00AC704C"/>
    <w:rsid w:val="00AC7314"/>
    <w:rsid w:val="00AC7429"/>
    <w:rsid w:val="00AC749B"/>
    <w:rsid w:val="00AC74F1"/>
    <w:rsid w:val="00AC7A22"/>
    <w:rsid w:val="00AD01B1"/>
    <w:rsid w:val="00AD0599"/>
    <w:rsid w:val="00AD0B7F"/>
    <w:rsid w:val="00AD0F41"/>
    <w:rsid w:val="00AD12C9"/>
    <w:rsid w:val="00AD1C84"/>
    <w:rsid w:val="00AD1C96"/>
    <w:rsid w:val="00AD254E"/>
    <w:rsid w:val="00AD2A54"/>
    <w:rsid w:val="00AD3186"/>
    <w:rsid w:val="00AD3362"/>
    <w:rsid w:val="00AD388B"/>
    <w:rsid w:val="00AD4368"/>
    <w:rsid w:val="00AD4855"/>
    <w:rsid w:val="00AD4B0A"/>
    <w:rsid w:val="00AD4BE4"/>
    <w:rsid w:val="00AD4E12"/>
    <w:rsid w:val="00AD54EC"/>
    <w:rsid w:val="00AD5A01"/>
    <w:rsid w:val="00AD5AFB"/>
    <w:rsid w:val="00AD5D9E"/>
    <w:rsid w:val="00AD5E14"/>
    <w:rsid w:val="00AD6042"/>
    <w:rsid w:val="00AD68D6"/>
    <w:rsid w:val="00AD6923"/>
    <w:rsid w:val="00AD6E83"/>
    <w:rsid w:val="00AD71E8"/>
    <w:rsid w:val="00AD750C"/>
    <w:rsid w:val="00AD79F1"/>
    <w:rsid w:val="00AD7CB5"/>
    <w:rsid w:val="00AD7CF5"/>
    <w:rsid w:val="00AD7CFE"/>
    <w:rsid w:val="00AD7D96"/>
    <w:rsid w:val="00ADCDD7"/>
    <w:rsid w:val="00ADDFD8"/>
    <w:rsid w:val="00AE01DE"/>
    <w:rsid w:val="00AE0BB5"/>
    <w:rsid w:val="00AE0C7E"/>
    <w:rsid w:val="00AE0DB0"/>
    <w:rsid w:val="00AE163E"/>
    <w:rsid w:val="00AE1D49"/>
    <w:rsid w:val="00AE2267"/>
    <w:rsid w:val="00AE2DDD"/>
    <w:rsid w:val="00AE2E28"/>
    <w:rsid w:val="00AE2E36"/>
    <w:rsid w:val="00AE31CF"/>
    <w:rsid w:val="00AE338A"/>
    <w:rsid w:val="00AE3409"/>
    <w:rsid w:val="00AE35DC"/>
    <w:rsid w:val="00AE3901"/>
    <w:rsid w:val="00AE3A73"/>
    <w:rsid w:val="00AE3C72"/>
    <w:rsid w:val="00AE3EBB"/>
    <w:rsid w:val="00AE468A"/>
    <w:rsid w:val="00AE49FD"/>
    <w:rsid w:val="00AE4FBB"/>
    <w:rsid w:val="00AE58EF"/>
    <w:rsid w:val="00AE5924"/>
    <w:rsid w:val="00AE5CBF"/>
    <w:rsid w:val="00AE5F05"/>
    <w:rsid w:val="00AE5F8E"/>
    <w:rsid w:val="00AE603E"/>
    <w:rsid w:val="00AE617D"/>
    <w:rsid w:val="00AE69D8"/>
    <w:rsid w:val="00AE6E51"/>
    <w:rsid w:val="00AE76CF"/>
    <w:rsid w:val="00AE78F3"/>
    <w:rsid w:val="00AE7AD8"/>
    <w:rsid w:val="00AF02D1"/>
    <w:rsid w:val="00AF0717"/>
    <w:rsid w:val="00AF0746"/>
    <w:rsid w:val="00AF0777"/>
    <w:rsid w:val="00AF07BA"/>
    <w:rsid w:val="00AF0BA1"/>
    <w:rsid w:val="00AF107D"/>
    <w:rsid w:val="00AF11AE"/>
    <w:rsid w:val="00AF13E5"/>
    <w:rsid w:val="00AF16E0"/>
    <w:rsid w:val="00AF2B09"/>
    <w:rsid w:val="00AF2DA7"/>
    <w:rsid w:val="00AF2F5D"/>
    <w:rsid w:val="00AF342F"/>
    <w:rsid w:val="00AF357E"/>
    <w:rsid w:val="00AF379B"/>
    <w:rsid w:val="00AF3866"/>
    <w:rsid w:val="00AF3A49"/>
    <w:rsid w:val="00AF3E32"/>
    <w:rsid w:val="00AF4A01"/>
    <w:rsid w:val="00AF4A1E"/>
    <w:rsid w:val="00AF4AE5"/>
    <w:rsid w:val="00AF4C14"/>
    <w:rsid w:val="00AF4D24"/>
    <w:rsid w:val="00AF4E47"/>
    <w:rsid w:val="00AF500F"/>
    <w:rsid w:val="00AF5285"/>
    <w:rsid w:val="00AF53D7"/>
    <w:rsid w:val="00AF54CA"/>
    <w:rsid w:val="00AF57B9"/>
    <w:rsid w:val="00AF5A25"/>
    <w:rsid w:val="00AF5BB0"/>
    <w:rsid w:val="00AF5E9B"/>
    <w:rsid w:val="00AF5FA6"/>
    <w:rsid w:val="00AF6078"/>
    <w:rsid w:val="00AF64A8"/>
    <w:rsid w:val="00AF6614"/>
    <w:rsid w:val="00AF75FA"/>
    <w:rsid w:val="00AF7759"/>
    <w:rsid w:val="00AF79E5"/>
    <w:rsid w:val="00AF7EDC"/>
    <w:rsid w:val="00B00385"/>
    <w:rsid w:val="00B010B5"/>
    <w:rsid w:val="00B01448"/>
    <w:rsid w:val="00B020E2"/>
    <w:rsid w:val="00B0221F"/>
    <w:rsid w:val="00B0227A"/>
    <w:rsid w:val="00B02734"/>
    <w:rsid w:val="00B0311C"/>
    <w:rsid w:val="00B039CB"/>
    <w:rsid w:val="00B03EA5"/>
    <w:rsid w:val="00B04487"/>
    <w:rsid w:val="00B04571"/>
    <w:rsid w:val="00B04EC1"/>
    <w:rsid w:val="00B0565D"/>
    <w:rsid w:val="00B0587F"/>
    <w:rsid w:val="00B060F8"/>
    <w:rsid w:val="00B0650D"/>
    <w:rsid w:val="00B068F8"/>
    <w:rsid w:val="00B068F9"/>
    <w:rsid w:val="00B0690D"/>
    <w:rsid w:val="00B06D43"/>
    <w:rsid w:val="00B074DA"/>
    <w:rsid w:val="00B100CA"/>
    <w:rsid w:val="00B10450"/>
    <w:rsid w:val="00B1051F"/>
    <w:rsid w:val="00B10C23"/>
    <w:rsid w:val="00B114FE"/>
    <w:rsid w:val="00B11A60"/>
    <w:rsid w:val="00B11B7B"/>
    <w:rsid w:val="00B11F81"/>
    <w:rsid w:val="00B122B4"/>
    <w:rsid w:val="00B123CA"/>
    <w:rsid w:val="00B12499"/>
    <w:rsid w:val="00B12C78"/>
    <w:rsid w:val="00B131C0"/>
    <w:rsid w:val="00B13203"/>
    <w:rsid w:val="00B133DE"/>
    <w:rsid w:val="00B13415"/>
    <w:rsid w:val="00B1351E"/>
    <w:rsid w:val="00B13638"/>
    <w:rsid w:val="00B1376B"/>
    <w:rsid w:val="00B13940"/>
    <w:rsid w:val="00B13B05"/>
    <w:rsid w:val="00B13C5E"/>
    <w:rsid w:val="00B13DA1"/>
    <w:rsid w:val="00B140DC"/>
    <w:rsid w:val="00B1454B"/>
    <w:rsid w:val="00B14868"/>
    <w:rsid w:val="00B149A0"/>
    <w:rsid w:val="00B14BB1"/>
    <w:rsid w:val="00B14C89"/>
    <w:rsid w:val="00B14D16"/>
    <w:rsid w:val="00B150C6"/>
    <w:rsid w:val="00B15953"/>
    <w:rsid w:val="00B15980"/>
    <w:rsid w:val="00B15AFA"/>
    <w:rsid w:val="00B16212"/>
    <w:rsid w:val="00B16658"/>
    <w:rsid w:val="00B17590"/>
    <w:rsid w:val="00B203F3"/>
    <w:rsid w:val="00B20C82"/>
    <w:rsid w:val="00B20F7F"/>
    <w:rsid w:val="00B2114D"/>
    <w:rsid w:val="00B21472"/>
    <w:rsid w:val="00B21620"/>
    <w:rsid w:val="00B21956"/>
    <w:rsid w:val="00B21BE9"/>
    <w:rsid w:val="00B2235B"/>
    <w:rsid w:val="00B22465"/>
    <w:rsid w:val="00B22613"/>
    <w:rsid w:val="00B22B0B"/>
    <w:rsid w:val="00B22EAF"/>
    <w:rsid w:val="00B232C8"/>
    <w:rsid w:val="00B234C3"/>
    <w:rsid w:val="00B23682"/>
    <w:rsid w:val="00B23C44"/>
    <w:rsid w:val="00B2492B"/>
    <w:rsid w:val="00B24989"/>
    <w:rsid w:val="00B25025"/>
    <w:rsid w:val="00B254C7"/>
    <w:rsid w:val="00B25542"/>
    <w:rsid w:val="00B25749"/>
    <w:rsid w:val="00B257BB"/>
    <w:rsid w:val="00B25B33"/>
    <w:rsid w:val="00B25D3E"/>
    <w:rsid w:val="00B25E02"/>
    <w:rsid w:val="00B2628B"/>
    <w:rsid w:val="00B2632B"/>
    <w:rsid w:val="00B266EF"/>
    <w:rsid w:val="00B26718"/>
    <w:rsid w:val="00B26A91"/>
    <w:rsid w:val="00B26B7D"/>
    <w:rsid w:val="00B26EE3"/>
    <w:rsid w:val="00B27040"/>
    <w:rsid w:val="00B27479"/>
    <w:rsid w:val="00B30082"/>
    <w:rsid w:val="00B30381"/>
    <w:rsid w:val="00B30564"/>
    <w:rsid w:val="00B30899"/>
    <w:rsid w:val="00B30D5D"/>
    <w:rsid w:val="00B30FB3"/>
    <w:rsid w:val="00B3122D"/>
    <w:rsid w:val="00B31CA0"/>
    <w:rsid w:val="00B321BA"/>
    <w:rsid w:val="00B32A1E"/>
    <w:rsid w:val="00B33076"/>
    <w:rsid w:val="00B33363"/>
    <w:rsid w:val="00B3367F"/>
    <w:rsid w:val="00B33BB4"/>
    <w:rsid w:val="00B33BD3"/>
    <w:rsid w:val="00B3433F"/>
    <w:rsid w:val="00B3436A"/>
    <w:rsid w:val="00B34E52"/>
    <w:rsid w:val="00B35589"/>
    <w:rsid w:val="00B35DD4"/>
    <w:rsid w:val="00B361CD"/>
    <w:rsid w:val="00B36B9F"/>
    <w:rsid w:val="00B36E0A"/>
    <w:rsid w:val="00B36FBA"/>
    <w:rsid w:val="00B37761"/>
    <w:rsid w:val="00B37798"/>
    <w:rsid w:val="00B37F59"/>
    <w:rsid w:val="00B37F60"/>
    <w:rsid w:val="00B402D7"/>
    <w:rsid w:val="00B4031D"/>
    <w:rsid w:val="00B405E5"/>
    <w:rsid w:val="00B406A8"/>
    <w:rsid w:val="00B40C82"/>
    <w:rsid w:val="00B40DF5"/>
    <w:rsid w:val="00B4125E"/>
    <w:rsid w:val="00B419B6"/>
    <w:rsid w:val="00B41BAF"/>
    <w:rsid w:val="00B41C16"/>
    <w:rsid w:val="00B41D3D"/>
    <w:rsid w:val="00B42249"/>
    <w:rsid w:val="00B423EF"/>
    <w:rsid w:val="00B42859"/>
    <w:rsid w:val="00B42EE1"/>
    <w:rsid w:val="00B430E3"/>
    <w:rsid w:val="00B435A2"/>
    <w:rsid w:val="00B43CB5"/>
    <w:rsid w:val="00B44190"/>
    <w:rsid w:val="00B445F2"/>
    <w:rsid w:val="00B44990"/>
    <w:rsid w:val="00B44A76"/>
    <w:rsid w:val="00B44A8A"/>
    <w:rsid w:val="00B44D0D"/>
    <w:rsid w:val="00B452C3"/>
    <w:rsid w:val="00B456BB"/>
    <w:rsid w:val="00B457C8"/>
    <w:rsid w:val="00B45DAB"/>
    <w:rsid w:val="00B45E82"/>
    <w:rsid w:val="00B460B9"/>
    <w:rsid w:val="00B46927"/>
    <w:rsid w:val="00B46D6C"/>
    <w:rsid w:val="00B47022"/>
    <w:rsid w:val="00B47614"/>
    <w:rsid w:val="00B47759"/>
    <w:rsid w:val="00B47993"/>
    <w:rsid w:val="00B479DF"/>
    <w:rsid w:val="00B47E28"/>
    <w:rsid w:val="00B5055B"/>
    <w:rsid w:val="00B50DB9"/>
    <w:rsid w:val="00B51CE8"/>
    <w:rsid w:val="00B524D5"/>
    <w:rsid w:val="00B52A60"/>
    <w:rsid w:val="00B52EA3"/>
    <w:rsid w:val="00B52FD6"/>
    <w:rsid w:val="00B53207"/>
    <w:rsid w:val="00B532AE"/>
    <w:rsid w:val="00B5417F"/>
    <w:rsid w:val="00B541B6"/>
    <w:rsid w:val="00B54271"/>
    <w:rsid w:val="00B54A64"/>
    <w:rsid w:val="00B54E4F"/>
    <w:rsid w:val="00B550D2"/>
    <w:rsid w:val="00B552E1"/>
    <w:rsid w:val="00B55A29"/>
    <w:rsid w:val="00B5606B"/>
    <w:rsid w:val="00B5622A"/>
    <w:rsid w:val="00B56C39"/>
    <w:rsid w:val="00B57070"/>
    <w:rsid w:val="00B5707F"/>
    <w:rsid w:val="00B572A6"/>
    <w:rsid w:val="00B57EA8"/>
    <w:rsid w:val="00B60036"/>
    <w:rsid w:val="00B60669"/>
    <w:rsid w:val="00B60956"/>
    <w:rsid w:val="00B60CED"/>
    <w:rsid w:val="00B60D66"/>
    <w:rsid w:val="00B614E1"/>
    <w:rsid w:val="00B614EC"/>
    <w:rsid w:val="00B61677"/>
    <w:rsid w:val="00B6173F"/>
    <w:rsid w:val="00B62326"/>
    <w:rsid w:val="00B626B4"/>
    <w:rsid w:val="00B63172"/>
    <w:rsid w:val="00B634FA"/>
    <w:rsid w:val="00B635D6"/>
    <w:rsid w:val="00B63816"/>
    <w:rsid w:val="00B639CC"/>
    <w:rsid w:val="00B64472"/>
    <w:rsid w:val="00B64564"/>
    <w:rsid w:val="00B6469D"/>
    <w:rsid w:val="00B64B2D"/>
    <w:rsid w:val="00B65127"/>
    <w:rsid w:val="00B651D9"/>
    <w:rsid w:val="00B65537"/>
    <w:rsid w:val="00B65DE5"/>
    <w:rsid w:val="00B65F42"/>
    <w:rsid w:val="00B66010"/>
    <w:rsid w:val="00B66669"/>
    <w:rsid w:val="00B66711"/>
    <w:rsid w:val="00B67E89"/>
    <w:rsid w:val="00B70062"/>
    <w:rsid w:val="00B700D8"/>
    <w:rsid w:val="00B702F4"/>
    <w:rsid w:val="00B70483"/>
    <w:rsid w:val="00B70770"/>
    <w:rsid w:val="00B70B66"/>
    <w:rsid w:val="00B70C50"/>
    <w:rsid w:val="00B70DB0"/>
    <w:rsid w:val="00B71216"/>
    <w:rsid w:val="00B71557"/>
    <w:rsid w:val="00B7155B"/>
    <w:rsid w:val="00B716F3"/>
    <w:rsid w:val="00B7180B"/>
    <w:rsid w:val="00B71CD4"/>
    <w:rsid w:val="00B71DBD"/>
    <w:rsid w:val="00B72117"/>
    <w:rsid w:val="00B726F3"/>
    <w:rsid w:val="00B72FF6"/>
    <w:rsid w:val="00B730DD"/>
    <w:rsid w:val="00B732B8"/>
    <w:rsid w:val="00B73B7C"/>
    <w:rsid w:val="00B73BEE"/>
    <w:rsid w:val="00B73F29"/>
    <w:rsid w:val="00B7428D"/>
    <w:rsid w:val="00B74978"/>
    <w:rsid w:val="00B758E9"/>
    <w:rsid w:val="00B75C27"/>
    <w:rsid w:val="00B75CBD"/>
    <w:rsid w:val="00B75D4D"/>
    <w:rsid w:val="00B76262"/>
    <w:rsid w:val="00B76887"/>
    <w:rsid w:val="00B768D1"/>
    <w:rsid w:val="00B76D11"/>
    <w:rsid w:val="00B76EEB"/>
    <w:rsid w:val="00B77B4E"/>
    <w:rsid w:val="00B77CC1"/>
    <w:rsid w:val="00B77D07"/>
    <w:rsid w:val="00B77E67"/>
    <w:rsid w:val="00B8029D"/>
    <w:rsid w:val="00B80D17"/>
    <w:rsid w:val="00B8211F"/>
    <w:rsid w:val="00B823D8"/>
    <w:rsid w:val="00B82987"/>
    <w:rsid w:val="00B82A5A"/>
    <w:rsid w:val="00B82B45"/>
    <w:rsid w:val="00B82CF1"/>
    <w:rsid w:val="00B83285"/>
    <w:rsid w:val="00B83A7B"/>
    <w:rsid w:val="00B8455B"/>
    <w:rsid w:val="00B84784"/>
    <w:rsid w:val="00B84D75"/>
    <w:rsid w:val="00B85208"/>
    <w:rsid w:val="00B85380"/>
    <w:rsid w:val="00B85EDA"/>
    <w:rsid w:val="00B85F9F"/>
    <w:rsid w:val="00B8666D"/>
    <w:rsid w:val="00B86964"/>
    <w:rsid w:val="00B86A8B"/>
    <w:rsid w:val="00B86DDA"/>
    <w:rsid w:val="00B86F7A"/>
    <w:rsid w:val="00B87141"/>
    <w:rsid w:val="00B87A8B"/>
    <w:rsid w:val="00B90802"/>
    <w:rsid w:val="00B9092F"/>
    <w:rsid w:val="00B912FB"/>
    <w:rsid w:val="00B915E4"/>
    <w:rsid w:val="00B91B14"/>
    <w:rsid w:val="00B91D4F"/>
    <w:rsid w:val="00B91DC3"/>
    <w:rsid w:val="00B92177"/>
    <w:rsid w:val="00B9220E"/>
    <w:rsid w:val="00B9226E"/>
    <w:rsid w:val="00B92317"/>
    <w:rsid w:val="00B92569"/>
    <w:rsid w:val="00B9256B"/>
    <w:rsid w:val="00B92880"/>
    <w:rsid w:val="00B92FAE"/>
    <w:rsid w:val="00B93138"/>
    <w:rsid w:val="00B931F5"/>
    <w:rsid w:val="00B934AF"/>
    <w:rsid w:val="00B936A2"/>
    <w:rsid w:val="00B93CBD"/>
    <w:rsid w:val="00B94091"/>
    <w:rsid w:val="00B94288"/>
    <w:rsid w:val="00B9463B"/>
    <w:rsid w:val="00B94681"/>
    <w:rsid w:val="00B947B0"/>
    <w:rsid w:val="00B94B21"/>
    <w:rsid w:val="00B94CCD"/>
    <w:rsid w:val="00B951B1"/>
    <w:rsid w:val="00B951F5"/>
    <w:rsid w:val="00B95688"/>
    <w:rsid w:val="00B95EFC"/>
    <w:rsid w:val="00B960C9"/>
    <w:rsid w:val="00B970B3"/>
    <w:rsid w:val="00B979D3"/>
    <w:rsid w:val="00BA028E"/>
    <w:rsid w:val="00BA0381"/>
    <w:rsid w:val="00BA09E2"/>
    <w:rsid w:val="00BA0A85"/>
    <w:rsid w:val="00BA1025"/>
    <w:rsid w:val="00BA143D"/>
    <w:rsid w:val="00BA1F2D"/>
    <w:rsid w:val="00BA2211"/>
    <w:rsid w:val="00BA24CA"/>
    <w:rsid w:val="00BA24F3"/>
    <w:rsid w:val="00BA25B8"/>
    <w:rsid w:val="00BA2C66"/>
    <w:rsid w:val="00BA3592"/>
    <w:rsid w:val="00BA3AF7"/>
    <w:rsid w:val="00BA3C2A"/>
    <w:rsid w:val="00BA4157"/>
    <w:rsid w:val="00BA58C0"/>
    <w:rsid w:val="00BA5969"/>
    <w:rsid w:val="00BA600B"/>
    <w:rsid w:val="00BA605F"/>
    <w:rsid w:val="00BA6213"/>
    <w:rsid w:val="00BA62E3"/>
    <w:rsid w:val="00BA639D"/>
    <w:rsid w:val="00BA660D"/>
    <w:rsid w:val="00BA6A9C"/>
    <w:rsid w:val="00BA6D2A"/>
    <w:rsid w:val="00BA6DFB"/>
    <w:rsid w:val="00BA70CD"/>
    <w:rsid w:val="00BA731F"/>
    <w:rsid w:val="00BA7C65"/>
    <w:rsid w:val="00BA7C97"/>
    <w:rsid w:val="00BB018D"/>
    <w:rsid w:val="00BB03A3"/>
    <w:rsid w:val="00BB03BF"/>
    <w:rsid w:val="00BB064B"/>
    <w:rsid w:val="00BB0E46"/>
    <w:rsid w:val="00BB1003"/>
    <w:rsid w:val="00BB1254"/>
    <w:rsid w:val="00BB1321"/>
    <w:rsid w:val="00BB161D"/>
    <w:rsid w:val="00BB173D"/>
    <w:rsid w:val="00BB19BF"/>
    <w:rsid w:val="00BB1CC1"/>
    <w:rsid w:val="00BB1D1D"/>
    <w:rsid w:val="00BB22EF"/>
    <w:rsid w:val="00BB2303"/>
    <w:rsid w:val="00BB25B8"/>
    <w:rsid w:val="00BB2D86"/>
    <w:rsid w:val="00BB31F1"/>
    <w:rsid w:val="00BB3689"/>
    <w:rsid w:val="00BB4209"/>
    <w:rsid w:val="00BB4780"/>
    <w:rsid w:val="00BB5A5C"/>
    <w:rsid w:val="00BB64B5"/>
    <w:rsid w:val="00BB657B"/>
    <w:rsid w:val="00BB69E8"/>
    <w:rsid w:val="00BB6B25"/>
    <w:rsid w:val="00BB70D4"/>
    <w:rsid w:val="00BB75B6"/>
    <w:rsid w:val="00BB79CF"/>
    <w:rsid w:val="00BC0327"/>
    <w:rsid w:val="00BC0540"/>
    <w:rsid w:val="00BC0B95"/>
    <w:rsid w:val="00BC0D12"/>
    <w:rsid w:val="00BC12F5"/>
    <w:rsid w:val="00BC23E8"/>
    <w:rsid w:val="00BC3420"/>
    <w:rsid w:val="00BC347A"/>
    <w:rsid w:val="00BC37CF"/>
    <w:rsid w:val="00BC410B"/>
    <w:rsid w:val="00BC42BA"/>
    <w:rsid w:val="00BC4C6D"/>
    <w:rsid w:val="00BC4DBB"/>
    <w:rsid w:val="00BC5869"/>
    <w:rsid w:val="00BC5EC9"/>
    <w:rsid w:val="00BC64DB"/>
    <w:rsid w:val="00BC65E1"/>
    <w:rsid w:val="00BC671C"/>
    <w:rsid w:val="00BC7720"/>
    <w:rsid w:val="00BC7B9C"/>
    <w:rsid w:val="00BD02DB"/>
    <w:rsid w:val="00BD0A98"/>
    <w:rsid w:val="00BD0B65"/>
    <w:rsid w:val="00BD0C0E"/>
    <w:rsid w:val="00BD0D69"/>
    <w:rsid w:val="00BD0E39"/>
    <w:rsid w:val="00BD0E58"/>
    <w:rsid w:val="00BD0F99"/>
    <w:rsid w:val="00BD111F"/>
    <w:rsid w:val="00BD15D3"/>
    <w:rsid w:val="00BD1AC3"/>
    <w:rsid w:val="00BD1F86"/>
    <w:rsid w:val="00BD278D"/>
    <w:rsid w:val="00BD2B55"/>
    <w:rsid w:val="00BD2C7F"/>
    <w:rsid w:val="00BD2E36"/>
    <w:rsid w:val="00BD3131"/>
    <w:rsid w:val="00BD31F6"/>
    <w:rsid w:val="00BD3703"/>
    <w:rsid w:val="00BD3799"/>
    <w:rsid w:val="00BD3CD7"/>
    <w:rsid w:val="00BD43BF"/>
    <w:rsid w:val="00BD44AA"/>
    <w:rsid w:val="00BD4697"/>
    <w:rsid w:val="00BD4933"/>
    <w:rsid w:val="00BD5093"/>
    <w:rsid w:val="00BD55D1"/>
    <w:rsid w:val="00BD5B9A"/>
    <w:rsid w:val="00BD5FC9"/>
    <w:rsid w:val="00BD613C"/>
    <w:rsid w:val="00BD670B"/>
    <w:rsid w:val="00BD6FE5"/>
    <w:rsid w:val="00BD7132"/>
    <w:rsid w:val="00BD7206"/>
    <w:rsid w:val="00BD72CE"/>
    <w:rsid w:val="00BD7563"/>
    <w:rsid w:val="00BD7682"/>
    <w:rsid w:val="00BD769B"/>
    <w:rsid w:val="00BD784D"/>
    <w:rsid w:val="00BD7A7B"/>
    <w:rsid w:val="00BD7AE1"/>
    <w:rsid w:val="00BD7B30"/>
    <w:rsid w:val="00BD7EC3"/>
    <w:rsid w:val="00BE00CA"/>
    <w:rsid w:val="00BE01F9"/>
    <w:rsid w:val="00BE04FF"/>
    <w:rsid w:val="00BE060B"/>
    <w:rsid w:val="00BE09D1"/>
    <w:rsid w:val="00BE0B11"/>
    <w:rsid w:val="00BE12AA"/>
    <w:rsid w:val="00BE16ED"/>
    <w:rsid w:val="00BE171A"/>
    <w:rsid w:val="00BE1C91"/>
    <w:rsid w:val="00BE31F4"/>
    <w:rsid w:val="00BE3677"/>
    <w:rsid w:val="00BE3943"/>
    <w:rsid w:val="00BE3A4C"/>
    <w:rsid w:val="00BE4374"/>
    <w:rsid w:val="00BE4836"/>
    <w:rsid w:val="00BE492E"/>
    <w:rsid w:val="00BE4D4D"/>
    <w:rsid w:val="00BE4F49"/>
    <w:rsid w:val="00BE5207"/>
    <w:rsid w:val="00BE530A"/>
    <w:rsid w:val="00BE5390"/>
    <w:rsid w:val="00BE566C"/>
    <w:rsid w:val="00BE5A1E"/>
    <w:rsid w:val="00BE61A3"/>
    <w:rsid w:val="00BE6403"/>
    <w:rsid w:val="00BE6499"/>
    <w:rsid w:val="00BE6699"/>
    <w:rsid w:val="00BE684B"/>
    <w:rsid w:val="00BE68C5"/>
    <w:rsid w:val="00BE6E7B"/>
    <w:rsid w:val="00BE7D3C"/>
    <w:rsid w:val="00BE7EF2"/>
    <w:rsid w:val="00BF014D"/>
    <w:rsid w:val="00BF0BA0"/>
    <w:rsid w:val="00BF1419"/>
    <w:rsid w:val="00BF19E0"/>
    <w:rsid w:val="00BF1D3F"/>
    <w:rsid w:val="00BF1F8D"/>
    <w:rsid w:val="00BF24FD"/>
    <w:rsid w:val="00BF26C5"/>
    <w:rsid w:val="00BF2FBF"/>
    <w:rsid w:val="00BF34CA"/>
    <w:rsid w:val="00BF361B"/>
    <w:rsid w:val="00BF3707"/>
    <w:rsid w:val="00BF38A0"/>
    <w:rsid w:val="00BF3BFA"/>
    <w:rsid w:val="00BF3DB8"/>
    <w:rsid w:val="00BF3F40"/>
    <w:rsid w:val="00BF413E"/>
    <w:rsid w:val="00BF431F"/>
    <w:rsid w:val="00BF4948"/>
    <w:rsid w:val="00BF5EB0"/>
    <w:rsid w:val="00BF5FF6"/>
    <w:rsid w:val="00BF611B"/>
    <w:rsid w:val="00BF65EE"/>
    <w:rsid w:val="00BF6853"/>
    <w:rsid w:val="00BF6DC1"/>
    <w:rsid w:val="00BF702F"/>
    <w:rsid w:val="00BF706D"/>
    <w:rsid w:val="00BF70D4"/>
    <w:rsid w:val="00BF75EF"/>
    <w:rsid w:val="00C0024B"/>
    <w:rsid w:val="00C00435"/>
    <w:rsid w:val="00C0043B"/>
    <w:rsid w:val="00C004F7"/>
    <w:rsid w:val="00C00947"/>
    <w:rsid w:val="00C00A25"/>
    <w:rsid w:val="00C0121F"/>
    <w:rsid w:val="00C01241"/>
    <w:rsid w:val="00C01350"/>
    <w:rsid w:val="00C013F9"/>
    <w:rsid w:val="00C01725"/>
    <w:rsid w:val="00C01E00"/>
    <w:rsid w:val="00C0207F"/>
    <w:rsid w:val="00C020D3"/>
    <w:rsid w:val="00C02112"/>
    <w:rsid w:val="00C022D6"/>
    <w:rsid w:val="00C0269D"/>
    <w:rsid w:val="00C02770"/>
    <w:rsid w:val="00C037E2"/>
    <w:rsid w:val="00C03DB2"/>
    <w:rsid w:val="00C04184"/>
    <w:rsid w:val="00C045ED"/>
    <w:rsid w:val="00C047A8"/>
    <w:rsid w:val="00C0538D"/>
    <w:rsid w:val="00C059D1"/>
    <w:rsid w:val="00C05C19"/>
    <w:rsid w:val="00C05C52"/>
    <w:rsid w:val="00C0634E"/>
    <w:rsid w:val="00C064F1"/>
    <w:rsid w:val="00C06599"/>
    <w:rsid w:val="00C068CC"/>
    <w:rsid w:val="00C06C86"/>
    <w:rsid w:val="00C06F46"/>
    <w:rsid w:val="00C0711E"/>
    <w:rsid w:val="00C07B56"/>
    <w:rsid w:val="00C07D3B"/>
    <w:rsid w:val="00C101E6"/>
    <w:rsid w:val="00C113ED"/>
    <w:rsid w:val="00C11462"/>
    <w:rsid w:val="00C11537"/>
    <w:rsid w:val="00C117B2"/>
    <w:rsid w:val="00C11856"/>
    <w:rsid w:val="00C11A23"/>
    <w:rsid w:val="00C11A74"/>
    <w:rsid w:val="00C11ABF"/>
    <w:rsid w:val="00C11B6B"/>
    <w:rsid w:val="00C1221A"/>
    <w:rsid w:val="00C1256C"/>
    <w:rsid w:val="00C1301B"/>
    <w:rsid w:val="00C13267"/>
    <w:rsid w:val="00C133DB"/>
    <w:rsid w:val="00C134CD"/>
    <w:rsid w:val="00C13B28"/>
    <w:rsid w:val="00C14446"/>
    <w:rsid w:val="00C145B1"/>
    <w:rsid w:val="00C14AAF"/>
    <w:rsid w:val="00C1593B"/>
    <w:rsid w:val="00C16084"/>
    <w:rsid w:val="00C1609C"/>
    <w:rsid w:val="00C16117"/>
    <w:rsid w:val="00C169C8"/>
    <w:rsid w:val="00C17A31"/>
    <w:rsid w:val="00C20312"/>
    <w:rsid w:val="00C20525"/>
    <w:rsid w:val="00C205D5"/>
    <w:rsid w:val="00C206E4"/>
    <w:rsid w:val="00C20A06"/>
    <w:rsid w:val="00C20C31"/>
    <w:rsid w:val="00C214CB"/>
    <w:rsid w:val="00C2196C"/>
    <w:rsid w:val="00C21BC5"/>
    <w:rsid w:val="00C221B5"/>
    <w:rsid w:val="00C22A90"/>
    <w:rsid w:val="00C2332B"/>
    <w:rsid w:val="00C233AD"/>
    <w:rsid w:val="00C247E6"/>
    <w:rsid w:val="00C24836"/>
    <w:rsid w:val="00C2490C"/>
    <w:rsid w:val="00C24B71"/>
    <w:rsid w:val="00C24CE7"/>
    <w:rsid w:val="00C24DB5"/>
    <w:rsid w:val="00C25BC7"/>
    <w:rsid w:val="00C25F08"/>
    <w:rsid w:val="00C26016"/>
    <w:rsid w:val="00C26072"/>
    <w:rsid w:val="00C26271"/>
    <w:rsid w:val="00C266FB"/>
    <w:rsid w:val="00C26958"/>
    <w:rsid w:val="00C27448"/>
    <w:rsid w:val="00C276EC"/>
    <w:rsid w:val="00C27FCF"/>
    <w:rsid w:val="00C30021"/>
    <w:rsid w:val="00C30189"/>
    <w:rsid w:val="00C3073F"/>
    <w:rsid w:val="00C3075A"/>
    <w:rsid w:val="00C30C41"/>
    <w:rsid w:val="00C30ED8"/>
    <w:rsid w:val="00C31416"/>
    <w:rsid w:val="00C31CE2"/>
    <w:rsid w:val="00C3212F"/>
    <w:rsid w:val="00C32171"/>
    <w:rsid w:val="00C32274"/>
    <w:rsid w:val="00C32F8D"/>
    <w:rsid w:val="00C32FA7"/>
    <w:rsid w:val="00C32FBA"/>
    <w:rsid w:val="00C333DD"/>
    <w:rsid w:val="00C334F9"/>
    <w:rsid w:val="00C33618"/>
    <w:rsid w:val="00C33D5D"/>
    <w:rsid w:val="00C33EE5"/>
    <w:rsid w:val="00C343F1"/>
    <w:rsid w:val="00C3447C"/>
    <w:rsid w:val="00C345DB"/>
    <w:rsid w:val="00C350B7"/>
    <w:rsid w:val="00C3541B"/>
    <w:rsid w:val="00C35A06"/>
    <w:rsid w:val="00C35B10"/>
    <w:rsid w:val="00C35C36"/>
    <w:rsid w:val="00C35F73"/>
    <w:rsid w:val="00C3642D"/>
    <w:rsid w:val="00C3694F"/>
    <w:rsid w:val="00C369BA"/>
    <w:rsid w:val="00C36B4C"/>
    <w:rsid w:val="00C36CD1"/>
    <w:rsid w:val="00C372C4"/>
    <w:rsid w:val="00C37446"/>
    <w:rsid w:val="00C375F9"/>
    <w:rsid w:val="00C376B1"/>
    <w:rsid w:val="00C37A94"/>
    <w:rsid w:val="00C40244"/>
    <w:rsid w:val="00C40516"/>
    <w:rsid w:val="00C40CE6"/>
    <w:rsid w:val="00C40D30"/>
    <w:rsid w:val="00C410C2"/>
    <w:rsid w:val="00C4154E"/>
    <w:rsid w:val="00C418BA"/>
    <w:rsid w:val="00C41A4C"/>
    <w:rsid w:val="00C42101"/>
    <w:rsid w:val="00C42DA8"/>
    <w:rsid w:val="00C4346A"/>
    <w:rsid w:val="00C43554"/>
    <w:rsid w:val="00C435D2"/>
    <w:rsid w:val="00C43AFB"/>
    <w:rsid w:val="00C43AFD"/>
    <w:rsid w:val="00C43C3F"/>
    <w:rsid w:val="00C44213"/>
    <w:rsid w:val="00C4421D"/>
    <w:rsid w:val="00C444C9"/>
    <w:rsid w:val="00C44B4C"/>
    <w:rsid w:val="00C44CF4"/>
    <w:rsid w:val="00C4539C"/>
    <w:rsid w:val="00C4545F"/>
    <w:rsid w:val="00C4607B"/>
    <w:rsid w:val="00C4666C"/>
    <w:rsid w:val="00C47182"/>
    <w:rsid w:val="00C47376"/>
    <w:rsid w:val="00C47A0C"/>
    <w:rsid w:val="00C50BAC"/>
    <w:rsid w:val="00C50DAE"/>
    <w:rsid w:val="00C51265"/>
    <w:rsid w:val="00C514DF"/>
    <w:rsid w:val="00C51882"/>
    <w:rsid w:val="00C5203E"/>
    <w:rsid w:val="00C522DA"/>
    <w:rsid w:val="00C52361"/>
    <w:rsid w:val="00C528AB"/>
    <w:rsid w:val="00C52F89"/>
    <w:rsid w:val="00C52FA2"/>
    <w:rsid w:val="00C534EB"/>
    <w:rsid w:val="00C53772"/>
    <w:rsid w:val="00C53C7A"/>
    <w:rsid w:val="00C53D4A"/>
    <w:rsid w:val="00C545CA"/>
    <w:rsid w:val="00C54F2E"/>
    <w:rsid w:val="00C55F53"/>
    <w:rsid w:val="00C563A6"/>
    <w:rsid w:val="00C5736A"/>
    <w:rsid w:val="00C574AA"/>
    <w:rsid w:val="00C575FA"/>
    <w:rsid w:val="00C5767E"/>
    <w:rsid w:val="00C57E8A"/>
    <w:rsid w:val="00C60BCB"/>
    <w:rsid w:val="00C60CC2"/>
    <w:rsid w:val="00C60EF2"/>
    <w:rsid w:val="00C60FB4"/>
    <w:rsid w:val="00C6116B"/>
    <w:rsid w:val="00C6223C"/>
    <w:rsid w:val="00C62524"/>
    <w:rsid w:val="00C629F3"/>
    <w:rsid w:val="00C62DF3"/>
    <w:rsid w:val="00C62EE9"/>
    <w:rsid w:val="00C62FB9"/>
    <w:rsid w:val="00C63490"/>
    <w:rsid w:val="00C63752"/>
    <w:rsid w:val="00C63A1E"/>
    <w:rsid w:val="00C63D52"/>
    <w:rsid w:val="00C6404C"/>
    <w:rsid w:val="00C64201"/>
    <w:rsid w:val="00C64832"/>
    <w:rsid w:val="00C64F39"/>
    <w:rsid w:val="00C65989"/>
    <w:rsid w:val="00C65E71"/>
    <w:rsid w:val="00C6684F"/>
    <w:rsid w:val="00C66E91"/>
    <w:rsid w:val="00C67EE7"/>
    <w:rsid w:val="00C701F4"/>
    <w:rsid w:val="00C70387"/>
    <w:rsid w:val="00C70B8F"/>
    <w:rsid w:val="00C70BE5"/>
    <w:rsid w:val="00C7128C"/>
    <w:rsid w:val="00C71435"/>
    <w:rsid w:val="00C7197B"/>
    <w:rsid w:val="00C71CB7"/>
    <w:rsid w:val="00C71F56"/>
    <w:rsid w:val="00C71FE6"/>
    <w:rsid w:val="00C7209B"/>
    <w:rsid w:val="00C725B8"/>
    <w:rsid w:val="00C7284C"/>
    <w:rsid w:val="00C72CB3"/>
    <w:rsid w:val="00C72EA3"/>
    <w:rsid w:val="00C72EDC"/>
    <w:rsid w:val="00C73787"/>
    <w:rsid w:val="00C73AD0"/>
    <w:rsid w:val="00C73B24"/>
    <w:rsid w:val="00C74A0C"/>
    <w:rsid w:val="00C74CEF"/>
    <w:rsid w:val="00C75900"/>
    <w:rsid w:val="00C75A6F"/>
    <w:rsid w:val="00C75C9F"/>
    <w:rsid w:val="00C75D21"/>
    <w:rsid w:val="00C76250"/>
    <w:rsid w:val="00C762D8"/>
    <w:rsid w:val="00C7644D"/>
    <w:rsid w:val="00C76876"/>
    <w:rsid w:val="00C76A56"/>
    <w:rsid w:val="00C7787C"/>
    <w:rsid w:val="00C77B25"/>
    <w:rsid w:val="00C77D94"/>
    <w:rsid w:val="00C77EF2"/>
    <w:rsid w:val="00C803ED"/>
    <w:rsid w:val="00C80A06"/>
    <w:rsid w:val="00C811FE"/>
    <w:rsid w:val="00C8141D"/>
    <w:rsid w:val="00C81C5D"/>
    <w:rsid w:val="00C81FB6"/>
    <w:rsid w:val="00C8203E"/>
    <w:rsid w:val="00C8234D"/>
    <w:rsid w:val="00C825F2"/>
    <w:rsid w:val="00C8272A"/>
    <w:rsid w:val="00C82A02"/>
    <w:rsid w:val="00C8304A"/>
    <w:rsid w:val="00C84771"/>
    <w:rsid w:val="00C851CD"/>
    <w:rsid w:val="00C85437"/>
    <w:rsid w:val="00C85E36"/>
    <w:rsid w:val="00C85ED9"/>
    <w:rsid w:val="00C85F7F"/>
    <w:rsid w:val="00C862CF"/>
    <w:rsid w:val="00C86581"/>
    <w:rsid w:val="00C8693C"/>
    <w:rsid w:val="00C8698C"/>
    <w:rsid w:val="00C86E7C"/>
    <w:rsid w:val="00C8717A"/>
    <w:rsid w:val="00C874CF"/>
    <w:rsid w:val="00C87A08"/>
    <w:rsid w:val="00C87B68"/>
    <w:rsid w:val="00C90079"/>
    <w:rsid w:val="00C901A4"/>
    <w:rsid w:val="00C90BE4"/>
    <w:rsid w:val="00C90EE4"/>
    <w:rsid w:val="00C911AE"/>
    <w:rsid w:val="00C919A4"/>
    <w:rsid w:val="00C91D27"/>
    <w:rsid w:val="00C9212E"/>
    <w:rsid w:val="00C9284A"/>
    <w:rsid w:val="00C9399D"/>
    <w:rsid w:val="00C93E06"/>
    <w:rsid w:val="00C93E86"/>
    <w:rsid w:val="00C945D9"/>
    <w:rsid w:val="00C94937"/>
    <w:rsid w:val="00C94E65"/>
    <w:rsid w:val="00C953DA"/>
    <w:rsid w:val="00C95674"/>
    <w:rsid w:val="00C95A42"/>
    <w:rsid w:val="00C961D3"/>
    <w:rsid w:val="00C96941"/>
    <w:rsid w:val="00C96A94"/>
    <w:rsid w:val="00C96EB4"/>
    <w:rsid w:val="00C96FE0"/>
    <w:rsid w:val="00C97282"/>
    <w:rsid w:val="00C97A90"/>
    <w:rsid w:val="00CA0426"/>
    <w:rsid w:val="00CA0671"/>
    <w:rsid w:val="00CA08F7"/>
    <w:rsid w:val="00CA092A"/>
    <w:rsid w:val="00CA0F1D"/>
    <w:rsid w:val="00CA1680"/>
    <w:rsid w:val="00CA2251"/>
    <w:rsid w:val="00CA27A1"/>
    <w:rsid w:val="00CA310E"/>
    <w:rsid w:val="00CA39F4"/>
    <w:rsid w:val="00CA3CAD"/>
    <w:rsid w:val="00CA3EEB"/>
    <w:rsid w:val="00CA426A"/>
    <w:rsid w:val="00CA4290"/>
    <w:rsid w:val="00CA4392"/>
    <w:rsid w:val="00CA4394"/>
    <w:rsid w:val="00CA4B58"/>
    <w:rsid w:val="00CA4C82"/>
    <w:rsid w:val="00CA4DF7"/>
    <w:rsid w:val="00CA4F63"/>
    <w:rsid w:val="00CA54A0"/>
    <w:rsid w:val="00CA5766"/>
    <w:rsid w:val="00CA5823"/>
    <w:rsid w:val="00CA59BF"/>
    <w:rsid w:val="00CA5A46"/>
    <w:rsid w:val="00CA640F"/>
    <w:rsid w:val="00CA6A4E"/>
    <w:rsid w:val="00CA6AE8"/>
    <w:rsid w:val="00CA75C2"/>
    <w:rsid w:val="00CA7A28"/>
    <w:rsid w:val="00CB0268"/>
    <w:rsid w:val="00CB115B"/>
    <w:rsid w:val="00CB1200"/>
    <w:rsid w:val="00CB125B"/>
    <w:rsid w:val="00CB1520"/>
    <w:rsid w:val="00CB1AA8"/>
    <w:rsid w:val="00CB1B51"/>
    <w:rsid w:val="00CB1F3A"/>
    <w:rsid w:val="00CB201A"/>
    <w:rsid w:val="00CB2169"/>
    <w:rsid w:val="00CB25FC"/>
    <w:rsid w:val="00CB261C"/>
    <w:rsid w:val="00CB2822"/>
    <w:rsid w:val="00CB2C57"/>
    <w:rsid w:val="00CB2CC1"/>
    <w:rsid w:val="00CB2D19"/>
    <w:rsid w:val="00CB30EE"/>
    <w:rsid w:val="00CB34BF"/>
    <w:rsid w:val="00CB364A"/>
    <w:rsid w:val="00CB3921"/>
    <w:rsid w:val="00CB396E"/>
    <w:rsid w:val="00CB42C3"/>
    <w:rsid w:val="00CB509D"/>
    <w:rsid w:val="00CB50A3"/>
    <w:rsid w:val="00CB51EB"/>
    <w:rsid w:val="00CB5229"/>
    <w:rsid w:val="00CB5CC8"/>
    <w:rsid w:val="00CB631E"/>
    <w:rsid w:val="00CB64C3"/>
    <w:rsid w:val="00CB6CE6"/>
    <w:rsid w:val="00CB6D73"/>
    <w:rsid w:val="00CB6E47"/>
    <w:rsid w:val="00CB7295"/>
    <w:rsid w:val="00CC052D"/>
    <w:rsid w:val="00CC081A"/>
    <w:rsid w:val="00CC0920"/>
    <w:rsid w:val="00CC0A31"/>
    <w:rsid w:val="00CC0C06"/>
    <w:rsid w:val="00CC0CDC"/>
    <w:rsid w:val="00CC0D23"/>
    <w:rsid w:val="00CC0D4B"/>
    <w:rsid w:val="00CC0D74"/>
    <w:rsid w:val="00CC0EC1"/>
    <w:rsid w:val="00CC1031"/>
    <w:rsid w:val="00CC1282"/>
    <w:rsid w:val="00CC136F"/>
    <w:rsid w:val="00CC1471"/>
    <w:rsid w:val="00CC14B2"/>
    <w:rsid w:val="00CC1506"/>
    <w:rsid w:val="00CC15AC"/>
    <w:rsid w:val="00CC15C7"/>
    <w:rsid w:val="00CC171D"/>
    <w:rsid w:val="00CC2043"/>
    <w:rsid w:val="00CC3311"/>
    <w:rsid w:val="00CC393F"/>
    <w:rsid w:val="00CC3B22"/>
    <w:rsid w:val="00CC3F58"/>
    <w:rsid w:val="00CC4974"/>
    <w:rsid w:val="00CC4DCA"/>
    <w:rsid w:val="00CC52A3"/>
    <w:rsid w:val="00CC54A6"/>
    <w:rsid w:val="00CC54B9"/>
    <w:rsid w:val="00CC55FF"/>
    <w:rsid w:val="00CC5680"/>
    <w:rsid w:val="00CC577F"/>
    <w:rsid w:val="00CC5F14"/>
    <w:rsid w:val="00CC613A"/>
    <w:rsid w:val="00CC622D"/>
    <w:rsid w:val="00CC6556"/>
    <w:rsid w:val="00CC694A"/>
    <w:rsid w:val="00CC7061"/>
    <w:rsid w:val="00CC70DF"/>
    <w:rsid w:val="00CC7137"/>
    <w:rsid w:val="00CC719D"/>
    <w:rsid w:val="00CC759F"/>
    <w:rsid w:val="00CC7671"/>
    <w:rsid w:val="00CC7F44"/>
    <w:rsid w:val="00CD0AEE"/>
    <w:rsid w:val="00CD0BFB"/>
    <w:rsid w:val="00CD1E22"/>
    <w:rsid w:val="00CD2058"/>
    <w:rsid w:val="00CD20AD"/>
    <w:rsid w:val="00CD2187"/>
    <w:rsid w:val="00CD247D"/>
    <w:rsid w:val="00CD2A87"/>
    <w:rsid w:val="00CD2B97"/>
    <w:rsid w:val="00CD2D0E"/>
    <w:rsid w:val="00CD2DD5"/>
    <w:rsid w:val="00CD326C"/>
    <w:rsid w:val="00CD3453"/>
    <w:rsid w:val="00CD3666"/>
    <w:rsid w:val="00CD3E4B"/>
    <w:rsid w:val="00CD40F3"/>
    <w:rsid w:val="00CD4144"/>
    <w:rsid w:val="00CD465B"/>
    <w:rsid w:val="00CD4ECB"/>
    <w:rsid w:val="00CD53E2"/>
    <w:rsid w:val="00CD58C1"/>
    <w:rsid w:val="00CD5CCA"/>
    <w:rsid w:val="00CD66F2"/>
    <w:rsid w:val="00CD6F3E"/>
    <w:rsid w:val="00CD721E"/>
    <w:rsid w:val="00CD7873"/>
    <w:rsid w:val="00CD7903"/>
    <w:rsid w:val="00CD7F07"/>
    <w:rsid w:val="00CD7FBD"/>
    <w:rsid w:val="00CE014C"/>
    <w:rsid w:val="00CE0269"/>
    <w:rsid w:val="00CE063D"/>
    <w:rsid w:val="00CE0AD8"/>
    <w:rsid w:val="00CE0E9D"/>
    <w:rsid w:val="00CE0F2E"/>
    <w:rsid w:val="00CE1920"/>
    <w:rsid w:val="00CE2530"/>
    <w:rsid w:val="00CE29BF"/>
    <w:rsid w:val="00CE2DF0"/>
    <w:rsid w:val="00CE2F11"/>
    <w:rsid w:val="00CE3225"/>
    <w:rsid w:val="00CE3907"/>
    <w:rsid w:val="00CE41B3"/>
    <w:rsid w:val="00CE42BF"/>
    <w:rsid w:val="00CE44DD"/>
    <w:rsid w:val="00CE54EB"/>
    <w:rsid w:val="00CE552C"/>
    <w:rsid w:val="00CE5616"/>
    <w:rsid w:val="00CE57F1"/>
    <w:rsid w:val="00CE60C7"/>
    <w:rsid w:val="00CE6278"/>
    <w:rsid w:val="00CE6888"/>
    <w:rsid w:val="00CE7232"/>
    <w:rsid w:val="00CE759C"/>
    <w:rsid w:val="00CE76E0"/>
    <w:rsid w:val="00CF0305"/>
    <w:rsid w:val="00CF07DC"/>
    <w:rsid w:val="00CF0830"/>
    <w:rsid w:val="00CF09A3"/>
    <w:rsid w:val="00CF1007"/>
    <w:rsid w:val="00CF12A0"/>
    <w:rsid w:val="00CF12F7"/>
    <w:rsid w:val="00CF15CD"/>
    <w:rsid w:val="00CF1F13"/>
    <w:rsid w:val="00CF1F85"/>
    <w:rsid w:val="00CF235B"/>
    <w:rsid w:val="00CF2730"/>
    <w:rsid w:val="00CF27B7"/>
    <w:rsid w:val="00CF28CC"/>
    <w:rsid w:val="00CF3814"/>
    <w:rsid w:val="00CF391B"/>
    <w:rsid w:val="00CF3DA5"/>
    <w:rsid w:val="00CF4050"/>
    <w:rsid w:val="00CF4CA5"/>
    <w:rsid w:val="00CF4DFF"/>
    <w:rsid w:val="00CF4FC6"/>
    <w:rsid w:val="00CF5263"/>
    <w:rsid w:val="00CF645A"/>
    <w:rsid w:val="00CF6494"/>
    <w:rsid w:val="00CF651E"/>
    <w:rsid w:val="00CF75C1"/>
    <w:rsid w:val="00CF7725"/>
    <w:rsid w:val="00CF7828"/>
    <w:rsid w:val="00D000CB"/>
    <w:rsid w:val="00D0068A"/>
    <w:rsid w:val="00D006A6"/>
    <w:rsid w:val="00D00FB6"/>
    <w:rsid w:val="00D00FF0"/>
    <w:rsid w:val="00D0110E"/>
    <w:rsid w:val="00D0125A"/>
    <w:rsid w:val="00D0154A"/>
    <w:rsid w:val="00D01645"/>
    <w:rsid w:val="00D01696"/>
    <w:rsid w:val="00D01EA9"/>
    <w:rsid w:val="00D02357"/>
    <w:rsid w:val="00D02361"/>
    <w:rsid w:val="00D0273E"/>
    <w:rsid w:val="00D027E4"/>
    <w:rsid w:val="00D02DC0"/>
    <w:rsid w:val="00D0365C"/>
    <w:rsid w:val="00D040AD"/>
    <w:rsid w:val="00D045FA"/>
    <w:rsid w:val="00D04939"/>
    <w:rsid w:val="00D04B49"/>
    <w:rsid w:val="00D04BD2"/>
    <w:rsid w:val="00D04C2C"/>
    <w:rsid w:val="00D050ED"/>
    <w:rsid w:val="00D05485"/>
    <w:rsid w:val="00D05BA7"/>
    <w:rsid w:val="00D06712"/>
    <w:rsid w:val="00D06D41"/>
    <w:rsid w:val="00D07836"/>
    <w:rsid w:val="00D07CD3"/>
    <w:rsid w:val="00D100C2"/>
    <w:rsid w:val="00D104C3"/>
    <w:rsid w:val="00D105C4"/>
    <w:rsid w:val="00D107E5"/>
    <w:rsid w:val="00D10D81"/>
    <w:rsid w:val="00D11B04"/>
    <w:rsid w:val="00D120A2"/>
    <w:rsid w:val="00D1272C"/>
    <w:rsid w:val="00D130B6"/>
    <w:rsid w:val="00D1312A"/>
    <w:rsid w:val="00D1333D"/>
    <w:rsid w:val="00D1364D"/>
    <w:rsid w:val="00D13886"/>
    <w:rsid w:val="00D146C4"/>
    <w:rsid w:val="00D149EC"/>
    <w:rsid w:val="00D14B3A"/>
    <w:rsid w:val="00D14D11"/>
    <w:rsid w:val="00D14DDD"/>
    <w:rsid w:val="00D151BC"/>
    <w:rsid w:val="00D151F7"/>
    <w:rsid w:val="00D159D3"/>
    <w:rsid w:val="00D15E32"/>
    <w:rsid w:val="00D162BC"/>
    <w:rsid w:val="00D16318"/>
    <w:rsid w:val="00D164A2"/>
    <w:rsid w:val="00D1696F"/>
    <w:rsid w:val="00D170DF"/>
    <w:rsid w:val="00D179F1"/>
    <w:rsid w:val="00D17C44"/>
    <w:rsid w:val="00D17F46"/>
    <w:rsid w:val="00D2016F"/>
    <w:rsid w:val="00D20354"/>
    <w:rsid w:val="00D20B1A"/>
    <w:rsid w:val="00D20DB4"/>
    <w:rsid w:val="00D2102A"/>
    <w:rsid w:val="00D211DF"/>
    <w:rsid w:val="00D2176E"/>
    <w:rsid w:val="00D2257F"/>
    <w:rsid w:val="00D2260D"/>
    <w:rsid w:val="00D22D63"/>
    <w:rsid w:val="00D23157"/>
    <w:rsid w:val="00D235D3"/>
    <w:rsid w:val="00D23AB9"/>
    <w:rsid w:val="00D23D54"/>
    <w:rsid w:val="00D240BF"/>
    <w:rsid w:val="00D24328"/>
    <w:rsid w:val="00D243DB"/>
    <w:rsid w:val="00D24964"/>
    <w:rsid w:val="00D24A39"/>
    <w:rsid w:val="00D24FD6"/>
    <w:rsid w:val="00D25425"/>
    <w:rsid w:val="00D25774"/>
    <w:rsid w:val="00D25848"/>
    <w:rsid w:val="00D259E2"/>
    <w:rsid w:val="00D26406"/>
    <w:rsid w:val="00D2697B"/>
    <w:rsid w:val="00D26987"/>
    <w:rsid w:val="00D26CF9"/>
    <w:rsid w:val="00D26DA5"/>
    <w:rsid w:val="00D271CE"/>
    <w:rsid w:val="00D2725F"/>
    <w:rsid w:val="00D277ED"/>
    <w:rsid w:val="00D27C41"/>
    <w:rsid w:val="00D30245"/>
    <w:rsid w:val="00D3079F"/>
    <w:rsid w:val="00D30900"/>
    <w:rsid w:val="00D30907"/>
    <w:rsid w:val="00D30A71"/>
    <w:rsid w:val="00D30CA0"/>
    <w:rsid w:val="00D30DA0"/>
    <w:rsid w:val="00D31205"/>
    <w:rsid w:val="00D318E1"/>
    <w:rsid w:val="00D31C60"/>
    <w:rsid w:val="00D31D45"/>
    <w:rsid w:val="00D320D3"/>
    <w:rsid w:val="00D326BD"/>
    <w:rsid w:val="00D32B53"/>
    <w:rsid w:val="00D33AB6"/>
    <w:rsid w:val="00D3404C"/>
    <w:rsid w:val="00D345A7"/>
    <w:rsid w:val="00D34705"/>
    <w:rsid w:val="00D3472E"/>
    <w:rsid w:val="00D34988"/>
    <w:rsid w:val="00D34D73"/>
    <w:rsid w:val="00D355F5"/>
    <w:rsid w:val="00D356D3"/>
    <w:rsid w:val="00D3583E"/>
    <w:rsid w:val="00D3593C"/>
    <w:rsid w:val="00D35C3E"/>
    <w:rsid w:val="00D35E50"/>
    <w:rsid w:val="00D361BC"/>
    <w:rsid w:val="00D367D5"/>
    <w:rsid w:val="00D370D6"/>
    <w:rsid w:val="00D371C0"/>
    <w:rsid w:val="00D37456"/>
    <w:rsid w:val="00D37C74"/>
    <w:rsid w:val="00D37CB8"/>
    <w:rsid w:val="00D37EB3"/>
    <w:rsid w:val="00D403CC"/>
    <w:rsid w:val="00D404CF"/>
    <w:rsid w:val="00D40616"/>
    <w:rsid w:val="00D40BBC"/>
    <w:rsid w:val="00D40DC1"/>
    <w:rsid w:val="00D40F92"/>
    <w:rsid w:val="00D40FE4"/>
    <w:rsid w:val="00D4155B"/>
    <w:rsid w:val="00D41FE8"/>
    <w:rsid w:val="00D422B4"/>
    <w:rsid w:val="00D425D1"/>
    <w:rsid w:val="00D429F2"/>
    <w:rsid w:val="00D42A28"/>
    <w:rsid w:val="00D42DC2"/>
    <w:rsid w:val="00D42EB3"/>
    <w:rsid w:val="00D442E9"/>
    <w:rsid w:val="00D44397"/>
    <w:rsid w:val="00D44655"/>
    <w:rsid w:val="00D44BEF"/>
    <w:rsid w:val="00D45052"/>
    <w:rsid w:val="00D454C4"/>
    <w:rsid w:val="00D46723"/>
    <w:rsid w:val="00D46C03"/>
    <w:rsid w:val="00D46DC1"/>
    <w:rsid w:val="00D46EEE"/>
    <w:rsid w:val="00D471B7"/>
    <w:rsid w:val="00D477D3"/>
    <w:rsid w:val="00D478CF"/>
    <w:rsid w:val="00D47BD8"/>
    <w:rsid w:val="00D47E9C"/>
    <w:rsid w:val="00D50280"/>
    <w:rsid w:val="00D504CC"/>
    <w:rsid w:val="00D50609"/>
    <w:rsid w:val="00D50CED"/>
    <w:rsid w:val="00D50D3F"/>
    <w:rsid w:val="00D50F1F"/>
    <w:rsid w:val="00D5187A"/>
    <w:rsid w:val="00D51A28"/>
    <w:rsid w:val="00D522E0"/>
    <w:rsid w:val="00D52463"/>
    <w:rsid w:val="00D52CF3"/>
    <w:rsid w:val="00D53B4C"/>
    <w:rsid w:val="00D53DC9"/>
    <w:rsid w:val="00D544A4"/>
    <w:rsid w:val="00D54FFF"/>
    <w:rsid w:val="00D55714"/>
    <w:rsid w:val="00D5600A"/>
    <w:rsid w:val="00D568FD"/>
    <w:rsid w:val="00D56B9B"/>
    <w:rsid w:val="00D56F14"/>
    <w:rsid w:val="00D57554"/>
    <w:rsid w:val="00D57BE3"/>
    <w:rsid w:val="00D57CCC"/>
    <w:rsid w:val="00D60B7C"/>
    <w:rsid w:val="00D60D68"/>
    <w:rsid w:val="00D615A8"/>
    <w:rsid w:val="00D61677"/>
    <w:rsid w:val="00D6190D"/>
    <w:rsid w:val="00D61ABC"/>
    <w:rsid w:val="00D61E0F"/>
    <w:rsid w:val="00D620B8"/>
    <w:rsid w:val="00D62138"/>
    <w:rsid w:val="00D62334"/>
    <w:rsid w:val="00D6291C"/>
    <w:rsid w:val="00D629C8"/>
    <w:rsid w:val="00D62AB7"/>
    <w:rsid w:val="00D62D67"/>
    <w:rsid w:val="00D63229"/>
    <w:rsid w:val="00D6322B"/>
    <w:rsid w:val="00D632BE"/>
    <w:rsid w:val="00D632FA"/>
    <w:rsid w:val="00D63996"/>
    <w:rsid w:val="00D6405D"/>
    <w:rsid w:val="00D6420D"/>
    <w:rsid w:val="00D6526F"/>
    <w:rsid w:val="00D65DE7"/>
    <w:rsid w:val="00D65FE8"/>
    <w:rsid w:val="00D663B7"/>
    <w:rsid w:val="00D666D5"/>
    <w:rsid w:val="00D6688D"/>
    <w:rsid w:val="00D66975"/>
    <w:rsid w:val="00D669DA"/>
    <w:rsid w:val="00D66D33"/>
    <w:rsid w:val="00D66FA2"/>
    <w:rsid w:val="00D675EF"/>
    <w:rsid w:val="00D7024E"/>
    <w:rsid w:val="00D7055B"/>
    <w:rsid w:val="00D7061B"/>
    <w:rsid w:val="00D71350"/>
    <w:rsid w:val="00D7150D"/>
    <w:rsid w:val="00D718AD"/>
    <w:rsid w:val="00D71E29"/>
    <w:rsid w:val="00D71F9E"/>
    <w:rsid w:val="00D7245C"/>
    <w:rsid w:val="00D72687"/>
    <w:rsid w:val="00D72C28"/>
    <w:rsid w:val="00D72D06"/>
    <w:rsid w:val="00D72D32"/>
    <w:rsid w:val="00D739B9"/>
    <w:rsid w:val="00D73A26"/>
    <w:rsid w:val="00D740E9"/>
    <w:rsid w:val="00D74217"/>
    <w:rsid w:val="00D743C4"/>
    <w:rsid w:val="00D744F1"/>
    <w:rsid w:val="00D74EEA"/>
    <w:rsid w:val="00D7522C"/>
    <w:rsid w:val="00D7536F"/>
    <w:rsid w:val="00D757CE"/>
    <w:rsid w:val="00D757FC"/>
    <w:rsid w:val="00D75974"/>
    <w:rsid w:val="00D75ADE"/>
    <w:rsid w:val="00D75F1F"/>
    <w:rsid w:val="00D76147"/>
    <w:rsid w:val="00D765B0"/>
    <w:rsid w:val="00D76668"/>
    <w:rsid w:val="00D7690E"/>
    <w:rsid w:val="00D76A3B"/>
    <w:rsid w:val="00D76ED5"/>
    <w:rsid w:val="00D770E5"/>
    <w:rsid w:val="00D77447"/>
    <w:rsid w:val="00D77602"/>
    <w:rsid w:val="00D77839"/>
    <w:rsid w:val="00D77A0F"/>
    <w:rsid w:val="00D77A3C"/>
    <w:rsid w:val="00D77F14"/>
    <w:rsid w:val="00D80891"/>
    <w:rsid w:val="00D81441"/>
    <w:rsid w:val="00D8173E"/>
    <w:rsid w:val="00D81B2D"/>
    <w:rsid w:val="00D81F0A"/>
    <w:rsid w:val="00D82246"/>
    <w:rsid w:val="00D823AD"/>
    <w:rsid w:val="00D83011"/>
    <w:rsid w:val="00D83042"/>
    <w:rsid w:val="00D8337B"/>
    <w:rsid w:val="00D83430"/>
    <w:rsid w:val="00D83692"/>
    <w:rsid w:val="00D83ABC"/>
    <w:rsid w:val="00D8436F"/>
    <w:rsid w:val="00D849F9"/>
    <w:rsid w:val="00D84C38"/>
    <w:rsid w:val="00D8516D"/>
    <w:rsid w:val="00D852A3"/>
    <w:rsid w:val="00D854F3"/>
    <w:rsid w:val="00D85669"/>
    <w:rsid w:val="00D85D11"/>
    <w:rsid w:val="00D86698"/>
    <w:rsid w:val="00D869AE"/>
    <w:rsid w:val="00D87034"/>
    <w:rsid w:val="00D876EA"/>
    <w:rsid w:val="00D87749"/>
    <w:rsid w:val="00D878DA"/>
    <w:rsid w:val="00D902D8"/>
    <w:rsid w:val="00D90821"/>
    <w:rsid w:val="00D909F5"/>
    <w:rsid w:val="00D90A27"/>
    <w:rsid w:val="00D90A47"/>
    <w:rsid w:val="00D90C1E"/>
    <w:rsid w:val="00D90D35"/>
    <w:rsid w:val="00D9108A"/>
    <w:rsid w:val="00D910FD"/>
    <w:rsid w:val="00D91163"/>
    <w:rsid w:val="00D91386"/>
    <w:rsid w:val="00D91713"/>
    <w:rsid w:val="00D91D51"/>
    <w:rsid w:val="00D9222F"/>
    <w:rsid w:val="00D922E8"/>
    <w:rsid w:val="00D925A3"/>
    <w:rsid w:val="00D929CE"/>
    <w:rsid w:val="00D92C7C"/>
    <w:rsid w:val="00D935B2"/>
    <w:rsid w:val="00D935F7"/>
    <w:rsid w:val="00D93A00"/>
    <w:rsid w:val="00D93C73"/>
    <w:rsid w:val="00D94187"/>
    <w:rsid w:val="00D94780"/>
    <w:rsid w:val="00D94D10"/>
    <w:rsid w:val="00D95AA1"/>
    <w:rsid w:val="00D96105"/>
    <w:rsid w:val="00D96E6B"/>
    <w:rsid w:val="00D96F85"/>
    <w:rsid w:val="00D9732F"/>
    <w:rsid w:val="00D9787F"/>
    <w:rsid w:val="00D978A1"/>
    <w:rsid w:val="00D97D29"/>
    <w:rsid w:val="00DA0054"/>
    <w:rsid w:val="00DA049B"/>
    <w:rsid w:val="00DA05CC"/>
    <w:rsid w:val="00DA0669"/>
    <w:rsid w:val="00DA0A7B"/>
    <w:rsid w:val="00DA105E"/>
    <w:rsid w:val="00DA14BD"/>
    <w:rsid w:val="00DA21D4"/>
    <w:rsid w:val="00DA251E"/>
    <w:rsid w:val="00DA27AB"/>
    <w:rsid w:val="00DA2A79"/>
    <w:rsid w:val="00DA2C62"/>
    <w:rsid w:val="00DA2C72"/>
    <w:rsid w:val="00DA2D5D"/>
    <w:rsid w:val="00DA3287"/>
    <w:rsid w:val="00DA34C5"/>
    <w:rsid w:val="00DA34EB"/>
    <w:rsid w:val="00DA393D"/>
    <w:rsid w:val="00DA3C9C"/>
    <w:rsid w:val="00DA3E8D"/>
    <w:rsid w:val="00DA3F73"/>
    <w:rsid w:val="00DA3FE2"/>
    <w:rsid w:val="00DA4133"/>
    <w:rsid w:val="00DA46DB"/>
    <w:rsid w:val="00DA492C"/>
    <w:rsid w:val="00DA56AE"/>
    <w:rsid w:val="00DA5945"/>
    <w:rsid w:val="00DA6340"/>
    <w:rsid w:val="00DA6388"/>
    <w:rsid w:val="00DA6445"/>
    <w:rsid w:val="00DA64CB"/>
    <w:rsid w:val="00DA6872"/>
    <w:rsid w:val="00DA690F"/>
    <w:rsid w:val="00DA6A91"/>
    <w:rsid w:val="00DA6C59"/>
    <w:rsid w:val="00DA7527"/>
    <w:rsid w:val="00DA7C60"/>
    <w:rsid w:val="00DA7DF3"/>
    <w:rsid w:val="00DB013A"/>
    <w:rsid w:val="00DB0213"/>
    <w:rsid w:val="00DB10D9"/>
    <w:rsid w:val="00DB112D"/>
    <w:rsid w:val="00DB1162"/>
    <w:rsid w:val="00DB1A13"/>
    <w:rsid w:val="00DB20CD"/>
    <w:rsid w:val="00DB2401"/>
    <w:rsid w:val="00DB2789"/>
    <w:rsid w:val="00DB2996"/>
    <w:rsid w:val="00DB301F"/>
    <w:rsid w:val="00DB3561"/>
    <w:rsid w:val="00DB390F"/>
    <w:rsid w:val="00DB3A87"/>
    <w:rsid w:val="00DB3BCB"/>
    <w:rsid w:val="00DB3FD1"/>
    <w:rsid w:val="00DB42A9"/>
    <w:rsid w:val="00DB4556"/>
    <w:rsid w:val="00DB468B"/>
    <w:rsid w:val="00DB49B6"/>
    <w:rsid w:val="00DB4A1E"/>
    <w:rsid w:val="00DB4FA3"/>
    <w:rsid w:val="00DB50D4"/>
    <w:rsid w:val="00DB564D"/>
    <w:rsid w:val="00DB600E"/>
    <w:rsid w:val="00DB6112"/>
    <w:rsid w:val="00DB66DC"/>
    <w:rsid w:val="00DB6845"/>
    <w:rsid w:val="00DB695D"/>
    <w:rsid w:val="00DB6B72"/>
    <w:rsid w:val="00DB6F78"/>
    <w:rsid w:val="00DB71AD"/>
    <w:rsid w:val="00DBF88B"/>
    <w:rsid w:val="00DC0083"/>
    <w:rsid w:val="00DC1042"/>
    <w:rsid w:val="00DC13A0"/>
    <w:rsid w:val="00DC14DB"/>
    <w:rsid w:val="00DC1DB6"/>
    <w:rsid w:val="00DC1E24"/>
    <w:rsid w:val="00DC205D"/>
    <w:rsid w:val="00DC20C4"/>
    <w:rsid w:val="00DC3068"/>
    <w:rsid w:val="00DC3351"/>
    <w:rsid w:val="00DC3C08"/>
    <w:rsid w:val="00DC41CE"/>
    <w:rsid w:val="00DC4261"/>
    <w:rsid w:val="00DC442A"/>
    <w:rsid w:val="00DC5040"/>
    <w:rsid w:val="00DC5280"/>
    <w:rsid w:val="00DC61E1"/>
    <w:rsid w:val="00DC62F8"/>
    <w:rsid w:val="00DC6C8B"/>
    <w:rsid w:val="00DC7053"/>
    <w:rsid w:val="00DC79C8"/>
    <w:rsid w:val="00DC7AB9"/>
    <w:rsid w:val="00DC7C7F"/>
    <w:rsid w:val="00DD0463"/>
    <w:rsid w:val="00DD0540"/>
    <w:rsid w:val="00DD0708"/>
    <w:rsid w:val="00DD078C"/>
    <w:rsid w:val="00DD08A6"/>
    <w:rsid w:val="00DD0923"/>
    <w:rsid w:val="00DD09C1"/>
    <w:rsid w:val="00DD0D5A"/>
    <w:rsid w:val="00DD12FA"/>
    <w:rsid w:val="00DD13DE"/>
    <w:rsid w:val="00DD16B6"/>
    <w:rsid w:val="00DD16DF"/>
    <w:rsid w:val="00DD1925"/>
    <w:rsid w:val="00DD1B77"/>
    <w:rsid w:val="00DD28FF"/>
    <w:rsid w:val="00DD2A35"/>
    <w:rsid w:val="00DD2B15"/>
    <w:rsid w:val="00DD2C7C"/>
    <w:rsid w:val="00DD2E68"/>
    <w:rsid w:val="00DD2F74"/>
    <w:rsid w:val="00DD30E2"/>
    <w:rsid w:val="00DD3525"/>
    <w:rsid w:val="00DD367A"/>
    <w:rsid w:val="00DD395F"/>
    <w:rsid w:val="00DD3B34"/>
    <w:rsid w:val="00DD4680"/>
    <w:rsid w:val="00DD4786"/>
    <w:rsid w:val="00DD5117"/>
    <w:rsid w:val="00DD593F"/>
    <w:rsid w:val="00DD5AD1"/>
    <w:rsid w:val="00DD5B61"/>
    <w:rsid w:val="00DD5E65"/>
    <w:rsid w:val="00DD5F28"/>
    <w:rsid w:val="00DD6731"/>
    <w:rsid w:val="00DD6A4D"/>
    <w:rsid w:val="00DD7B27"/>
    <w:rsid w:val="00DD7D66"/>
    <w:rsid w:val="00DE0198"/>
    <w:rsid w:val="00DE04E9"/>
    <w:rsid w:val="00DE069D"/>
    <w:rsid w:val="00DE07F4"/>
    <w:rsid w:val="00DE09A0"/>
    <w:rsid w:val="00DE0A92"/>
    <w:rsid w:val="00DE0C34"/>
    <w:rsid w:val="00DE0D2A"/>
    <w:rsid w:val="00DE0DAA"/>
    <w:rsid w:val="00DE0E5A"/>
    <w:rsid w:val="00DE0FB8"/>
    <w:rsid w:val="00DE1458"/>
    <w:rsid w:val="00DE1D0C"/>
    <w:rsid w:val="00DE220C"/>
    <w:rsid w:val="00DE2643"/>
    <w:rsid w:val="00DE2C52"/>
    <w:rsid w:val="00DE2FEE"/>
    <w:rsid w:val="00DE3244"/>
    <w:rsid w:val="00DE3BFE"/>
    <w:rsid w:val="00DE425D"/>
    <w:rsid w:val="00DE42D0"/>
    <w:rsid w:val="00DE439A"/>
    <w:rsid w:val="00DE4A1A"/>
    <w:rsid w:val="00DE5158"/>
    <w:rsid w:val="00DE54A9"/>
    <w:rsid w:val="00DE579F"/>
    <w:rsid w:val="00DE5C61"/>
    <w:rsid w:val="00DE5FE0"/>
    <w:rsid w:val="00DE606A"/>
    <w:rsid w:val="00DE6EB7"/>
    <w:rsid w:val="00DE7112"/>
    <w:rsid w:val="00DE71F8"/>
    <w:rsid w:val="00DE71FE"/>
    <w:rsid w:val="00DE7FCE"/>
    <w:rsid w:val="00DF008E"/>
    <w:rsid w:val="00DF01A2"/>
    <w:rsid w:val="00DF08D6"/>
    <w:rsid w:val="00DF1A52"/>
    <w:rsid w:val="00DF1BD4"/>
    <w:rsid w:val="00DF1F7A"/>
    <w:rsid w:val="00DF257B"/>
    <w:rsid w:val="00DF27F4"/>
    <w:rsid w:val="00DF2CDB"/>
    <w:rsid w:val="00DF2D19"/>
    <w:rsid w:val="00DF31A6"/>
    <w:rsid w:val="00DF387A"/>
    <w:rsid w:val="00DF3A0C"/>
    <w:rsid w:val="00DF439F"/>
    <w:rsid w:val="00DF45CF"/>
    <w:rsid w:val="00DF47BC"/>
    <w:rsid w:val="00DF4A29"/>
    <w:rsid w:val="00DF4C0A"/>
    <w:rsid w:val="00DF5074"/>
    <w:rsid w:val="00DF51B6"/>
    <w:rsid w:val="00DF52E7"/>
    <w:rsid w:val="00DF5665"/>
    <w:rsid w:val="00DF58E6"/>
    <w:rsid w:val="00DF5BC0"/>
    <w:rsid w:val="00DF5DE4"/>
    <w:rsid w:val="00DF5E9E"/>
    <w:rsid w:val="00DF5F02"/>
    <w:rsid w:val="00DF661D"/>
    <w:rsid w:val="00DF6A4B"/>
    <w:rsid w:val="00DF6AE8"/>
    <w:rsid w:val="00DF6CD4"/>
    <w:rsid w:val="00DF6F95"/>
    <w:rsid w:val="00DF6FF2"/>
    <w:rsid w:val="00DF72E1"/>
    <w:rsid w:val="00DF7682"/>
    <w:rsid w:val="00DF787D"/>
    <w:rsid w:val="00DF78CC"/>
    <w:rsid w:val="00E00712"/>
    <w:rsid w:val="00E009CF"/>
    <w:rsid w:val="00E00A70"/>
    <w:rsid w:val="00E00D4F"/>
    <w:rsid w:val="00E00DB7"/>
    <w:rsid w:val="00E0100C"/>
    <w:rsid w:val="00E0198C"/>
    <w:rsid w:val="00E01B4C"/>
    <w:rsid w:val="00E01E3C"/>
    <w:rsid w:val="00E01F61"/>
    <w:rsid w:val="00E01FC7"/>
    <w:rsid w:val="00E02475"/>
    <w:rsid w:val="00E027A7"/>
    <w:rsid w:val="00E02904"/>
    <w:rsid w:val="00E02A0A"/>
    <w:rsid w:val="00E03306"/>
    <w:rsid w:val="00E0473A"/>
    <w:rsid w:val="00E047BD"/>
    <w:rsid w:val="00E04D34"/>
    <w:rsid w:val="00E04E37"/>
    <w:rsid w:val="00E052ED"/>
    <w:rsid w:val="00E05825"/>
    <w:rsid w:val="00E06389"/>
    <w:rsid w:val="00E066AF"/>
    <w:rsid w:val="00E06852"/>
    <w:rsid w:val="00E06B1E"/>
    <w:rsid w:val="00E06D02"/>
    <w:rsid w:val="00E06F4C"/>
    <w:rsid w:val="00E07214"/>
    <w:rsid w:val="00E07383"/>
    <w:rsid w:val="00E074E4"/>
    <w:rsid w:val="00E07B44"/>
    <w:rsid w:val="00E10298"/>
    <w:rsid w:val="00E10633"/>
    <w:rsid w:val="00E109A1"/>
    <w:rsid w:val="00E10B6A"/>
    <w:rsid w:val="00E10E49"/>
    <w:rsid w:val="00E1114D"/>
    <w:rsid w:val="00E111F1"/>
    <w:rsid w:val="00E11357"/>
    <w:rsid w:val="00E11363"/>
    <w:rsid w:val="00E1161A"/>
    <w:rsid w:val="00E11B5A"/>
    <w:rsid w:val="00E12050"/>
    <w:rsid w:val="00E12646"/>
    <w:rsid w:val="00E1267F"/>
    <w:rsid w:val="00E1341F"/>
    <w:rsid w:val="00E13509"/>
    <w:rsid w:val="00E1361C"/>
    <w:rsid w:val="00E13CB1"/>
    <w:rsid w:val="00E14961"/>
    <w:rsid w:val="00E14D60"/>
    <w:rsid w:val="00E14DCC"/>
    <w:rsid w:val="00E14E02"/>
    <w:rsid w:val="00E15428"/>
    <w:rsid w:val="00E1555E"/>
    <w:rsid w:val="00E15738"/>
    <w:rsid w:val="00E165BC"/>
    <w:rsid w:val="00E1698F"/>
    <w:rsid w:val="00E16BD7"/>
    <w:rsid w:val="00E1737D"/>
    <w:rsid w:val="00E200D8"/>
    <w:rsid w:val="00E20262"/>
    <w:rsid w:val="00E20372"/>
    <w:rsid w:val="00E20801"/>
    <w:rsid w:val="00E2096F"/>
    <w:rsid w:val="00E20D4F"/>
    <w:rsid w:val="00E20E97"/>
    <w:rsid w:val="00E2121E"/>
    <w:rsid w:val="00E214FA"/>
    <w:rsid w:val="00E215E8"/>
    <w:rsid w:val="00E22167"/>
    <w:rsid w:val="00E22D10"/>
    <w:rsid w:val="00E23525"/>
    <w:rsid w:val="00E23554"/>
    <w:rsid w:val="00E2392F"/>
    <w:rsid w:val="00E23F5C"/>
    <w:rsid w:val="00E24240"/>
    <w:rsid w:val="00E2430F"/>
    <w:rsid w:val="00E24412"/>
    <w:rsid w:val="00E2446B"/>
    <w:rsid w:val="00E248C4"/>
    <w:rsid w:val="00E248E3"/>
    <w:rsid w:val="00E24ADA"/>
    <w:rsid w:val="00E24DD2"/>
    <w:rsid w:val="00E25241"/>
    <w:rsid w:val="00E254AD"/>
    <w:rsid w:val="00E259F8"/>
    <w:rsid w:val="00E25E00"/>
    <w:rsid w:val="00E26026"/>
    <w:rsid w:val="00E2606C"/>
    <w:rsid w:val="00E26111"/>
    <w:rsid w:val="00E2678D"/>
    <w:rsid w:val="00E269DA"/>
    <w:rsid w:val="00E26BF7"/>
    <w:rsid w:val="00E26DE2"/>
    <w:rsid w:val="00E27088"/>
    <w:rsid w:val="00E27323"/>
    <w:rsid w:val="00E277ED"/>
    <w:rsid w:val="00E2780F"/>
    <w:rsid w:val="00E27E79"/>
    <w:rsid w:val="00E27EE6"/>
    <w:rsid w:val="00E301EB"/>
    <w:rsid w:val="00E30929"/>
    <w:rsid w:val="00E30965"/>
    <w:rsid w:val="00E30AD3"/>
    <w:rsid w:val="00E30DBD"/>
    <w:rsid w:val="00E30FD3"/>
    <w:rsid w:val="00E32187"/>
    <w:rsid w:val="00E32830"/>
    <w:rsid w:val="00E32DDB"/>
    <w:rsid w:val="00E32E1A"/>
    <w:rsid w:val="00E33216"/>
    <w:rsid w:val="00E3347F"/>
    <w:rsid w:val="00E3367E"/>
    <w:rsid w:val="00E338F3"/>
    <w:rsid w:val="00E34058"/>
    <w:rsid w:val="00E340B4"/>
    <w:rsid w:val="00E34223"/>
    <w:rsid w:val="00E34696"/>
    <w:rsid w:val="00E34AB0"/>
    <w:rsid w:val="00E354DE"/>
    <w:rsid w:val="00E35C9F"/>
    <w:rsid w:val="00E35D55"/>
    <w:rsid w:val="00E35DC5"/>
    <w:rsid w:val="00E363B9"/>
    <w:rsid w:val="00E36589"/>
    <w:rsid w:val="00E3697C"/>
    <w:rsid w:val="00E369B4"/>
    <w:rsid w:val="00E36B2C"/>
    <w:rsid w:val="00E401EB"/>
    <w:rsid w:val="00E406B3"/>
    <w:rsid w:val="00E407C9"/>
    <w:rsid w:val="00E40984"/>
    <w:rsid w:val="00E409C1"/>
    <w:rsid w:val="00E40A82"/>
    <w:rsid w:val="00E411AC"/>
    <w:rsid w:val="00E41211"/>
    <w:rsid w:val="00E41268"/>
    <w:rsid w:val="00E41372"/>
    <w:rsid w:val="00E415DE"/>
    <w:rsid w:val="00E42233"/>
    <w:rsid w:val="00E42CED"/>
    <w:rsid w:val="00E42D1E"/>
    <w:rsid w:val="00E42D23"/>
    <w:rsid w:val="00E431A7"/>
    <w:rsid w:val="00E43203"/>
    <w:rsid w:val="00E4332B"/>
    <w:rsid w:val="00E43575"/>
    <w:rsid w:val="00E4398C"/>
    <w:rsid w:val="00E43B19"/>
    <w:rsid w:val="00E44BE4"/>
    <w:rsid w:val="00E44E66"/>
    <w:rsid w:val="00E4514A"/>
    <w:rsid w:val="00E45555"/>
    <w:rsid w:val="00E455A1"/>
    <w:rsid w:val="00E4568E"/>
    <w:rsid w:val="00E45CA0"/>
    <w:rsid w:val="00E45F8E"/>
    <w:rsid w:val="00E46397"/>
    <w:rsid w:val="00E46401"/>
    <w:rsid w:val="00E469F2"/>
    <w:rsid w:val="00E46A96"/>
    <w:rsid w:val="00E470A1"/>
    <w:rsid w:val="00E47100"/>
    <w:rsid w:val="00E475FF"/>
    <w:rsid w:val="00E47911"/>
    <w:rsid w:val="00E47AE6"/>
    <w:rsid w:val="00E47D50"/>
    <w:rsid w:val="00E50B11"/>
    <w:rsid w:val="00E512BF"/>
    <w:rsid w:val="00E5148E"/>
    <w:rsid w:val="00E51D8E"/>
    <w:rsid w:val="00E5253F"/>
    <w:rsid w:val="00E52608"/>
    <w:rsid w:val="00E528FB"/>
    <w:rsid w:val="00E52CF4"/>
    <w:rsid w:val="00E530AC"/>
    <w:rsid w:val="00E53741"/>
    <w:rsid w:val="00E53866"/>
    <w:rsid w:val="00E5401B"/>
    <w:rsid w:val="00E54196"/>
    <w:rsid w:val="00E545EF"/>
    <w:rsid w:val="00E54BB6"/>
    <w:rsid w:val="00E54DA5"/>
    <w:rsid w:val="00E54F3D"/>
    <w:rsid w:val="00E55470"/>
    <w:rsid w:val="00E55615"/>
    <w:rsid w:val="00E5585F"/>
    <w:rsid w:val="00E55CE0"/>
    <w:rsid w:val="00E560BF"/>
    <w:rsid w:val="00E56327"/>
    <w:rsid w:val="00E5638A"/>
    <w:rsid w:val="00E567CA"/>
    <w:rsid w:val="00E56F79"/>
    <w:rsid w:val="00E570A7"/>
    <w:rsid w:val="00E574BE"/>
    <w:rsid w:val="00E57683"/>
    <w:rsid w:val="00E57FC6"/>
    <w:rsid w:val="00E60104"/>
    <w:rsid w:val="00E60285"/>
    <w:rsid w:val="00E60415"/>
    <w:rsid w:val="00E607BA"/>
    <w:rsid w:val="00E60822"/>
    <w:rsid w:val="00E60CC7"/>
    <w:rsid w:val="00E60DE1"/>
    <w:rsid w:val="00E60E1B"/>
    <w:rsid w:val="00E6115D"/>
    <w:rsid w:val="00E61202"/>
    <w:rsid w:val="00E613C9"/>
    <w:rsid w:val="00E615AD"/>
    <w:rsid w:val="00E617D1"/>
    <w:rsid w:val="00E61E12"/>
    <w:rsid w:val="00E61EEB"/>
    <w:rsid w:val="00E62333"/>
    <w:rsid w:val="00E62447"/>
    <w:rsid w:val="00E6263C"/>
    <w:rsid w:val="00E62C78"/>
    <w:rsid w:val="00E62D98"/>
    <w:rsid w:val="00E62E32"/>
    <w:rsid w:val="00E63110"/>
    <w:rsid w:val="00E63305"/>
    <w:rsid w:val="00E645F9"/>
    <w:rsid w:val="00E645FB"/>
    <w:rsid w:val="00E646CC"/>
    <w:rsid w:val="00E64A7B"/>
    <w:rsid w:val="00E64C62"/>
    <w:rsid w:val="00E64F9A"/>
    <w:rsid w:val="00E65102"/>
    <w:rsid w:val="00E6511E"/>
    <w:rsid w:val="00E65FEB"/>
    <w:rsid w:val="00E66134"/>
    <w:rsid w:val="00E661F5"/>
    <w:rsid w:val="00E662D3"/>
    <w:rsid w:val="00E66627"/>
    <w:rsid w:val="00E66750"/>
    <w:rsid w:val="00E66AB9"/>
    <w:rsid w:val="00E66D2A"/>
    <w:rsid w:val="00E66DCC"/>
    <w:rsid w:val="00E67ABE"/>
    <w:rsid w:val="00E67AF3"/>
    <w:rsid w:val="00E67C00"/>
    <w:rsid w:val="00E67E90"/>
    <w:rsid w:val="00E67F8D"/>
    <w:rsid w:val="00E70BD4"/>
    <w:rsid w:val="00E70F59"/>
    <w:rsid w:val="00E716E5"/>
    <w:rsid w:val="00E71AEC"/>
    <w:rsid w:val="00E71F92"/>
    <w:rsid w:val="00E7218E"/>
    <w:rsid w:val="00E72B2E"/>
    <w:rsid w:val="00E72F38"/>
    <w:rsid w:val="00E73074"/>
    <w:rsid w:val="00E7369E"/>
    <w:rsid w:val="00E736CA"/>
    <w:rsid w:val="00E739D7"/>
    <w:rsid w:val="00E73C61"/>
    <w:rsid w:val="00E73EB9"/>
    <w:rsid w:val="00E7458D"/>
    <w:rsid w:val="00E74AB4"/>
    <w:rsid w:val="00E74B65"/>
    <w:rsid w:val="00E74B74"/>
    <w:rsid w:val="00E74CBD"/>
    <w:rsid w:val="00E74DF8"/>
    <w:rsid w:val="00E74E9F"/>
    <w:rsid w:val="00E75598"/>
    <w:rsid w:val="00E7596C"/>
    <w:rsid w:val="00E75AEC"/>
    <w:rsid w:val="00E75F24"/>
    <w:rsid w:val="00E760BE"/>
    <w:rsid w:val="00E76267"/>
    <w:rsid w:val="00E76858"/>
    <w:rsid w:val="00E76ADA"/>
    <w:rsid w:val="00E7711E"/>
    <w:rsid w:val="00E773F1"/>
    <w:rsid w:val="00E77508"/>
    <w:rsid w:val="00E7752F"/>
    <w:rsid w:val="00E77934"/>
    <w:rsid w:val="00E77A6F"/>
    <w:rsid w:val="00E77D06"/>
    <w:rsid w:val="00E77DAA"/>
    <w:rsid w:val="00E80099"/>
    <w:rsid w:val="00E800CC"/>
    <w:rsid w:val="00E80243"/>
    <w:rsid w:val="00E80351"/>
    <w:rsid w:val="00E803D7"/>
    <w:rsid w:val="00E8180F"/>
    <w:rsid w:val="00E81952"/>
    <w:rsid w:val="00E81AE6"/>
    <w:rsid w:val="00E81F41"/>
    <w:rsid w:val="00E820E6"/>
    <w:rsid w:val="00E82651"/>
    <w:rsid w:val="00E82AA8"/>
    <w:rsid w:val="00E82ACD"/>
    <w:rsid w:val="00E82DB7"/>
    <w:rsid w:val="00E83480"/>
    <w:rsid w:val="00E8382D"/>
    <w:rsid w:val="00E83A22"/>
    <w:rsid w:val="00E841D3"/>
    <w:rsid w:val="00E843B4"/>
    <w:rsid w:val="00E84A7E"/>
    <w:rsid w:val="00E84E02"/>
    <w:rsid w:val="00E85340"/>
    <w:rsid w:val="00E8542C"/>
    <w:rsid w:val="00E856B4"/>
    <w:rsid w:val="00E85AA7"/>
    <w:rsid w:val="00E85B61"/>
    <w:rsid w:val="00E85C8F"/>
    <w:rsid w:val="00E85FE2"/>
    <w:rsid w:val="00E865D6"/>
    <w:rsid w:val="00E867CE"/>
    <w:rsid w:val="00E868C7"/>
    <w:rsid w:val="00E86E30"/>
    <w:rsid w:val="00E86EF3"/>
    <w:rsid w:val="00E8784D"/>
    <w:rsid w:val="00E878F2"/>
    <w:rsid w:val="00E87A58"/>
    <w:rsid w:val="00E900CF"/>
    <w:rsid w:val="00E9042A"/>
    <w:rsid w:val="00E906E0"/>
    <w:rsid w:val="00E90AB3"/>
    <w:rsid w:val="00E90CD8"/>
    <w:rsid w:val="00E9110A"/>
    <w:rsid w:val="00E919EC"/>
    <w:rsid w:val="00E91D41"/>
    <w:rsid w:val="00E920DD"/>
    <w:rsid w:val="00E925DF"/>
    <w:rsid w:val="00E92871"/>
    <w:rsid w:val="00E92C3D"/>
    <w:rsid w:val="00E93053"/>
    <w:rsid w:val="00E93783"/>
    <w:rsid w:val="00E937F5"/>
    <w:rsid w:val="00E93FFA"/>
    <w:rsid w:val="00E9475B"/>
    <w:rsid w:val="00E94798"/>
    <w:rsid w:val="00E94A9F"/>
    <w:rsid w:val="00E95A9A"/>
    <w:rsid w:val="00E962FA"/>
    <w:rsid w:val="00E96318"/>
    <w:rsid w:val="00E9686A"/>
    <w:rsid w:val="00E96C35"/>
    <w:rsid w:val="00E96C43"/>
    <w:rsid w:val="00E96CA7"/>
    <w:rsid w:val="00E96FF0"/>
    <w:rsid w:val="00E972C4"/>
    <w:rsid w:val="00E97465"/>
    <w:rsid w:val="00EA007B"/>
    <w:rsid w:val="00EA02D5"/>
    <w:rsid w:val="00EA081A"/>
    <w:rsid w:val="00EA0C24"/>
    <w:rsid w:val="00EA0D5F"/>
    <w:rsid w:val="00EA1570"/>
    <w:rsid w:val="00EA1C17"/>
    <w:rsid w:val="00EA2088"/>
    <w:rsid w:val="00EA298D"/>
    <w:rsid w:val="00EA32C3"/>
    <w:rsid w:val="00EA379C"/>
    <w:rsid w:val="00EA3941"/>
    <w:rsid w:val="00EA3A61"/>
    <w:rsid w:val="00EA3CDA"/>
    <w:rsid w:val="00EA4F1C"/>
    <w:rsid w:val="00EA51D3"/>
    <w:rsid w:val="00EA55DA"/>
    <w:rsid w:val="00EA5620"/>
    <w:rsid w:val="00EA567B"/>
    <w:rsid w:val="00EA5F11"/>
    <w:rsid w:val="00EA5F47"/>
    <w:rsid w:val="00EA63BD"/>
    <w:rsid w:val="00EA68AC"/>
    <w:rsid w:val="00EA6A0B"/>
    <w:rsid w:val="00EA6BD4"/>
    <w:rsid w:val="00EA7204"/>
    <w:rsid w:val="00EA73A7"/>
    <w:rsid w:val="00EA73ED"/>
    <w:rsid w:val="00EA76AA"/>
    <w:rsid w:val="00EA77D4"/>
    <w:rsid w:val="00EA7D66"/>
    <w:rsid w:val="00EA7E33"/>
    <w:rsid w:val="00EB025E"/>
    <w:rsid w:val="00EB0CA9"/>
    <w:rsid w:val="00EB0CAA"/>
    <w:rsid w:val="00EB0F37"/>
    <w:rsid w:val="00EB1BD8"/>
    <w:rsid w:val="00EB2343"/>
    <w:rsid w:val="00EB2372"/>
    <w:rsid w:val="00EB294B"/>
    <w:rsid w:val="00EB2B6A"/>
    <w:rsid w:val="00EB2DD0"/>
    <w:rsid w:val="00EB314F"/>
    <w:rsid w:val="00EB32A1"/>
    <w:rsid w:val="00EB3335"/>
    <w:rsid w:val="00EB3517"/>
    <w:rsid w:val="00EB3872"/>
    <w:rsid w:val="00EB4566"/>
    <w:rsid w:val="00EB4632"/>
    <w:rsid w:val="00EB49AB"/>
    <w:rsid w:val="00EB4BFF"/>
    <w:rsid w:val="00EB5AC5"/>
    <w:rsid w:val="00EB5AC9"/>
    <w:rsid w:val="00EB5F3A"/>
    <w:rsid w:val="00EB62F6"/>
    <w:rsid w:val="00EB65D9"/>
    <w:rsid w:val="00EB6A71"/>
    <w:rsid w:val="00EB70AB"/>
    <w:rsid w:val="00EB7298"/>
    <w:rsid w:val="00EB759D"/>
    <w:rsid w:val="00EB7718"/>
    <w:rsid w:val="00EB7F17"/>
    <w:rsid w:val="00EC0005"/>
    <w:rsid w:val="00EC0284"/>
    <w:rsid w:val="00EC0635"/>
    <w:rsid w:val="00EC076F"/>
    <w:rsid w:val="00EC0840"/>
    <w:rsid w:val="00EC0DD7"/>
    <w:rsid w:val="00EC0E09"/>
    <w:rsid w:val="00EC1228"/>
    <w:rsid w:val="00EC12AE"/>
    <w:rsid w:val="00EC18A7"/>
    <w:rsid w:val="00EC1C00"/>
    <w:rsid w:val="00EC1C86"/>
    <w:rsid w:val="00EC21BC"/>
    <w:rsid w:val="00EC2777"/>
    <w:rsid w:val="00EC2FF7"/>
    <w:rsid w:val="00EC311B"/>
    <w:rsid w:val="00EC3206"/>
    <w:rsid w:val="00EC33F3"/>
    <w:rsid w:val="00EC3A6A"/>
    <w:rsid w:val="00EC4201"/>
    <w:rsid w:val="00EC4328"/>
    <w:rsid w:val="00EC46D0"/>
    <w:rsid w:val="00EC4964"/>
    <w:rsid w:val="00EC4A7D"/>
    <w:rsid w:val="00EC50CD"/>
    <w:rsid w:val="00EC52AB"/>
    <w:rsid w:val="00EC5319"/>
    <w:rsid w:val="00EC53C5"/>
    <w:rsid w:val="00EC58B7"/>
    <w:rsid w:val="00EC591F"/>
    <w:rsid w:val="00EC5E65"/>
    <w:rsid w:val="00EC5E7F"/>
    <w:rsid w:val="00EC67BC"/>
    <w:rsid w:val="00EC75D4"/>
    <w:rsid w:val="00EC7653"/>
    <w:rsid w:val="00EC7932"/>
    <w:rsid w:val="00EC7C9A"/>
    <w:rsid w:val="00EC7F05"/>
    <w:rsid w:val="00ED00A6"/>
    <w:rsid w:val="00ED0149"/>
    <w:rsid w:val="00ED048E"/>
    <w:rsid w:val="00ED07A6"/>
    <w:rsid w:val="00ED0ACD"/>
    <w:rsid w:val="00ED0B2C"/>
    <w:rsid w:val="00ED0D4A"/>
    <w:rsid w:val="00ED1253"/>
    <w:rsid w:val="00ED1EB7"/>
    <w:rsid w:val="00ED1FFB"/>
    <w:rsid w:val="00ED2058"/>
    <w:rsid w:val="00ED209C"/>
    <w:rsid w:val="00ED20F8"/>
    <w:rsid w:val="00ED23EE"/>
    <w:rsid w:val="00ED2D04"/>
    <w:rsid w:val="00ED2DAF"/>
    <w:rsid w:val="00ED3018"/>
    <w:rsid w:val="00ED31EF"/>
    <w:rsid w:val="00ED354A"/>
    <w:rsid w:val="00ED35D9"/>
    <w:rsid w:val="00ED3CA3"/>
    <w:rsid w:val="00ED4051"/>
    <w:rsid w:val="00ED42D0"/>
    <w:rsid w:val="00ED4336"/>
    <w:rsid w:val="00ED46F1"/>
    <w:rsid w:val="00ED47E1"/>
    <w:rsid w:val="00ED4899"/>
    <w:rsid w:val="00ED4C4D"/>
    <w:rsid w:val="00ED52CF"/>
    <w:rsid w:val="00ED5465"/>
    <w:rsid w:val="00ED5569"/>
    <w:rsid w:val="00ED6533"/>
    <w:rsid w:val="00ED694F"/>
    <w:rsid w:val="00ED6CEF"/>
    <w:rsid w:val="00ED7016"/>
    <w:rsid w:val="00ED7443"/>
    <w:rsid w:val="00EDE7CC"/>
    <w:rsid w:val="00EE07E6"/>
    <w:rsid w:val="00EE082B"/>
    <w:rsid w:val="00EE1344"/>
    <w:rsid w:val="00EE13ED"/>
    <w:rsid w:val="00EE167A"/>
    <w:rsid w:val="00EE2128"/>
    <w:rsid w:val="00EE21C1"/>
    <w:rsid w:val="00EE264F"/>
    <w:rsid w:val="00EE26A3"/>
    <w:rsid w:val="00EE26CB"/>
    <w:rsid w:val="00EE2CF3"/>
    <w:rsid w:val="00EE3324"/>
    <w:rsid w:val="00EE360B"/>
    <w:rsid w:val="00EE3688"/>
    <w:rsid w:val="00EE4634"/>
    <w:rsid w:val="00EE4685"/>
    <w:rsid w:val="00EE4A6E"/>
    <w:rsid w:val="00EE4F61"/>
    <w:rsid w:val="00EE53D7"/>
    <w:rsid w:val="00EE58FF"/>
    <w:rsid w:val="00EE596F"/>
    <w:rsid w:val="00EE5B89"/>
    <w:rsid w:val="00EE60D0"/>
    <w:rsid w:val="00EE6174"/>
    <w:rsid w:val="00EE65A8"/>
    <w:rsid w:val="00EE6680"/>
    <w:rsid w:val="00EE75B5"/>
    <w:rsid w:val="00EE75DB"/>
    <w:rsid w:val="00EE7CF5"/>
    <w:rsid w:val="00EE7FAE"/>
    <w:rsid w:val="00EF0121"/>
    <w:rsid w:val="00EF036B"/>
    <w:rsid w:val="00EF09AD"/>
    <w:rsid w:val="00EF09F8"/>
    <w:rsid w:val="00EF1057"/>
    <w:rsid w:val="00EF10A0"/>
    <w:rsid w:val="00EF183E"/>
    <w:rsid w:val="00EF19B9"/>
    <w:rsid w:val="00EF1E42"/>
    <w:rsid w:val="00EF2002"/>
    <w:rsid w:val="00EF220C"/>
    <w:rsid w:val="00EF2276"/>
    <w:rsid w:val="00EF2290"/>
    <w:rsid w:val="00EF2540"/>
    <w:rsid w:val="00EF2640"/>
    <w:rsid w:val="00EF2EBD"/>
    <w:rsid w:val="00EF2FB0"/>
    <w:rsid w:val="00EF3174"/>
    <w:rsid w:val="00EF31D1"/>
    <w:rsid w:val="00EF3734"/>
    <w:rsid w:val="00EF3A6D"/>
    <w:rsid w:val="00EF3D72"/>
    <w:rsid w:val="00EF3EA5"/>
    <w:rsid w:val="00EF43B1"/>
    <w:rsid w:val="00EF459A"/>
    <w:rsid w:val="00EF4A51"/>
    <w:rsid w:val="00EF4EE4"/>
    <w:rsid w:val="00EF4F58"/>
    <w:rsid w:val="00EF5068"/>
    <w:rsid w:val="00EF625C"/>
    <w:rsid w:val="00EF6419"/>
    <w:rsid w:val="00EF65E7"/>
    <w:rsid w:val="00EF6871"/>
    <w:rsid w:val="00EF6C2B"/>
    <w:rsid w:val="00EF6CEA"/>
    <w:rsid w:val="00EF6E45"/>
    <w:rsid w:val="00EF73DD"/>
    <w:rsid w:val="00EF7615"/>
    <w:rsid w:val="00EF7DE3"/>
    <w:rsid w:val="00F00181"/>
    <w:rsid w:val="00F002DF"/>
    <w:rsid w:val="00F00AC5"/>
    <w:rsid w:val="00F00C86"/>
    <w:rsid w:val="00F01888"/>
    <w:rsid w:val="00F02C1A"/>
    <w:rsid w:val="00F03103"/>
    <w:rsid w:val="00F032A6"/>
    <w:rsid w:val="00F0390F"/>
    <w:rsid w:val="00F03CFC"/>
    <w:rsid w:val="00F03DFA"/>
    <w:rsid w:val="00F049F7"/>
    <w:rsid w:val="00F04C23"/>
    <w:rsid w:val="00F0533D"/>
    <w:rsid w:val="00F061CA"/>
    <w:rsid w:val="00F0632E"/>
    <w:rsid w:val="00F06F8A"/>
    <w:rsid w:val="00F07288"/>
    <w:rsid w:val="00F076A5"/>
    <w:rsid w:val="00F07D7B"/>
    <w:rsid w:val="00F07F5A"/>
    <w:rsid w:val="00F10557"/>
    <w:rsid w:val="00F10BC8"/>
    <w:rsid w:val="00F11AAE"/>
    <w:rsid w:val="00F11FC9"/>
    <w:rsid w:val="00F1212D"/>
    <w:rsid w:val="00F12134"/>
    <w:rsid w:val="00F12E7F"/>
    <w:rsid w:val="00F130B5"/>
    <w:rsid w:val="00F134C0"/>
    <w:rsid w:val="00F134E7"/>
    <w:rsid w:val="00F136D8"/>
    <w:rsid w:val="00F13814"/>
    <w:rsid w:val="00F13AB3"/>
    <w:rsid w:val="00F143FF"/>
    <w:rsid w:val="00F14546"/>
    <w:rsid w:val="00F1456F"/>
    <w:rsid w:val="00F145C4"/>
    <w:rsid w:val="00F146D4"/>
    <w:rsid w:val="00F149B7"/>
    <w:rsid w:val="00F14E19"/>
    <w:rsid w:val="00F1522E"/>
    <w:rsid w:val="00F1535E"/>
    <w:rsid w:val="00F15F4D"/>
    <w:rsid w:val="00F1631A"/>
    <w:rsid w:val="00F172AB"/>
    <w:rsid w:val="00F17EDC"/>
    <w:rsid w:val="00F17F4F"/>
    <w:rsid w:val="00F202FB"/>
    <w:rsid w:val="00F2097E"/>
    <w:rsid w:val="00F20B9C"/>
    <w:rsid w:val="00F20D94"/>
    <w:rsid w:val="00F20F24"/>
    <w:rsid w:val="00F213CC"/>
    <w:rsid w:val="00F2142D"/>
    <w:rsid w:val="00F215D8"/>
    <w:rsid w:val="00F21BD0"/>
    <w:rsid w:val="00F220E6"/>
    <w:rsid w:val="00F220EB"/>
    <w:rsid w:val="00F221CE"/>
    <w:rsid w:val="00F226B7"/>
    <w:rsid w:val="00F23004"/>
    <w:rsid w:val="00F2329D"/>
    <w:rsid w:val="00F233DB"/>
    <w:rsid w:val="00F2381D"/>
    <w:rsid w:val="00F23E9B"/>
    <w:rsid w:val="00F23F1A"/>
    <w:rsid w:val="00F242FF"/>
    <w:rsid w:val="00F244BF"/>
    <w:rsid w:val="00F24E2E"/>
    <w:rsid w:val="00F251B3"/>
    <w:rsid w:val="00F25D16"/>
    <w:rsid w:val="00F26884"/>
    <w:rsid w:val="00F2694F"/>
    <w:rsid w:val="00F26C3F"/>
    <w:rsid w:val="00F26C44"/>
    <w:rsid w:val="00F26FBD"/>
    <w:rsid w:val="00F271DE"/>
    <w:rsid w:val="00F27605"/>
    <w:rsid w:val="00F27FFD"/>
    <w:rsid w:val="00F304AB"/>
    <w:rsid w:val="00F30529"/>
    <w:rsid w:val="00F30926"/>
    <w:rsid w:val="00F3092E"/>
    <w:rsid w:val="00F31243"/>
    <w:rsid w:val="00F31DF9"/>
    <w:rsid w:val="00F31EA7"/>
    <w:rsid w:val="00F3230D"/>
    <w:rsid w:val="00F3259C"/>
    <w:rsid w:val="00F33130"/>
    <w:rsid w:val="00F3346B"/>
    <w:rsid w:val="00F33655"/>
    <w:rsid w:val="00F33B3C"/>
    <w:rsid w:val="00F33C58"/>
    <w:rsid w:val="00F341EF"/>
    <w:rsid w:val="00F34534"/>
    <w:rsid w:val="00F34C59"/>
    <w:rsid w:val="00F34DC9"/>
    <w:rsid w:val="00F34DD0"/>
    <w:rsid w:val="00F350A4"/>
    <w:rsid w:val="00F350FD"/>
    <w:rsid w:val="00F3554A"/>
    <w:rsid w:val="00F35559"/>
    <w:rsid w:val="00F35635"/>
    <w:rsid w:val="00F35B67"/>
    <w:rsid w:val="00F35E1C"/>
    <w:rsid w:val="00F36090"/>
    <w:rsid w:val="00F3648E"/>
    <w:rsid w:val="00F367B2"/>
    <w:rsid w:val="00F36B10"/>
    <w:rsid w:val="00F36D2F"/>
    <w:rsid w:val="00F4175B"/>
    <w:rsid w:val="00F4277C"/>
    <w:rsid w:val="00F4345B"/>
    <w:rsid w:val="00F436F7"/>
    <w:rsid w:val="00F4372F"/>
    <w:rsid w:val="00F43742"/>
    <w:rsid w:val="00F43A1C"/>
    <w:rsid w:val="00F43D4E"/>
    <w:rsid w:val="00F444E9"/>
    <w:rsid w:val="00F4483B"/>
    <w:rsid w:val="00F4489F"/>
    <w:rsid w:val="00F44EC5"/>
    <w:rsid w:val="00F45102"/>
    <w:rsid w:val="00F45639"/>
    <w:rsid w:val="00F45AED"/>
    <w:rsid w:val="00F45BA1"/>
    <w:rsid w:val="00F468DE"/>
    <w:rsid w:val="00F46971"/>
    <w:rsid w:val="00F46B91"/>
    <w:rsid w:val="00F47481"/>
    <w:rsid w:val="00F47519"/>
    <w:rsid w:val="00F4753B"/>
    <w:rsid w:val="00F50D02"/>
    <w:rsid w:val="00F50E64"/>
    <w:rsid w:val="00F51D23"/>
    <w:rsid w:val="00F520C4"/>
    <w:rsid w:val="00F5234F"/>
    <w:rsid w:val="00F523B2"/>
    <w:rsid w:val="00F532C5"/>
    <w:rsid w:val="00F539DF"/>
    <w:rsid w:val="00F543D8"/>
    <w:rsid w:val="00F54727"/>
    <w:rsid w:val="00F54882"/>
    <w:rsid w:val="00F54977"/>
    <w:rsid w:val="00F54998"/>
    <w:rsid w:val="00F54A26"/>
    <w:rsid w:val="00F54BD7"/>
    <w:rsid w:val="00F54EA2"/>
    <w:rsid w:val="00F55527"/>
    <w:rsid w:val="00F55586"/>
    <w:rsid w:val="00F55990"/>
    <w:rsid w:val="00F55C69"/>
    <w:rsid w:val="00F560A3"/>
    <w:rsid w:val="00F5640C"/>
    <w:rsid w:val="00F564BD"/>
    <w:rsid w:val="00F56C67"/>
    <w:rsid w:val="00F56CDF"/>
    <w:rsid w:val="00F57618"/>
    <w:rsid w:val="00F57644"/>
    <w:rsid w:val="00F5790D"/>
    <w:rsid w:val="00F57978"/>
    <w:rsid w:val="00F57C82"/>
    <w:rsid w:val="00F57DF6"/>
    <w:rsid w:val="00F57EB3"/>
    <w:rsid w:val="00F57F02"/>
    <w:rsid w:val="00F600D6"/>
    <w:rsid w:val="00F6094F"/>
    <w:rsid w:val="00F60E53"/>
    <w:rsid w:val="00F6161F"/>
    <w:rsid w:val="00F61729"/>
    <w:rsid w:val="00F621AF"/>
    <w:rsid w:val="00F62325"/>
    <w:rsid w:val="00F62358"/>
    <w:rsid w:val="00F62613"/>
    <w:rsid w:val="00F62628"/>
    <w:rsid w:val="00F626B6"/>
    <w:rsid w:val="00F62750"/>
    <w:rsid w:val="00F62783"/>
    <w:rsid w:val="00F627DA"/>
    <w:rsid w:val="00F6281D"/>
    <w:rsid w:val="00F62A96"/>
    <w:rsid w:val="00F62AC1"/>
    <w:rsid w:val="00F62C19"/>
    <w:rsid w:val="00F62E21"/>
    <w:rsid w:val="00F63619"/>
    <w:rsid w:val="00F6371A"/>
    <w:rsid w:val="00F63959"/>
    <w:rsid w:val="00F63EAD"/>
    <w:rsid w:val="00F65111"/>
    <w:rsid w:val="00F65335"/>
    <w:rsid w:val="00F65651"/>
    <w:rsid w:val="00F656C0"/>
    <w:rsid w:val="00F66800"/>
    <w:rsid w:val="00F66955"/>
    <w:rsid w:val="00F66CC4"/>
    <w:rsid w:val="00F66D3D"/>
    <w:rsid w:val="00F66FF4"/>
    <w:rsid w:val="00F67012"/>
    <w:rsid w:val="00F676CD"/>
    <w:rsid w:val="00F678B5"/>
    <w:rsid w:val="00F6793A"/>
    <w:rsid w:val="00F67DFB"/>
    <w:rsid w:val="00F67E94"/>
    <w:rsid w:val="00F67ED5"/>
    <w:rsid w:val="00F67F5C"/>
    <w:rsid w:val="00F67FE7"/>
    <w:rsid w:val="00F704EC"/>
    <w:rsid w:val="00F70D76"/>
    <w:rsid w:val="00F71151"/>
    <w:rsid w:val="00F713F6"/>
    <w:rsid w:val="00F725A7"/>
    <w:rsid w:val="00F7288F"/>
    <w:rsid w:val="00F728D9"/>
    <w:rsid w:val="00F72971"/>
    <w:rsid w:val="00F73189"/>
    <w:rsid w:val="00F732BE"/>
    <w:rsid w:val="00F73525"/>
    <w:rsid w:val="00F73DF3"/>
    <w:rsid w:val="00F7416C"/>
    <w:rsid w:val="00F745A6"/>
    <w:rsid w:val="00F74A70"/>
    <w:rsid w:val="00F74B16"/>
    <w:rsid w:val="00F74D75"/>
    <w:rsid w:val="00F74F36"/>
    <w:rsid w:val="00F7523D"/>
    <w:rsid w:val="00F752F2"/>
    <w:rsid w:val="00F756D1"/>
    <w:rsid w:val="00F75EE8"/>
    <w:rsid w:val="00F76A28"/>
    <w:rsid w:val="00F76BA7"/>
    <w:rsid w:val="00F76C1C"/>
    <w:rsid w:val="00F770C6"/>
    <w:rsid w:val="00F7755C"/>
    <w:rsid w:val="00F77E59"/>
    <w:rsid w:val="00F77F23"/>
    <w:rsid w:val="00F80222"/>
    <w:rsid w:val="00F80774"/>
    <w:rsid w:val="00F80782"/>
    <w:rsid w:val="00F80870"/>
    <w:rsid w:val="00F80B2F"/>
    <w:rsid w:val="00F8193B"/>
    <w:rsid w:val="00F81B23"/>
    <w:rsid w:val="00F827F1"/>
    <w:rsid w:val="00F82880"/>
    <w:rsid w:val="00F82E76"/>
    <w:rsid w:val="00F83BB4"/>
    <w:rsid w:val="00F83D2A"/>
    <w:rsid w:val="00F8450A"/>
    <w:rsid w:val="00F8464F"/>
    <w:rsid w:val="00F847A6"/>
    <w:rsid w:val="00F85098"/>
    <w:rsid w:val="00F852CA"/>
    <w:rsid w:val="00F85D3D"/>
    <w:rsid w:val="00F8606C"/>
    <w:rsid w:val="00F8639A"/>
    <w:rsid w:val="00F86944"/>
    <w:rsid w:val="00F86A1D"/>
    <w:rsid w:val="00F873CD"/>
    <w:rsid w:val="00F87634"/>
    <w:rsid w:val="00F8790D"/>
    <w:rsid w:val="00F87D79"/>
    <w:rsid w:val="00F87E84"/>
    <w:rsid w:val="00F918A6"/>
    <w:rsid w:val="00F91E35"/>
    <w:rsid w:val="00F92941"/>
    <w:rsid w:val="00F92A08"/>
    <w:rsid w:val="00F93098"/>
    <w:rsid w:val="00F938C6"/>
    <w:rsid w:val="00F93AA2"/>
    <w:rsid w:val="00F93D31"/>
    <w:rsid w:val="00F9441B"/>
    <w:rsid w:val="00F9477A"/>
    <w:rsid w:val="00F948C6"/>
    <w:rsid w:val="00F9498F"/>
    <w:rsid w:val="00F94ABD"/>
    <w:rsid w:val="00F94CB3"/>
    <w:rsid w:val="00F94D2C"/>
    <w:rsid w:val="00F95621"/>
    <w:rsid w:val="00F95984"/>
    <w:rsid w:val="00F959A9"/>
    <w:rsid w:val="00F95E17"/>
    <w:rsid w:val="00F96CFA"/>
    <w:rsid w:val="00F972A0"/>
    <w:rsid w:val="00F97B9E"/>
    <w:rsid w:val="00F97ED0"/>
    <w:rsid w:val="00FA012F"/>
    <w:rsid w:val="00FA0284"/>
    <w:rsid w:val="00FA0B40"/>
    <w:rsid w:val="00FA10C5"/>
    <w:rsid w:val="00FA208B"/>
    <w:rsid w:val="00FA2169"/>
    <w:rsid w:val="00FA223F"/>
    <w:rsid w:val="00FA2C24"/>
    <w:rsid w:val="00FA3179"/>
    <w:rsid w:val="00FA4746"/>
    <w:rsid w:val="00FA47A2"/>
    <w:rsid w:val="00FA4C32"/>
    <w:rsid w:val="00FA4DF1"/>
    <w:rsid w:val="00FA4E46"/>
    <w:rsid w:val="00FA586C"/>
    <w:rsid w:val="00FA5B48"/>
    <w:rsid w:val="00FA5C93"/>
    <w:rsid w:val="00FA67D4"/>
    <w:rsid w:val="00FA6D84"/>
    <w:rsid w:val="00FA6DB1"/>
    <w:rsid w:val="00FA7278"/>
    <w:rsid w:val="00FA7706"/>
    <w:rsid w:val="00FA7D68"/>
    <w:rsid w:val="00FB0108"/>
    <w:rsid w:val="00FB0238"/>
    <w:rsid w:val="00FB0C9E"/>
    <w:rsid w:val="00FB0CD3"/>
    <w:rsid w:val="00FB0DCE"/>
    <w:rsid w:val="00FB0E83"/>
    <w:rsid w:val="00FB13AD"/>
    <w:rsid w:val="00FB1542"/>
    <w:rsid w:val="00FB1603"/>
    <w:rsid w:val="00FB1A2C"/>
    <w:rsid w:val="00FB1CE1"/>
    <w:rsid w:val="00FB1E0F"/>
    <w:rsid w:val="00FB1EA1"/>
    <w:rsid w:val="00FB28AC"/>
    <w:rsid w:val="00FB2E5F"/>
    <w:rsid w:val="00FB307C"/>
    <w:rsid w:val="00FB31FC"/>
    <w:rsid w:val="00FB35F1"/>
    <w:rsid w:val="00FB360F"/>
    <w:rsid w:val="00FB374B"/>
    <w:rsid w:val="00FB3B46"/>
    <w:rsid w:val="00FB43F5"/>
    <w:rsid w:val="00FB4740"/>
    <w:rsid w:val="00FB48C7"/>
    <w:rsid w:val="00FB503E"/>
    <w:rsid w:val="00FB52CB"/>
    <w:rsid w:val="00FB55D7"/>
    <w:rsid w:val="00FB5696"/>
    <w:rsid w:val="00FB580C"/>
    <w:rsid w:val="00FB5CF1"/>
    <w:rsid w:val="00FB648D"/>
    <w:rsid w:val="00FB6A24"/>
    <w:rsid w:val="00FB7450"/>
    <w:rsid w:val="00FB7BE2"/>
    <w:rsid w:val="00FC00A4"/>
    <w:rsid w:val="00FC08AD"/>
    <w:rsid w:val="00FC0969"/>
    <w:rsid w:val="00FC0981"/>
    <w:rsid w:val="00FC0AD4"/>
    <w:rsid w:val="00FC0DAF"/>
    <w:rsid w:val="00FC1240"/>
    <w:rsid w:val="00FC148C"/>
    <w:rsid w:val="00FC1E93"/>
    <w:rsid w:val="00FC212B"/>
    <w:rsid w:val="00FC263D"/>
    <w:rsid w:val="00FC27D8"/>
    <w:rsid w:val="00FC27FB"/>
    <w:rsid w:val="00FC28C0"/>
    <w:rsid w:val="00FC2EF3"/>
    <w:rsid w:val="00FC3419"/>
    <w:rsid w:val="00FC37B2"/>
    <w:rsid w:val="00FC3F01"/>
    <w:rsid w:val="00FC4054"/>
    <w:rsid w:val="00FC46C9"/>
    <w:rsid w:val="00FC48F9"/>
    <w:rsid w:val="00FC49EC"/>
    <w:rsid w:val="00FC4A46"/>
    <w:rsid w:val="00FC4D6E"/>
    <w:rsid w:val="00FC53C5"/>
    <w:rsid w:val="00FC57BD"/>
    <w:rsid w:val="00FC5A79"/>
    <w:rsid w:val="00FC5D2B"/>
    <w:rsid w:val="00FC5D33"/>
    <w:rsid w:val="00FC61F4"/>
    <w:rsid w:val="00FC6254"/>
    <w:rsid w:val="00FC68D9"/>
    <w:rsid w:val="00FC6CB9"/>
    <w:rsid w:val="00FC6D2B"/>
    <w:rsid w:val="00FC6F75"/>
    <w:rsid w:val="00FC7243"/>
    <w:rsid w:val="00FC74A8"/>
    <w:rsid w:val="00FC7B99"/>
    <w:rsid w:val="00FD02C5"/>
    <w:rsid w:val="00FD054C"/>
    <w:rsid w:val="00FD081F"/>
    <w:rsid w:val="00FD0AD9"/>
    <w:rsid w:val="00FD1155"/>
    <w:rsid w:val="00FD1345"/>
    <w:rsid w:val="00FD1538"/>
    <w:rsid w:val="00FD1A62"/>
    <w:rsid w:val="00FD22C4"/>
    <w:rsid w:val="00FD259C"/>
    <w:rsid w:val="00FD2A10"/>
    <w:rsid w:val="00FD2A9B"/>
    <w:rsid w:val="00FD2C38"/>
    <w:rsid w:val="00FD2DD8"/>
    <w:rsid w:val="00FD33C1"/>
    <w:rsid w:val="00FD34A2"/>
    <w:rsid w:val="00FD391D"/>
    <w:rsid w:val="00FD3BF9"/>
    <w:rsid w:val="00FD41C5"/>
    <w:rsid w:val="00FD4389"/>
    <w:rsid w:val="00FD5650"/>
    <w:rsid w:val="00FD56C4"/>
    <w:rsid w:val="00FD5723"/>
    <w:rsid w:val="00FD6105"/>
    <w:rsid w:val="00FD614E"/>
    <w:rsid w:val="00FD646A"/>
    <w:rsid w:val="00FD6B10"/>
    <w:rsid w:val="00FD703F"/>
    <w:rsid w:val="00FD7644"/>
    <w:rsid w:val="00FD78E7"/>
    <w:rsid w:val="00FD7A6F"/>
    <w:rsid w:val="00FE0962"/>
    <w:rsid w:val="00FE0A24"/>
    <w:rsid w:val="00FE0F91"/>
    <w:rsid w:val="00FE1D6C"/>
    <w:rsid w:val="00FE1FE8"/>
    <w:rsid w:val="00FE21B5"/>
    <w:rsid w:val="00FE22D5"/>
    <w:rsid w:val="00FE245E"/>
    <w:rsid w:val="00FE3445"/>
    <w:rsid w:val="00FE36F3"/>
    <w:rsid w:val="00FE3CB9"/>
    <w:rsid w:val="00FE44AF"/>
    <w:rsid w:val="00FE46FD"/>
    <w:rsid w:val="00FE4FC1"/>
    <w:rsid w:val="00FE586F"/>
    <w:rsid w:val="00FE58B9"/>
    <w:rsid w:val="00FE58DF"/>
    <w:rsid w:val="00FE60A6"/>
    <w:rsid w:val="00FE618F"/>
    <w:rsid w:val="00FE682E"/>
    <w:rsid w:val="00FE6EE8"/>
    <w:rsid w:val="00FE7019"/>
    <w:rsid w:val="00FE7114"/>
    <w:rsid w:val="00FE74B3"/>
    <w:rsid w:val="00FE7E55"/>
    <w:rsid w:val="00FF01FE"/>
    <w:rsid w:val="00FF0701"/>
    <w:rsid w:val="00FF0B85"/>
    <w:rsid w:val="00FF1495"/>
    <w:rsid w:val="00FF17A9"/>
    <w:rsid w:val="00FF1FF5"/>
    <w:rsid w:val="00FF2B24"/>
    <w:rsid w:val="00FF342B"/>
    <w:rsid w:val="00FF3F26"/>
    <w:rsid w:val="00FF4794"/>
    <w:rsid w:val="00FF47ED"/>
    <w:rsid w:val="00FF4844"/>
    <w:rsid w:val="00FF4A27"/>
    <w:rsid w:val="00FF4E35"/>
    <w:rsid w:val="00FF51D9"/>
    <w:rsid w:val="00FF52CC"/>
    <w:rsid w:val="00FF57C3"/>
    <w:rsid w:val="00FF5C83"/>
    <w:rsid w:val="00FF67B4"/>
    <w:rsid w:val="00FF78D6"/>
    <w:rsid w:val="014D1950"/>
    <w:rsid w:val="01A34F05"/>
    <w:rsid w:val="01D9150E"/>
    <w:rsid w:val="01F76559"/>
    <w:rsid w:val="020252A0"/>
    <w:rsid w:val="0205E209"/>
    <w:rsid w:val="0225F88C"/>
    <w:rsid w:val="024506A5"/>
    <w:rsid w:val="024D9086"/>
    <w:rsid w:val="0260A4F7"/>
    <w:rsid w:val="02E4B806"/>
    <w:rsid w:val="02EB46D6"/>
    <w:rsid w:val="031182D2"/>
    <w:rsid w:val="03273F84"/>
    <w:rsid w:val="0329747C"/>
    <w:rsid w:val="03557694"/>
    <w:rsid w:val="038C1F58"/>
    <w:rsid w:val="04256FF3"/>
    <w:rsid w:val="043300DA"/>
    <w:rsid w:val="048395B5"/>
    <w:rsid w:val="04C7BF12"/>
    <w:rsid w:val="04E394E1"/>
    <w:rsid w:val="04F5C763"/>
    <w:rsid w:val="0510C47C"/>
    <w:rsid w:val="0539A175"/>
    <w:rsid w:val="056DF2FC"/>
    <w:rsid w:val="05A0BFF1"/>
    <w:rsid w:val="05ADBD0A"/>
    <w:rsid w:val="05B4AB68"/>
    <w:rsid w:val="05C97214"/>
    <w:rsid w:val="05DD20D3"/>
    <w:rsid w:val="0634FE2F"/>
    <w:rsid w:val="063FEFB7"/>
    <w:rsid w:val="071147C0"/>
    <w:rsid w:val="0794CFCD"/>
    <w:rsid w:val="0794D0D3"/>
    <w:rsid w:val="0799F318"/>
    <w:rsid w:val="07B728AF"/>
    <w:rsid w:val="085B032C"/>
    <w:rsid w:val="0870687F"/>
    <w:rsid w:val="087C530B"/>
    <w:rsid w:val="08B8635A"/>
    <w:rsid w:val="097E48E9"/>
    <w:rsid w:val="09854691"/>
    <w:rsid w:val="098C8E90"/>
    <w:rsid w:val="09A9AE48"/>
    <w:rsid w:val="09E6F2FA"/>
    <w:rsid w:val="0A4A73DA"/>
    <w:rsid w:val="0A53EFA7"/>
    <w:rsid w:val="0A611EDF"/>
    <w:rsid w:val="0AA4FC24"/>
    <w:rsid w:val="0AAD348B"/>
    <w:rsid w:val="0AC81D2E"/>
    <w:rsid w:val="0AEFD7F9"/>
    <w:rsid w:val="0AFF6686"/>
    <w:rsid w:val="0B039437"/>
    <w:rsid w:val="0B27F0AA"/>
    <w:rsid w:val="0B2D0838"/>
    <w:rsid w:val="0B47588F"/>
    <w:rsid w:val="0B5057DE"/>
    <w:rsid w:val="0B64723E"/>
    <w:rsid w:val="0B8EDD44"/>
    <w:rsid w:val="0BD9C98A"/>
    <w:rsid w:val="0C16FFDE"/>
    <w:rsid w:val="0C28EC58"/>
    <w:rsid w:val="0C44E88C"/>
    <w:rsid w:val="0C461DCA"/>
    <w:rsid w:val="0C9962D5"/>
    <w:rsid w:val="0CA6A01C"/>
    <w:rsid w:val="0CE0D410"/>
    <w:rsid w:val="0CF0B299"/>
    <w:rsid w:val="0CF8FC8B"/>
    <w:rsid w:val="0D01AF62"/>
    <w:rsid w:val="0D4C7C1F"/>
    <w:rsid w:val="0D55DB0F"/>
    <w:rsid w:val="0D82C357"/>
    <w:rsid w:val="0DAD9ACB"/>
    <w:rsid w:val="0DBC1BED"/>
    <w:rsid w:val="0DC2E3DE"/>
    <w:rsid w:val="0E1A4460"/>
    <w:rsid w:val="0E35A769"/>
    <w:rsid w:val="0E663E84"/>
    <w:rsid w:val="0E6B8ED2"/>
    <w:rsid w:val="0E8FE80E"/>
    <w:rsid w:val="0EE57A6D"/>
    <w:rsid w:val="0F4062B3"/>
    <w:rsid w:val="0F612CD9"/>
    <w:rsid w:val="0F869A6A"/>
    <w:rsid w:val="0F93C9A3"/>
    <w:rsid w:val="0F9E347D"/>
    <w:rsid w:val="0FC3541D"/>
    <w:rsid w:val="0FC999C2"/>
    <w:rsid w:val="0FCD9CA7"/>
    <w:rsid w:val="0FF6B2F3"/>
    <w:rsid w:val="10074633"/>
    <w:rsid w:val="10308E62"/>
    <w:rsid w:val="10AA6C49"/>
    <w:rsid w:val="10AF80C4"/>
    <w:rsid w:val="10CABE0D"/>
    <w:rsid w:val="10D0CD94"/>
    <w:rsid w:val="111DBF31"/>
    <w:rsid w:val="11376FFD"/>
    <w:rsid w:val="11570E6B"/>
    <w:rsid w:val="1179CA4A"/>
    <w:rsid w:val="117B83EC"/>
    <w:rsid w:val="11910573"/>
    <w:rsid w:val="11C78EAC"/>
    <w:rsid w:val="11DE8296"/>
    <w:rsid w:val="11E78AA7"/>
    <w:rsid w:val="11F0D2F6"/>
    <w:rsid w:val="124B87F4"/>
    <w:rsid w:val="12748726"/>
    <w:rsid w:val="128544DD"/>
    <w:rsid w:val="129E647F"/>
    <w:rsid w:val="12ABEDF1"/>
    <w:rsid w:val="12EC54D0"/>
    <w:rsid w:val="130C20DD"/>
    <w:rsid w:val="132FAE25"/>
    <w:rsid w:val="133F9621"/>
    <w:rsid w:val="13431559"/>
    <w:rsid w:val="135EE003"/>
    <w:rsid w:val="1366DC7C"/>
    <w:rsid w:val="139BD6DD"/>
    <w:rsid w:val="13CA2937"/>
    <w:rsid w:val="13FABE29"/>
    <w:rsid w:val="14074790"/>
    <w:rsid w:val="1407EF39"/>
    <w:rsid w:val="140C50DF"/>
    <w:rsid w:val="142E539A"/>
    <w:rsid w:val="143845F0"/>
    <w:rsid w:val="1483B278"/>
    <w:rsid w:val="14851EAC"/>
    <w:rsid w:val="149DDCA9"/>
    <w:rsid w:val="14BFD24C"/>
    <w:rsid w:val="14C55F83"/>
    <w:rsid w:val="14D90E29"/>
    <w:rsid w:val="14E9AAD6"/>
    <w:rsid w:val="1513E1DC"/>
    <w:rsid w:val="1514DB8D"/>
    <w:rsid w:val="15420FCB"/>
    <w:rsid w:val="16028596"/>
    <w:rsid w:val="16263CB4"/>
    <w:rsid w:val="16313B41"/>
    <w:rsid w:val="169FFC82"/>
    <w:rsid w:val="16C1116A"/>
    <w:rsid w:val="16E2E1AC"/>
    <w:rsid w:val="16F91170"/>
    <w:rsid w:val="17B6F4E0"/>
    <w:rsid w:val="17CE5AD7"/>
    <w:rsid w:val="17E8D8E6"/>
    <w:rsid w:val="1813D571"/>
    <w:rsid w:val="182042B4"/>
    <w:rsid w:val="182916BF"/>
    <w:rsid w:val="187E60B4"/>
    <w:rsid w:val="18A8F34D"/>
    <w:rsid w:val="18C7F1D8"/>
    <w:rsid w:val="18D7B392"/>
    <w:rsid w:val="18F9CFDD"/>
    <w:rsid w:val="194C648A"/>
    <w:rsid w:val="1999C804"/>
    <w:rsid w:val="19BC564F"/>
    <w:rsid w:val="1A163E93"/>
    <w:rsid w:val="1A530F9B"/>
    <w:rsid w:val="1A63D8C2"/>
    <w:rsid w:val="1A854632"/>
    <w:rsid w:val="1A8FFCFF"/>
    <w:rsid w:val="1ABA7ED1"/>
    <w:rsid w:val="1AD24788"/>
    <w:rsid w:val="1B14F787"/>
    <w:rsid w:val="1B27704B"/>
    <w:rsid w:val="1B3EE9F9"/>
    <w:rsid w:val="1B626EEC"/>
    <w:rsid w:val="1B6F0673"/>
    <w:rsid w:val="1BA04B6A"/>
    <w:rsid w:val="1BA37AB1"/>
    <w:rsid w:val="1BB8CCDC"/>
    <w:rsid w:val="1BEE9E0C"/>
    <w:rsid w:val="1BF4E5B4"/>
    <w:rsid w:val="1C032F63"/>
    <w:rsid w:val="1C228D2C"/>
    <w:rsid w:val="1C3718E5"/>
    <w:rsid w:val="1C38683F"/>
    <w:rsid w:val="1CA00FE3"/>
    <w:rsid w:val="1CE77C51"/>
    <w:rsid w:val="1D0E983B"/>
    <w:rsid w:val="1D1EA51A"/>
    <w:rsid w:val="1D2343F9"/>
    <w:rsid w:val="1D242F50"/>
    <w:rsid w:val="1D2F7298"/>
    <w:rsid w:val="1D3A1F8C"/>
    <w:rsid w:val="1D41AFF1"/>
    <w:rsid w:val="1D42E175"/>
    <w:rsid w:val="1D54F170"/>
    <w:rsid w:val="1D621E5F"/>
    <w:rsid w:val="1D6ECE19"/>
    <w:rsid w:val="1D7DB495"/>
    <w:rsid w:val="1D8E2A91"/>
    <w:rsid w:val="1DC0611D"/>
    <w:rsid w:val="1DE45FC8"/>
    <w:rsid w:val="1E872A3A"/>
    <w:rsid w:val="1EB08269"/>
    <w:rsid w:val="1EB69DFD"/>
    <w:rsid w:val="1EFA6B5A"/>
    <w:rsid w:val="1F5C3E26"/>
    <w:rsid w:val="1F636B3E"/>
    <w:rsid w:val="1FB51889"/>
    <w:rsid w:val="1FE99E0B"/>
    <w:rsid w:val="204E522E"/>
    <w:rsid w:val="20B4707B"/>
    <w:rsid w:val="20C8AE6B"/>
    <w:rsid w:val="20D2B837"/>
    <w:rsid w:val="20DA593D"/>
    <w:rsid w:val="20DD967C"/>
    <w:rsid w:val="2103BF60"/>
    <w:rsid w:val="2109195E"/>
    <w:rsid w:val="211761B6"/>
    <w:rsid w:val="211CF952"/>
    <w:rsid w:val="2136FE7F"/>
    <w:rsid w:val="213A079B"/>
    <w:rsid w:val="216130E3"/>
    <w:rsid w:val="2183A673"/>
    <w:rsid w:val="2184A837"/>
    <w:rsid w:val="218D05C2"/>
    <w:rsid w:val="21B034C5"/>
    <w:rsid w:val="21B39D00"/>
    <w:rsid w:val="21DEEB54"/>
    <w:rsid w:val="21E1E972"/>
    <w:rsid w:val="222E75B8"/>
    <w:rsid w:val="22606900"/>
    <w:rsid w:val="22664BE2"/>
    <w:rsid w:val="227F6DAB"/>
    <w:rsid w:val="2310C97B"/>
    <w:rsid w:val="233E4582"/>
    <w:rsid w:val="2375B01B"/>
    <w:rsid w:val="237B2C8F"/>
    <w:rsid w:val="23893B0F"/>
    <w:rsid w:val="23B4F09F"/>
    <w:rsid w:val="23D69F48"/>
    <w:rsid w:val="23D73327"/>
    <w:rsid w:val="243DDB21"/>
    <w:rsid w:val="24459CC4"/>
    <w:rsid w:val="244D543A"/>
    <w:rsid w:val="2468B415"/>
    <w:rsid w:val="249F3D1F"/>
    <w:rsid w:val="24E5DEEB"/>
    <w:rsid w:val="252758F0"/>
    <w:rsid w:val="25514DBD"/>
    <w:rsid w:val="25519681"/>
    <w:rsid w:val="2565AA9F"/>
    <w:rsid w:val="25790EF4"/>
    <w:rsid w:val="25D441F8"/>
    <w:rsid w:val="25FE1845"/>
    <w:rsid w:val="260B4EC5"/>
    <w:rsid w:val="2633DD37"/>
    <w:rsid w:val="26A23DD1"/>
    <w:rsid w:val="26C1BEE0"/>
    <w:rsid w:val="26C8FE07"/>
    <w:rsid w:val="26CD1213"/>
    <w:rsid w:val="26E2620C"/>
    <w:rsid w:val="26ED3607"/>
    <w:rsid w:val="26FE817F"/>
    <w:rsid w:val="27034624"/>
    <w:rsid w:val="271D377C"/>
    <w:rsid w:val="2736116D"/>
    <w:rsid w:val="2767E236"/>
    <w:rsid w:val="276BBFC9"/>
    <w:rsid w:val="276D2297"/>
    <w:rsid w:val="27B555CF"/>
    <w:rsid w:val="2806D237"/>
    <w:rsid w:val="281EE702"/>
    <w:rsid w:val="284F1D5E"/>
    <w:rsid w:val="2857A81B"/>
    <w:rsid w:val="28615E9A"/>
    <w:rsid w:val="286E10B8"/>
    <w:rsid w:val="2870358F"/>
    <w:rsid w:val="28E3E19C"/>
    <w:rsid w:val="290E5B50"/>
    <w:rsid w:val="291BAF4D"/>
    <w:rsid w:val="2924B26A"/>
    <w:rsid w:val="2929D28F"/>
    <w:rsid w:val="292DA158"/>
    <w:rsid w:val="29324542"/>
    <w:rsid w:val="29355CA2"/>
    <w:rsid w:val="295D8D7B"/>
    <w:rsid w:val="297A2EC4"/>
    <w:rsid w:val="29A70BC4"/>
    <w:rsid w:val="29FBDD6B"/>
    <w:rsid w:val="2A1FF747"/>
    <w:rsid w:val="2A95659A"/>
    <w:rsid w:val="2AA4F417"/>
    <w:rsid w:val="2AB503AE"/>
    <w:rsid w:val="2AB58590"/>
    <w:rsid w:val="2AE3CB8A"/>
    <w:rsid w:val="2B049646"/>
    <w:rsid w:val="2B0D1824"/>
    <w:rsid w:val="2B385FA3"/>
    <w:rsid w:val="2B8B921A"/>
    <w:rsid w:val="2B9EE872"/>
    <w:rsid w:val="2BADE631"/>
    <w:rsid w:val="2BE4E12B"/>
    <w:rsid w:val="2C225C3D"/>
    <w:rsid w:val="2C5E17FA"/>
    <w:rsid w:val="2C668771"/>
    <w:rsid w:val="2C82FFCF"/>
    <w:rsid w:val="2C88196A"/>
    <w:rsid w:val="2C8E0CB5"/>
    <w:rsid w:val="2C967906"/>
    <w:rsid w:val="2CDB78D8"/>
    <w:rsid w:val="2CEDA0EA"/>
    <w:rsid w:val="2D1606FE"/>
    <w:rsid w:val="2D4269D9"/>
    <w:rsid w:val="2DA21621"/>
    <w:rsid w:val="2DB28090"/>
    <w:rsid w:val="2E1989C5"/>
    <w:rsid w:val="2E33B8C6"/>
    <w:rsid w:val="2E529856"/>
    <w:rsid w:val="2E5B53DA"/>
    <w:rsid w:val="2E61BB3A"/>
    <w:rsid w:val="2E6A945A"/>
    <w:rsid w:val="2EC442A5"/>
    <w:rsid w:val="2EE7C2C3"/>
    <w:rsid w:val="2F09270E"/>
    <w:rsid w:val="2F0BEC5D"/>
    <w:rsid w:val="2F184B9F"/>
    <w:rsid w:val="2F36CAD4"/>
    <w:rsid w:val="2F5E8E05"/>
    <w:rsid w:val="2F78044C"/>
    <w:rsid w:val="2F7BD580"/>
    <w:rsid w:val="2FA68515"/>
    <w:rsid w:val="307B9285"/>
    <w:rsid w:val="3099AB8F"/>
    <w:rsid w:val="30CC4AFC"/>
    <w:rsid w:val="30CC772B"/>
    <w:rsid w:val="30D465DB"/>
    <w:rsid w:val="30E61215"/>
    <w:rsid w:val="30F064D9"/>
    <w:rsid w:val="31073542"/>
    <w:rsid w:val="31697719"/>
    <w:rsid w:val="317AD96A"/>
    <w:rsid w:val="31892DAF"/>
    <w:rsid w:val="31C6C8D3"/>
    <w:rsid w:val="321C9D65"/>
    <w:rsid w:val="322961AC"/>
    <w:rsid w:val="322DDA20"/>
    <w:rsid w:val="3242CA7B"/>
    <w:rsid w:val="3269D33A"/>
    <w:rsid w:val="3285E374"/>
    <w:rsid w:val="32B12128"/>
    <w:rsid w:val="32D0C368"/>
    <w:rsid w:val="3304DFBD"/>
    <w:rsid w:val="330B48C6"/>
    <w:rsid w:val="3323F714"/>
    <w:rsid w:val="33487CF3"/>
    <w:rsid w:val="336A23C8"/>
    <w:rsid w:val="3378A883"/>
    <w:rsid w:val="33AE0206"/>
    <w:rsid w:val="342DD987"/>
    <w:rsid w:val="34348B32"/>
    <w:rsid w:val="34451843"/>
    <w:rsid w:val="34653558"/>
    <w:rsid w:val="348EC2D4"/>
    <w:rsid w:val="3495B9D9"/>
    <w:rsid w:val="349C7748"/>
    <w:rsid w:val="34A78AE0"/>
    <w:rsid w:val="34E672E9"/>
    <w:rsid w:val="351872B8"/>
    <w:rsid w:val="355C65ED"/>
    <w:rsid w:val="35966398"/>
    <w:rsid w:val="35B381EA"/>
    <w:rsid w:val="35B496CE"/>
    <w:rsid w:val="36244763"/>
    <w:rsid w:val="36434CBB"/>
    <w:rsid w:val="364F7618"/>
    <w:rsid w:val="367DCEB5"/>
    <w:rsid w:val="36C702E3"/>
    <w:rsid w:val="36CA2299"/>
    <w:rsid w:val="36D671BF"/>
    <w:rsid w:val="371A3609"/>
    <w:rsid w:val="3738889F"/>
    <w:rsid w:val="373B2869"/>
    <w:rsid w:val="3746B66B"/>
    <w:rsid w:val="37619840"/>
    <w:rsid w:val="37CB0F00"/>
    <w:rsid w:val="37EDD95A"/>
    <w:rsid w:val="38876CFA"/>
    <w:rsid w:val="389442DF"/>
    <w:rsid w:val="38B145BC"/>
    <w:rsid w:val="38CDAAF7"/>
    <w:rsid w:val="38E52173"/>
    <w:rsid w:val="392C7CC5"/>
    <w:rsid w:val="392D803D"/>
    <w:rsid w:val="3944CF17"/>
    <w:rsid w:val="39D48AFE"/>
    <w:rsid w:val="39E46B93"/>
    <w:rsid w:val="3A52DC97"/>
    <w:rsid w:val="3AC841ED"/>
    <w:rsid w:val="3ACDFBB8"/>
    <w:rsid w:val="3AD00BB4"/>
    <w:rsid w:val="3AD4E31F"/>
    <w:rsid w:val="3B64BCB7"/>
    <w:rsid w:val="3B844B9B"/>
    <w:rsid w:val="3BAC377E"/>
    <w:rsid w:val="3BC2F470"/>
    <w:rsid w:val="3BD910B1"/>
    <w:rsid w:val="3BFE2D4D"/>
    <w:rsid w:val="3C033464"/>
    <w:rsid w:val="3C1BDF77"/>
    <w:rsid w:val="3C4C2DF4"/>
    <w:rsid w:val="3C4F7C13"/>
    <w:rsid w:val="3C73CA79"/>
    <w:rsid w:val="3C882183"/>
    <w:rsid w:val="3CBE6965"/>
    <w:rsid w:val="3D3FAE78"/>
    <w:rsid w:val="3D665421"/>
    <w:rsid w:val="3D742634"/>
    <w:rsid w:val="3D89AA8D"/>
    <w:rsid w:val="3DAAD8C3"/>
    <w:rsid w:val="3DE74719"/>
    <w:rsid w:val="3E235BD6"/>
    <w:rsid w:val="3E25341D"/>
    <w:rsid w:val="3E317AE9"/>
    <w:rsid w:val="3E3180D5"/>
    <w:rsid w:val="3E47200E"/>
    <w:rsid w:val="3E5C3D08"/>
    <w:rsid w:val="3E8BC075"/>
    <w:rsid w:val="3EAF80E8"/>
    <w:rsid w:val="3EBB2AFC"/>
    <w:rsid w:val="3EC4A562"/>
    <w:rsid w:val="3F160CB1"/>
    <w:rsid w:val="3F182BF2"/>
    <w:rsid w:val="3F27F2AB"/>
    <w:rsid w:val="3F5CC1E3"/>
    <w:rsid w:val="3F7A73F0"/>
    <w:rsid w:val="3FAE4F27"/>
    <w:rsid w:val="3FFF16BB"/>
    <w:rsid w:val="402A1922"/>
    <w:rsid w:val="4045FB8F"/>
    <w:rsid w:val="4090DB87"/>
    <w:rsid w:val="40956064"/>
    <w:rsid w:val="40CB8EB5"/>
    <w:rsid w:val="40D1CAA6"/>
    <w:rsid w:val="40FD53CB"/>
    <w:rsid w:val="411B02F8"/>
    <w:rsid w:val="414CE256"/>
    <w:rsid w:val="41A980B9"/>
    <w:rsid w:val="41ABA71B"/>
    <w:rsid w:val="41CFAE06"/>
    <w:rsid w:val="4219D256"/>
    <w:rsid w:val="425721CE"/>
    <w:rsid w:val="425881E0"/>
    <w:rsid w:val="42750CD6"/>
    <w:rsid w:val="4288C73C"/>
    <w:rsid w:val="42E42EC8"/>
    <w:rsid w:val="42E67A03"/>
    <w:rsid w:val="430595FA"/>
    <w:rsid w:val="4334C115"/>
    <w:rsid w:val="434EFCC9"/>
    <w:rsid w:val="4366ECC5"/>
    <w:rsid w:val="4368F06B"/>
    <w:rsid w:val="43BB7BA9"/>
    <w:rsid w:val="43CCFE81"/>
    <w:rsid w:val="445305DB"/>
    <w:rsid w:val="445AB82D"/>
    <w:rsid w:val="446B072A"/>
    <w:rsid w:val="449BAF65"/>
    <w:rsid w:val="44D0A715"/>
    <w:rsid w:val="44DFE645"/>
    <w:rsid w:val="4517F726"/>
    <w:rsid w:val="45295E3F"/>
    <w:rsid w:val="4544C0EC"/>
    <w:rsid w:val="45453C98"/>
    <w:rsid w:val="45602950"/>
    <w:rsid w:val="45A6F206"/>
    <w:rsid w:val="45D611DB"/>
    <w:rsid w:val="45EA947B"/>
    <w:rsid w:val="4603263B"/>
    <w:rsid w:val="46104E80"/>
    <w:rsid w:val="461B7ACB"/>
    <w:rsid w:val="4652B3D6"/>
    <w:rsid w:val="466FB8DB"/>
    <w:rsid w:val="46A4AAEB"/>
    <w:rsid w:val="46C90EF8"/>
    <w:rsid w:val="46CB554C"/>
    <w:rsid w:val="46DD239C"/>
    <w:rsid w:val="46E14FA3"/>
    <w:rsid w:val="46F1604C"/>
    <w:rsid w:val="46F95C29"/>
    <w:rsid w:val="46FD9110"/>
    <w:rsid w:val="47963F8F"/>
    <w:rsid w:val="4799A611"/>
    <w:rsid w:val="47B32B9E"/>
    <w:rsid w:val="47C10B6A"/>
    <w:rsid w:val="47C81F3E"/>
    <w:rsid w:val="47CB4407"/>
    <w:rsid w:val="4814A89E"/>
    <w:rsid w:val="4819EA92"/>
    <w:rsid w:val="482622E7"/>
    <w:rsid w:val="484EE2F7"/>
    <w:rsid w:val="4855CCD9"/>
    <w:rsid w:val="48AC093A"/>
    <w:rsid w:val="48D3B4CC"/>
    <w:rsid w:val="49729CB8"/>
    <w:rsid w:val="49D1704D"/>
    <w:rsid w:val="49E34748"/>
    <w:rsid w:val="4A099D1C"/>
    <w:rsid w:val="4A1F1071"/>
    <w:rsid w:val="4A25EEE6"/>
    <w:rsid w:val="4A862037"/>
    <w:rsid w:val="4A994CB8"/>
    <w:rsid w:val="4A9EE253"/>
    <w:rsid w:val="4AB7F2DF"/>
    <w:rsid w:val="4AF40FA4"/>
    <w:rsid w:val="4B2677E8"/>
    <w:rsid w:val="4B64B867"/>
    <w:rsid w:val="4B979D8F"/>
    <w:rsid w:val="4BA1469A"/>
    <w:rsid w:val="4BDBEB6E"/>
    <w:rsid w:val="4BE44D9C"/>
    <w:rsid w:val="4CB6F293"/>
    <w:rsid w:val="4CBE3F55"/>
    <w:rsid w:val="4D2684AC"/>
    <w:rsid w:val="4D26B4F4"/>
    <w:rsid w:val="4D498BBF"/>
    <w:rsid w:val="4DB38FB0"/>
    <w:rsid w:val="4DF3CA6A"/>
    <w:rsid w:val="4DF44B31"/>
    <w:rsid w:val="4DF81E41"/>
    <w:rsid w:val="4E015F40"/>
    <w:rsid w:val="4E31849A"/>
    <w:rsid w:val="4E456B48"/>
    <w:rsid w:val="4E4770F4"/>
    <w:rsid w:val="4E8D6D8B"/>
    <w:rsid w:val="4EBF5155"/>
    <w:rsid w:val="4EC9FECE"/>
    <w:rsid w:val="4EDF2E51"/>
    <w:rsid w:val="4EE9DA71"/>
    <w:rsid w:val="4EFB3F39"/>
    <w:rsid w:val="4F005279"/>
    <w:rsid w:val="4F0E7D74"/>
    <w:rsid w:val="4F198BE2"/>
    <w:rsid w:val="4F2A0560"/>
    <w:rsid w:val="4F58B887"/>
    <w:rsid w:val="4F8A96C7"/>
    <w:rsid w:val="4FACAC9F"/>
    <w:rsid w:val="4FB77284"/>
    <w:rsid w:val="4FDD8F87"/>
    <w:rsid w:val="50046836"/>
    <w:rsid w:val="501246FA"/>
    <w:rsid w:val="501D31F5"/>
    <w:rsid w:val="5043AA4B"/>
    <w:rsid w:val="5077817F"/>
    <w:rsid w:val="50869FB6"/>
    <w:rsid w:val="50D26C29"/>
    <w:rsid w:val="50E9B63B"/>
    <w:rsid w:val="50EFAEE3"/>
    <w:rsid w:val="50F1E70D"/>
    <w:rsid w:val="5119BA00"/>
    <w:rsid w:val="51374FBC"/>
    <w:rsid w:val="51772063"/>
    <w:rsid w:val="518794D4"/>
    <w:rsid w:val="518F1B37"/>
    <w:rsid w:val="51A3C27D"/>
    <w:rsid w:val="51DAB3FC"/>
    <w:rsid w:val="51E1127C"/>
    <w:rsid w:val="5297F5EB"/>
    <w:rsid w:val="52A2979B"/>
    <w:rsid w:val="52A58738"/>
    <w:rsid w:val="52BB6D81"/>
    <w:rsid w:val="52C6947F"/>
    <w:rsid w:val="52D4E433"/>
    <w:rsid w:val="52F46DD0"/>
    <w:rsid w:val="5306F238"/>
    <w:rsid w:val="5312980A"/>
    <w:rsid w:val="533AF782"/>
    <w:rsid w:val="537820B2"/>
    <w:rsid w:val="538E4152"/>
    <w:rsid w:val="53ADEA23"/>
    <w:rsid w:val="53C55BC1"/>
    <w:rsid w:val="53DC05AA"/>
    <w:rsid w:val="53EC3BED"/>
    <w:rsid w:val="53F8D589"/>
    <w:rsid w:val="545A7FA1"/>
    <w:rsid w:val="548B3A5C"/>
    <w:rsid w:val="54C27442"/>
    <w:rsid w:val="54CE73F0"/>
    <w:rsid w:val="54D069FF"/>
    <w:rsid w:val="54EC641B"/>
    <w:rsid w:val="55395792"/>
    <w:rsid w:val="55C25DF0"/>
    <w:rsid w:val="55D58522"/>
    <w:rsid w:val="55DE0969"/>
    <w:rsid w:val="55ED311B"/>
    <w:rsid w:val="55FD2B0C"/>
    <w:rsid w:val="5609A4A0"/>
    <w:rsid w:val="56425E7C"/>
    <w:rsid w:val="56495833"/>
    <w:rsid w:val="56A37CC6"/>
    <w:rsid w:val="56CC7D94"/>
    <w:rsid w:val="5717E1B8"/>
    <w:rsid w:val="574BB7FC"/>
    <w:rsid w:val="574C3CF1"/>
    <w:rsid w:val="5777C6F8"/>
    <w:rsid w:val="5785FCD2"/>
    <w:rsid w:val="57F5AB92"/>
    <w:rsid w:val="5827676A"/>
    <w:rsid w:val="582BEA06"/>
    <w:rsid w:val="5838EBE6"/>
    <w:rsid w:val="585C4B77"/>
    <w:rsid w:val="58C97554"/>
    <w:rsid w:val="58D8774C"/>
    <w:rsid w:val="58DFE55C"/>
    <w:rsid w:val="58ED52F7"/>
    <w:rsid w:val="58EF184B"/>
    <w:rsid w:val="591526C3"/>
    <w:rsid w:val="595CD234"/>
    <w:rsid w:val="595DB763"/>
    <w:rsid w:val="59689B15"/>
    <w:rsid w:val="59CB83AF"/>
    <w:rsid w:val="59D948E6"/>
    <w:rsid w:val="59F84EEA"/>
    <w:rsid w:val="5A03622E"/>
    <w:rsid w:val="5A0B7B0A"/>
    <w:rsid w:val="5A4689D8"/>
    <w:rsid w:val="5A750B6F"/>
    <w:rsid w:val="5A77AEAE"/>
    <w:rsid w:val="5A92FFEC"/>
    <w:rsid w:val="5AA28316"/>
    <w:rsid w:val="5ACA1F70"/>
    <w:rsid w:val="5AD2C7D4"/>
    <w:rsid w:val="5AF0FECC"/>
    <w:rsid w:val="5B060168"/>
    <w:rsid w:val="5B61C09E"/>
    <w:rsid w:val="5BA1A45A"/>
    <w:rsid w:val="5C00E04F"/>
    <w:rsid w:val="5C024049"/>
    <w:rsid w:val="5C101F66"/>
    <w:rsid w:val="5C1F1663"/>
    <w:rsid w:val="5C442F7D"/>
    <w:rsid w:val="5C7AC4DA"/>
    <w:rsid w:val="5C9BF63A"/>
    <w:rsid w:val="5CF816AA"/>
    <w:rsid w:val="5D076F5D"/>
    <w:rsid w:val="5D16FF3A"/>
    <w:rsid w:val="5D851C68"/>
    <w:rsid w:val="5D8A4CB5"/>
    <w:rsid w:val="5DAADADB"/>
    <w:rsid w:val="5DAAF22B"/>
    <w:rsid w:val="5DAE8109"/>
    <w:rsid w:val="5DDD642E"/>
    <w:rsid w:val="5DEED2A6"/>
    <w:rsid w:val="5E0F3F79"/>
    <w:rsid w:val="5E1E9539"/>
    <w:rsid w:val="5E8ED4B6"/>
    <w:rsid w:val="5E943517"/>
    <w:rsid w:val="5E95FE3C"/>
    <w:rsid w:val="5F09B7FA"/>
    <w:rsid w:val="5F0F84B2"/>
    <w:rsid w:val="5F1FD109"/>
    <w:rsid w:val="5F28B1A7"/>
    <w:rsid w:val="5F3313C4"/>
    <w:rsid w:val="5F33E290"/>
    <w:rsid w:val="5F3F6C88"/>
    <w:rsid w:val="5F5CE680"/>
    <w:rsid w:val="5F5E17EC"/>
    <w:rsid w:val="5F6EF9DB"/>
    <w:rsid w:val="5F7BAD64"/>
    <w:rsid w:val="5FB629B2"/>
    <w:rsid w:val="5FBBE828"/>
    <w:rsid w:val="5FCFB119"/>
    <w:rsid w:val="5FDAA9DC"/>
    <w:rsid w:val="6002D98B"/>
    <w:rsid w:val="602C71E6"/>
    <w:rsid w:val="605333F1"/>
    <w:rsid w:val="60591D7B"/>
    <w:rsid w:val="608D645E"/>
    <w:rsid w:val="60F3E409"/>
    <w:rsid w:val="61056281"/>
    <w:rsid w:val="61360132"/>
    <w:rsid w:val="61425929"/>
    <w:rsid w:val="614DA237"/>
    <w:rsid w:val="61853B68"/>
    <w:rsid w:val="61B6B821"/>
    <w:rsid w:val="61BD5DF5"/>
    <w:rsid w:val="623338CF"/>
    <w:rsid w:val="62768C6B"/>
    <w:rsid w:val="62D29C06"/>
    <w:rsid w:val="62EBCEF3"/>
    <w:rsid w:val="632F4EE0"/>
    <w:rsid w:val="635D6286"/>
    <w:rsid w:val="6386172F"/>
    <w:rsid w:val="63A0C9C8"/>
    <w:rsid w:val="63F1C7A0"/>
    <w:rsid w:val="63F4EE09"/>
    <w:rsid w:val="63FB77F5"/>
    <w:rsid w:val="640686A7"/>
    <w:rsid w:val="64113A58"/>
    <w:rsid w:val="642E7897"/>
    <w:rsid w:val="6457AB0B"/>
    <w:rsid w:val="64AE8653"/>
    <w:rsid w:val="64F65A91"/>
    <w:rsid w:val="652886EE"/>
    <w:rsid w:val="6548B257"/>
    <w:rsid w:val="6550369C"/>
    <w:rsid w:val="657B6244"/>
    <w:rsid w:val="657DEFD2"/>
    <w:rsid w:val="65C37ACF"/>
    <w:rsid w:val="662E9AED"/>
    <w:rsid w:val="6641F27F"/>
    <w:rsid w:val="6684BC1B"/>
    <w:rsid w:val="668F004C"/>
    <w:rsid w:val="669383A6"/>
    <w:rsid w:val="66A824C1"/>
    <w:rsid w:val="66C6E865"/>
    <w:rsid w:val="66CE0BEA"/>
    <w:rsid w:val="66EF370B"/>
    <w:rsid w:val="67B74862"/>
    <w:rsid w:val="67C407D2"/>
    <w:rsid w:val="67D13E1F"/>
    <w:rsid w:val="68155D1D"/>
    <w:rsid w:val="6821BCA5"/>
    <w:rsid w:val="686E9E06"/>
    <w:rsid w:val="68A28A97"/>
    <w:rsid w:val="68D032DB"/>
    <w:rsid w:val="68F03634"/>
    <w:rsid w:val="690A03DE"/>
    <w:rsid w:val="69384DBF"/>
    <w:rsid w:val="6946872C"/>
    <w:rsid w:val="69717E49"/>
    <w:rsid w:val="69A10C9C"/>
    <w:rsid w:val="69B7A094"/>
    <w:rsid w:val="69E2F135"/>
    <w:rsid w:val="69EC674B"/>
    <w:rsid w:val="6A3A5D67"/>
    <w:rsid w:val="6A4CD231"/>
    <w:rsid w:val="6AC00E11"/>
    <w:rsid w:val="6AC51A65"/>
    <w:rsid w:val="6AEC76F4"/>
    <w:rsid w:val="6AF56AF3"/>
    <w:rsid w:val="6B6EBA17"/>
    <w:rsid w:val="6BCEE9D0"/>
    <w:rsid w:val="6BDE39C1"/>
    <w:rsid w:val="6BED71FF"/>
    <w:rsid w:val="6C091829"/>
    <w:rsid w:val="6C135F42"/>
    <w:rsid w:val="6C2D02B2"/>
    <w:rsid w:val="6C2D0F4D"/>
    <w:rsid w:val="6C68AAD9"/>
    <w:rsid w:val="6CBA230C"/>
    <w:rsid w:val="6CBC4CCC"/>
    <w:rsid w:val="6CEB737A"/>
    <w:rsid w:val="6D790E2F"/>
    <w:rsid w:val="6D7F6F02"/>
    <w:rsid w:val="6D87574A"/>
    <w:rsid w:val="6DA41D79"/>
    <w:rsid w:val="6DC1FA14"/>
    <w:rsid w:val="6DECEA4C"/>
    <w:rsid w:val="6E15318F"/>
    <w:rsid w:val="6E341DEE"/>
    <w:rsid w:val="6E63459C"/>
    <w:rsid w:val="6E714647"/>
    <w:rsid w:val="6E71B413"/>
    <w:rsid w:val="6E7392FA"/>
    <w:rsid w:val="6EF55D9B"/>
    <w:rsid w:val="6EFDDD70"/>
    <w:rsid w:val="6F0A6FB5"/>
    <w:rsid w:val="6F2CD180"/>
    <w:rsid w:val="6F3B600C"/>
    <w:rsid w:val="6F6AFB05"/>
    <w:rsid w:val="6FDF83D1"/>
    <w:rsid w:val="6FE7B7F3"/>
    <w:rsid w:val="702FCDC1"/>
    <w:rsid w:val="70A89E94"/>
    <w:rsid w:val="70B1A226"/>
    <w:rsid w:val="70E666E3"/>
    <w:rsid w:val="70EFC765"/>
    <w:rsid w:val="71336E2D"/>
    <w:rsid w:val="7140BB50"/>
    <w:rsid w:val="71770D8A"/>
    <w:rsid w:val="71AEC277"/>
    <w:rsid w:val="71F56F7E"/>
    <w:rsid w:val="720A6FEE"/>
    <w:rsid w:val="724120B5"/>
    <w:rsid w:val="724A86EA"/>
    <w:rsid w:val="72984C4C"/>
    <w:rsid w:val="72A7C708"/>
    <w:rsid w:val="72B3B0B4"/>
    <w:rsid w:val="72C4C74C"/>
    <w:rsid w:val="7300E35A"/>
    <w:rsid w:val="730FF17F"/>
    <w:rsid w:val="7312F4C0"/>
    <w:rsid w:val="7314A71A"/>
    <w:rsid w:val="731B57E7"/>
    <w:rsid w:val="731F36EC"/>
    <w:rsid w:val="7343136C"/>
    <w:rsid w:val="737ADF3D"/>
    <w:rsid w:val="739B1CAE"/>
    <w:rsid w:val="73DF2654"/>
    <w:rsid w:val="7481CD75"/>
    <w:rsid w:val="751E932C"/>
    <w:rsid w:val="751ECBD9"/>
    <w:rsid w:val="7525C339"/>
    <w:rsid w:val="75425B6F"/>
    <w:rsid w:val="75B214D9"/>
    <w:rsid w:val="75B97D57"/>
    <w:rsid w:val="75C61D0F"/>
    <w:rsid w:val="75CB5858"/>
    <w:rsid w:val="762C6F19"/>
    <w:rsid w:val="766D2B3B"/>
    <w:rsid w:val="76982280"/>
    <w:rsid w:val="769D597B"/>
    <w:rsid w:val="76B33F33"/>
    <w:rsid w:val="76FAD534"/>
    <w:rsid w:val="7727E3CD"/>
    <w:rsid w:val="772B6F90"/>
    <w:rsid w:val="773F3EE2"/>
    <w:rsid w:val="77632831"/>
    <w:rsid w:val="777FED37"/>
    <w:rsid w:val="77881930"/>
    <w:rsid w:val="77C062EE"/>
    <w:rsid w:val="77F31B3F"/>
    <w:rsid w:val="7824875E"/>
    <w:rsid w:val="7851E6B2"/>
    <w:rsid w:val="788F1181"/>
    <w:rsid w:val="78B8ED54"/>
    <w:rsid w:val="78CB9B93"/>
    <w:rsid w:val="78E98BD0"/>
    <w:rsid w:val="7907228B"/>
    <w:rsid w:val="7913C027"/>
    <w:rsid w:val="791DC96B"/>
    <w:rsid w:val="7938637C"/>
    <w:rsid w:val="79A41DD7"/>
    <w:rsid w:val="79CF36BA"/>
    <w:rsid w:val="79EEDAA1"/>
    <w:rsid w:val="79FCE9AA"/>
    <w:rsid w:val="7A0B7BFE"/>
    <w:rsid w:val="7A25149E"/>
    <w:rsid w:val="7A26FCC9"/>
    <w:rsid w:val="7A4AADD3"/>
    <w:rsid w:val="7A4C83BC"/>
    <w:rsid w:val="7A8FE499"/>
    <w:rsid w:val="7A933201"/>
    <w:rsid w:val="7AADA80D"/>
    <w:rsid w:val="7ADDDB08"/>
    <w:rsid w:val="7B4CADD6"/>
    <w:rsid w:val="7B56DA87"/>
    <w:rsid w:val="7B5E4F08"/>
    <w:rsid w:val="7B828759"/>
    <w:rsid w:val="7B99B832"/>
    <w:rsid w:val="7BA084AE"/>
    <w:rsid w:val="7BA6012B"/>
    <w:rsid w:val="7C0EB096"/>
    <w:rsid w:val="7C3EDC8E"/>
    <w:rsid w:val="7C528BE1"/>
    <w:rsid w:val="7C64DAF0"/>
    <w:rsid w:val="7C7A2A39"/>
    <w:rsid w:val="7C842C0A"/>
    <w:rsid w:val="7CFA94B3"/>
    <w:rsid w:val="7D10B8C4"/>
    <w:rsid w:val="7D621B65"/>
    <w:rsid w:val="7D62F056"/>
    <w:rsid w:val="7D76A92B"/>
    <w:rsid w:val="7D92843E"/>
    <w:rsid w:val="7D9BFD36"/>
    <w:rsid w:val="7DB464BF"/>
    <w:rsid w:val="7DDD644E"/>
    <w:rsid w:val="7E77217D"/>
    <w:rsid w:val="7EB5CF69"/>
    <w:rsid w:val="7EE77878"/>
    <w:rsid w:val="7EF21F41"/>
    <w:rsid w:val="7EF384F6"/>
    <w:rsid w:val="7F439DD4"/>
    <w:rsid w:val="7F53186F"/>
    <w:rsid w:val="7F7044F4"/>
    <w:rsid w:val="7F91E534"/>
    <w:rsid w:val="7F9CEA6B"/>
    <w:rsid w:val="7FDED1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2B8ABE85-3139-470A-B9C7-CAC71EE4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4E09"/>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tabs>
        <w:tab w:val="num" w:pos="1080"/>
      </w:tabs>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022142"/>
    <w:rPr>
      <w:sz w:val="16"/>
      <w:szCs w:val="16"/>
    </w:rPr>
  </w:style>
  <w:style w:type="paragraph" w:styleId="CommentText">
    <w:name w:val="annotation text"/>
    <w:basedOn w:val="Normal"/>
    <w:link w:val="CommentTextChar"/>
    <w:rsid w:val="00022142"/>
  </w:style>
  <w:style w:type="character" w:customStyle="1" w:styleId="CommentTextChar">
    <w:name w:val="Comment Text Char"/>
    <w:basedOn w:val="DefaultParagraphFont"/>
    <w:link w:val="CommentText"/>
    <w:rsid w:val="00022142"/>
  </w:style>
  <w:style w:type="paragraph" w:styleId="CommentSubject">
    <w:name w:val="annotation subject"/>
    <w:basedOn w:val="CommentText"/>
    <w:next w:val="CommentText"/>
    <w:link w:val="CommentSubjectChar"/>
    <w:rsid w:val="00022142"/>
    <w:rPr>
      <w:b/>
      <w:bCs/>
    </w:rPr>
  </w:style>
  <w:style w:type="character" w:customStyle="1" w:styleId="CommentSubjectChar">
    <w:name w:val="Comment Subject Char"/>
    <w:basedOn w:val="CommentTextChar"/>
    <w:link w:val="CommentSubject"/>
    <w:rsid w:val="00022142"/>
    <w:rPr>
      <w:b/>
      <w:bCs/>
    </w:rPr>
  </w:style>
  <w:style w:type="character" w:styleId="Hyperlink">
    <w:name w:val="Hyperlink"/>
    <w:basedOn w:val="DefaultParagraphFont"/>
    <w:rsid w:val="00022142"/>
    <w:rPr>
      <w:color w:val="0563C1" w:themeColor="hyperlink"/>
      <w:u w:val="single"/>
    </w:rPr>
  </w:style>
  <w:style w:type="character" w:styleId="UnresolvedMention">
    <w:name w:val="Unresolved Mention"/>
    <w:basedOn w:val="DefaultParagraphFont"/>
    <w:uiPriority w:val="99"/>
    <w:semiHidden/>
    <w:unhideWhenUsed/>
    <w:rsid w:val="00022142"/>
    <w:rPr>
      <w:color w:val="605E5C"/>
      <w:shd w:val="clear" w:color="auto" w:fill="E1DFDD"/>
    </w:rPr>
  </w:style>
  <w:style w:type="character" w:customStyle="1" w:styleId="Heading3Char">
    <w:name w:val="Heading 3 Char"/>
    <w:basedOn w:val="DefaultParagraphFont"/>
    <w:link w:val="Heading3"/>
    <w:rsid w:val="00802568"/>
    <w:rPr>
      <w:i/>
      <w:iCs/>
      <w:noProof/>
    </w:rPr>
  </w:style>
  <w:style w:type="paragraph" w:customStyle="1" w:styleId="pf0">
    <w:name w:val="pf0"/>
    <w:basedOn w:val="Normal"/>
    <w:rsid w:val="007859CB"/>
    <w:pPr>
      <w:spacing w:before="100" w:beforeAutospacing="1" w:after="100" w:afterAutospacing="1"/>
      <w:jc w:val="left"/>
    </w:pPr>
    <w:rPr>
      <w:rFonts w:eastAsia="Times New Roman"/>
      <w:sz w:val="24"/>
      <w:szCs w:val="24"/>
      <w:lang w:val="en-GB" w:eastAsia="zh-CN"/>
    </w:rPr>
  </w:style>
  <w:style w:type="character" w:customStyle="1" w:styleId="cf01">
    <w:name w:val="cf01"/>
    <w:basedOn w:val="DefaultParagraphFont"/>
    <w:rsid w:val="007859CB"/>
    <w:rPr>
      <w:rFonts w:ascii="Segoe UI" w:hAnsi="Segoe UI" w:cs="Segoe UI" w:hint="default"/>
      <w:sz w:val="18"/>
      <w:szCs w:val="18"/>
    </w:rPr>
  </w:style>
  <w:style w:type="character" w:styleId="PlaceholderText">
    <w:name w:val="Placeholder Text"/>
    <w:basedOn w:val="DefaultParagraphFont"/>
    <w:uiPriority w:val="99"/>
    <w:semiHidden/>
    <w:rsid w:val="00C86E7C"/>
    <w:rPr>
      <w:color w:val="666666"/>
    </w:rPr>
  </w:style>
  <w:style w:type="paragraph" w:styleId="ListParagraph">
    <w:name w:val="List Paragraph"/>
    <w:basedOn w:val="Normal"/>
    <w:uiPriority w:val="34"/>
    <w:qFormat/>
    <w:rsid w:val="00C86E7C"/>
    <w:pPr>
      <w:ind w:left="720"/>
      <w:contextualSpacing/>
    </w:pPr>
  </w:style>
  <w:style w:type="table" w:styleId="TableGrid">
    <w:name w:val="Table Grid"/>
    <w:basedOn w:val="TableNormal"/>
    <w:rsid w:val="001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DE0D2A"/>
    <w:rPr>
      <w:i/>
      <w:iCs/>
    </w:rPr>
  </w:style>
  <w:style w:type="character" w:customStyle="1" w:styleId="Heading2Char">
    <w:name w:val="Heading 2 Char"/>
    <w:basedOn w:val="DefaultParagraphFont"/>
    <w:link w:val="Heading2"/>
    <w:rsid w:val="00620D0F"/>
    <w:rPr>
      <w:i/>
      <w:iCs/>
      <w:noProof/>
    </w:rPr>
  </w:style>
  <w:style w:type="character" w:styleId="FollowedHyperlink">
    <w:name w:val="FollowedHyperlink"/>
    <w:basedOn w:val="DefaultParagraphFont"/>
    <w:rsid w:val="001619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20422">
      <w:bodyDiv w:val="1"/>
      <w:marLeft w:val="0"/>
      <w:marRight w:val="0"/>
      <w:marTop w:val="0"/>
      <w:marBottom w:val="0"/>
      <w:divBdr>
        <w:top w:val="none" w:sz="0" w:space="0" w:color="auto"/>
        <w:left w:val="none" w:sz="0" w:space="0" w:color="auto"/>
        <w:bottom w:val="none" w:sz="0" w:space="0" w:color="auto"/>
        <w:right w:val="none" w:sz="0" w:space="0" w:color="auto"/>
      </w:divBdr>
    </w:div>
    <w:div w:id="161088893">
      <w:bodyDiv w:val="1"/>
      <w:marLeft w:val="0"/>
      <w:marRight w:val="0"/>
      <w:marTop w:val="0"/>
      <w:marBottom w:val="0"/>
      <w:divBdr>
        <w:top w:val="none" w:sz="0" w:space="0" w:color="auto"/>
        <w:left w:val="none" w:sz="0" w:space="0" w:color="auto"/>
        <w:bottom w:val="none" w:sz="0" w:space="0" w:color="auto"/>
        <w:right w:val="none" w:sz="0" w:space="0" w:color="auto"/>
      </w:divBdr>
    </w:div>
    <w:div w:id="186482258">
      <w:bodyDiv w:val="1"/>
      <w:marLeft w:val="0"/>
      <w:marRight w:val="0"/>
      <w:marTop w:val="0"/>
      <w:marBottom w:val="0"/>
      <w:divBdr>
        <w:top w:val="none" w:sz="0" w:space="0" w:color="auto"/>
        <w:left w:val="none" w:sz="0" w:space="0" w:color="auto"/>
        <w:bottom w:val="none" w:sz="0" w:space="0" w:color="auto"/>
        <w:right w:val="none" w:sz="0" w:space="0" w:color="auto"/>
      </w:divBdr>
    </w:div>
    <w:div w:id="211157707">
      <w:bodyDiv w:val="1"/>
      <w:marLeft w:val="0"/>
      <w:marRight w:val="0"/>
      <w:marTop w:val="0"/>
      <w:marBottom w:val="0"/>
      <w:divBdr>
        <w:top w:val="none" w:sz="0" w:space="0" w:color="auto"/>
        <w:left w:val="none" w:sz="0" w:space="0" w:color="auto"/>
        <w:bottom w:val="none" w:sz="0" w:space="0" w:color="auto"/>
        <w:right w:val="none" w:sz="0" w:space="0" w:color="auto"/>
      </w:divBdr>
    </w:div>
    <w:div w:id="269747037">
      <w:bodyDiv w:val="1"/>
      <w:marLeft w:val="0"/>
      <w:marRight w:val="0"/>
      <w:marTop w:val="0"/>
      <w:marBottom w:val="0"/>
      <w:divBdr>
        <w:top w:val="none" w:sz="0" w:space="0" w:color="auto"/>
        <w:left w:val="none" w:sz="0" w:space="0" w:color="auto"/>
        <w:bottom w:val="none" w:sz="0" w:space="0" w:color="auto"/>
        <w:right w:val="none" w:sz="0" w:space="0" w:color="auto"/>
      </w:divBdr>
    </w:div>
    <w:div w:id="273103216">
      <w:bodyDiv w:val="1"/>
      <w:marLeft w:val="0"/>
      <w:marRight w:val="0"/>
      <w:marTop w:val="0"/>
      <w:marBottom w:val="0"/>
      <w:divBdr>
        <w:top w:val="none" w:sz="0" w:space="0" w:color="auto"/>
        <w:left w:val="none" w:sz="0" w:space="0" w:color="auto"/>
        <w:bottom w:val="none" w:sz="0" w:space="0" w:color="auto"/>
        <w:right w:val="none" w:sz="0" w:space="0" w:color="auto"/>
      </w:divBdr>
    </w:div>
    <w:div w:id="303052040">
      <w:bodyDiv w:val="1"/>
      <w:marLeft w:val="0"/>
      <w:marRight w:val="0"/>
      <w:marTop w:val="0"/>
      <w:marBottom w:val="0"/>
      <w:divBdr>
        <w:top w:val="none" w:sz="0" w:space="0" w:color="auto"/>
        <w:left w:val="none" w:sz="0" w:space="0" w:color="auto"/>
        <w:bottom w:val="none" w:sz="0" w:space="0" w:color="auto"/>
        <w:right w:val="none" w:sz="0" w:space="0" w:color="auto"/>
      </w:divBdr>
    </w:div>
    <w:div w:id="378431614">
      <w:bodyDiv w:val="1"/>
      <w:marLeft w:val="0"/>
      <w:marRight w:val="0"/>
      <w:marTop w:val="0"/>
      <w:marBottom w:val="0"/>
      <w:divBdr>
        <w:top w:val="none" w:sz="0" w:space="0" w:color="auto"/>
        <w:left w:val="none" w:sz="0" w:space="0" w:color="auto"/>
        <w:bottom w:val="none" w:sz="0" w:space="0" w:color="auto"/>
        <w:right w:val="none" w:sz="0" w:space="0" w:color="auto"/>
      </w:divBdr>
    </w:div>
    <w:div w:id="386152188">
      <w:bodyDiv w:val="1"/>
      <w:marLeft w:val="0"/>
      <w:marRight w:val="0"/>
      <w:marTop w:val="0"/>
      <w:marBottom w:val="0"/>
      <w:divBdr>
        <w:top w:val="none" w:sz="0" w:space="0" w:color="auto"/>
        <w:left w:val="none" w:sz="0" w:space="0" w:color="auto"/>
        <w:bottom w:val="none" w:sz="0" w:space="0" w:color="auto"/>
        <w:right w:val="none" w:sz="0" w:space="0" w:color="auto"/>
      </w:divBdr>
    </w:div>
    <w:div w:id="402217265">
      <w:bodyDiv w:val="1"/>
      <w:marLeft w:val="0"/>
      <w:marRight w:val="0"/>
      <w:marTop w:val="0"/>
      <w:marBottom w:val="0"/>
      <w:divBdr>
        <w:top w:val="none" w:sz="0" w:space="0" w:color="auto"/>
        <w:left w:val="none" w:sz="0" w:space="0" w:color="auto"/>
        <w:bottom w:val="none" w:sz="0" w:space="0" w:color="auto"/>
        <w:right w:val="none" w:sz="0" w:space="0" w:color="auto"/>
      </w:divBdr>
    </w:div>
    <w:div w:id="484131114">
      <w:bodyDiv w:val="1"/>
      <w:marLeft w:val="0"/>
      <w:marRight w:val="0"/>
      <w:marTop w:val="0"/>
      <w:marBottom w:val="0"/>
      <w:divBdr>
        <w:top w:val="none" w:sz="0" w:space="0" w:color="auto"/>
        <w:left w:val="none" w:sz="0" w:space="0" w:color="auto"/>
        <w:bottom w:val="none" w:sz="0" w:space="0" w:color="auto"/>
        <w:right w:val="none" w:sz="0" w:space="0" w:color="auto"/>
      </w:divBdr>
    </w:div>
    <w:div w:id="490290080">
      <w:bodyDiv w:val="1"/>
      <w:marLeft w:val="0"/>
      <w:marRight w:val="0"/>
      <w:marTop w:val="0"/>
      <w:marBottom w:val="0"/>
      <w:divBdr>
        <w:top w:val="none" w:sz="0" w:space="0" w:color="auto"/>
        <w:left w:val="none" w:sz="0" w:space="0" w:color="auto"/>
        <w:bottom w:val="none" w:sz="0" w:space="0" w:color="auto"/>
        <w:right w:val="none" w:sz="0" w:space="0" w:color="auto"/>
      </w:divBdr>
    </w:div>
    <w:div w:id="520705263">
      <w:bodyDiv w:val="1"/>
      <w:marLeft w:val="0"/>
      <w:marRight w:val="0"/>
      <w:marTop w:val="0"/>
      <w:marBottom w:val="0"/>
      <w:divBdr>
        <w:top w:val="none" w:sz="0" w:space="0" w:color="auto"/>
        <w:left w:val="none" w:sz="0" w:space="0" w:color="auto"/>
        <w:bottom w:val="none" w:sz="0" w:space="0" w:color="auto"/>
        <w:right w:val="none" w:sz="0" w:space="0" w:color="auto"/>
      </w:divBdr>
    </w:div>
    <w:div w:id="529998010">
      <w:bodyDiv w:val="1"/>
      <w:marLeft w:val="0"/>
      <w:marRight w:val="0"/>
      <w:marTop w:val="0"/>
      <w:marBottom w:val="0"/>
      <w:divBdr>
        <w:top w:val="none" w:sz="0" w:space="0" w:color="auto"/>
        <w:left w:val="none" w:sz="0" w:space="0" w:color="auto"/>
        <w:bottom w:val="none" w:sz="0" w:space="0" w:color="auto"/>
        <w:right w:val="none" w:sz="0" w:space="0" w:color="auto"/>
      </w:divBdr>
    </w:div>
    <w:div w:id="553933816">
      <w:bodyDiv w:val="1"/>
      <w:marLeft w:val="0"/>
      <w:marRight w:val="0"/>
      <w:marTop w:val="0"/>
      <w:marBottom w:val="0"/>
      <w:divBdr>
        <w:top w:val="none" w:sz="0" w:space="0" w:color="auto"/>
        <w:left w:val="none" w:sz="0" w:space="0" w:color="auto"/>
        <w:bottom w:val="none" w:sz="0" w:space="0" w:color="auto"/>
        <w:right w:val="none" w:sz="0" w:space="0" w:color="auto"/>
      </w:divBdr>
    </w:div>
    <w:div w:id="597519173">
      <w:bodyDiv w:val="1"/>
      <w:marLeft w:val="0"/>
      <w:marRight w:val="0"/>
      <w:marTop w:val="0"/>
      <w:marBottom w:val="0"/>
      <w:divBdr>
        <w:top w:val="none" w:sz="0" w:space="0" w:color="auto"/>
        <w:left w:val="none" w:sz="0" w:space="0" w:color="auto"/>
        <w:bottom w:val="none" w:sz="0" w:space="0" w:color="auto"/>
        <w:right w:val="none" w:sz="0" w:space="0" w:color="auto"/>
      </w:divBdr>
    </w:div>
    <w:div w:id="637422211">
      <w:bodyDiv w:val="1"/>
      <w:marLeft w:val="0"/>
      <w:marRight w:val="0"/>
      <w:marTop w:val="0"/>
      <w:marBottom w:val="0"/>
      <w:divBdr>
        <w:top w:val="none" w:sz="0" w:space="0" w:color="auto"/>
        <w:left w:val="none" w:sz="0" w:space="0" w:color="auto"/>
        <w:bottom w:val="none" w:sz="0" w:space="0" w:color="auto"/>
        <w:right w:val="none" w:sz="0" w:space="0" w:color="auto"/>
      </w:divBdr>
    </w:div>
    <w:div w:id="640691834">
      <w:bodyDiv w:val="1"/>
      <w:marLeft w:val="0"/>
      <w:marRight w:val="0"/>
      <w:marTop w:val="0"/>
      <w:marBottom w:val="0"/>
      <w:divBdr>
        <w:top w:val="none" w:sz="0" w:space="0" w:color="auto"/>
        <w:left w:val="none" w:sz="0" w:space="0" w:color="auto"/>
        <w:bottom w:val="none" w:sz="0" w:space="0" w:color="auto"/>
        <w:right w:val="none" w:sz="0" w:space="0" w:color="auto"/>
      </w:divBdr>
    </w:div>
    <w:div w:id="705450548">
      <w:bodyDiv w:val="1"/>
      <w:marLeft w:val="0"/>
      <w:marRight w:val="0"/>
      <w:marTop w:val="0"/>
      <w:marBottom w:val="0"/>
      <w:divBdr>
        <w:top w:val="none" w:sz="0" w:space="0" w:color="auto"/>
        <w:left w:val="none" w:sz="0" w:space="0" w:color="auto"/>
        <w:bottom w:val="none" w:sz="0" w:space="0" w:color="auto"/>
        <w:right w:val="none" w:sz="0" w:space="0" w:color="auto"/>
      </w:divBdr>
    </w:div>
    <w:div w:id="746805864">
      <w:bodyDiv w:val="1"/>
      <w:marLeft w:val="0"/>
      <w:marRight w:val="0"/>
      <w:marTop w:val="0"/>
      <w:marBottom w:val="0"/>
      <w:divBdr>
        <w:top w:val="none" w:sz="0" w:space="0" w:color="auto"/>
        <w:left w:val="none" w:sz="0" w:space="0" w:color="auto"/>
        <w:bottom w:val="none" w:sz="0" w:space="0" w:color="auto"/>
        <w:right w:val="none" w:sz="0" w:space="0" w:color="auto"/>
      </w:divBdr>
    </w:div>
    <w:div w:id="783036523">
      <w:bodyDiv w:val="1"/>
      <w:marLeft w:val="0"/>
      <w:marRight w:val="0"/>
      <w:marTop w:val="0"/>
      <w:marBottom w:val="0"/>
      <w:divBdr>
        <w:top w:val="none" w:sz="0" w:space="0" w:color="auto"/>
        <w:left w:val="none" w:sz="0" w:space="0" w:color="auto"/>
        <w:bottom w:val="none" w:sz="0" w:space="0" w:color="auto"/>
        <w:right w:val="none" w:sz="0" w:space="0" w:color="auto"/>
      </w:divBdr>
    </w:div>
    <w:div w:id="899637787">
      <w:bodyDiv w:val="1"/>
      <w:marLeft w:val="0"/>
      <w:marRight w:val="0"/>
      <w:marTop w:val="0"/>
      <w:marBottom w:val="0"/>
      <w:divBdr>
        <w:top w:val="none" w:sz="0" w:space="0" w:color="auto"/>
        <w:left w:val="none" w:sz="0" w:space="0" w:color="auto"/>
        <w:bottom w:val="none" w:sz="0" w:space="0" w:color="auto"/>
        <w:right w:val="none" w:sz="0" w:space="0" w:color="auto"/>
      </w:divBdr>
    </w:div>
    <w:div w:id="928196037">
      <w:bodyDiv w:val="1"/>
      <w:marLeft w:val="0"/>
      <w:marRight w:val="0"/>
      <w:marTop w:val="0"/>
      <w:marBottom w:val="0"/>
      <w:divBdr>
        <w:top w:val="none" w:sz="0" w:space="0" w:color="auto"/>
        <w:left w:val="none" w:sz="0" w:space="0" w:color="auto"/>
        <w:bottom w:val="none" w:sz="0" w:space="0" w:color="auto"/>
        <w:right w:val="none" w:sz="0" w:space="0" w:color="auto"/>
      </w:divBdr>
    </w:div>
    <w:div w:id="970671211">
      <w:bodyDiv w:val="1"/>
      <w:marLeft w:val="0"/>
      <w:marRight w:val="0"/>
      <w:marTop w:val="0"/>
      <w:marBottom w:val="0"/>
      <w:divBdr>
        <w:top w:val="none" w:sz="0" w:space="0" w:color="auto"/>
        <w:left w:val="none" w:sz="0" w:space="0" w:color="auto"/>
        <w:bottom w:val="none" w:sz="0" w:space="0" w:color="auto"/>
        <w:right w:val="none" w:sz="0" w:space="0" w:color="auto"/>
      </w:divBdr>
    </w:div>
    <w:div w:id="983268829">
      <w:bodyDiv w:val="1"/>
      <w:marLeft w:val="0"/>
      <w:marRight w:val="0"/>
      <w:marTop w:val="0"/>
      <w:marBottom w:val="0"/>
      <w:divBdr>
        <w:top w:val="none" w:sz="0" w:space="0" w:color="auto"/>
        <w:left w:val="none" w:sz="0" w:space="0" w:color="auto"/>
        <w:bottom w:val="none" w:sz="0" w:space="0" w:color="auto"/>
        <w:right w:val="none" w:sz="0" w:space="0" w:color="auto"/>
      </w:divBdr>
    </w:div>
    <w:div w:id="993676912">
      <w:bodyDiv w:val="1"/>
      <w:marLeft w:val="0"/>
      <w:marRight w:val="0"/>
      <w:marTop w:val="0"/>
      <w:marBottom w:val="0"/>
      <w:divBdr>
        <w:top w:val="none" w:sz="0" w:space="0" w:color="auto"/>
        <w:left w:val="none" w:sz="0" w:space="0" w:color="auto"/>
        <w:bottom w:val="none" w:sz="0" w:space="0" w:color="auto"/>
        <w:right w:val="none" w:sz="0" w:space="0" w:color="auto"/>
      </w:divBdr>
    </w:div>
    <w:div w:id="1026757213">
      <w:bodyDiv w:val="1"/>
      <w:marLeft w:val="0"/>
      <w:marRight w:val="0"/>
      <w:marTop w:val="0"/>
      <w:marBottom w:val="0"/>
      <w:divBdr>
        <w:top w:val="none" w:sz="0" w:space="0" w:color="auto"/>
        <w:left w:val="none" w:sz="0" w:space="0" w:color="auto"/>
        <w:bottom w:val="none" w:sz="0" w:space="0" w:color="auto"/>
        <w:right w:val="none" w:sz="0" w:space="0" w:color="auto"/>
      </w:divBdr>
    </w:div>
    <w:div w:id="1039204768">
      <w:bodyDiv w:val="1"/>
      <w:marLeft w:val="0"/>
      <w:marRight w:val="0"/>
      <w:marTop w:val="0"/>
      <w:marBottom w:val="0"/>
      <w:divBdr>
        <w:top w:val="none" w:sz="0" w:space="0" w:color="auto"/>
        <w:left w:val="none" w:sz="0" w:space="0" w:color="auto"/>
        <w:bottom w:val="none" w:sz="0" w:space="0" w:color="auto"/>
        <w:right w:val="none" w:sz="0" w:space="0" w:color="auto"/>
      </w:divBdr>
    </w:div>
    <w:div w:id="1079520237">
      <w:bodyDiv w:val="1"/>
      <w:marLeft w:val="0"/>
      <w:marRight w:val="0"/>
      <w:marTop w:val="0"/>
      <w:marBottom w:val="0"/>
      <w:divBdr>
        <w:top w:val="none" w:sz="0" w:space="0" w:color="auto"/>
        <w:left w:val="none" w:sz="0" w:space="0" w:color="auto"/>
        <w:bottom w:val="none" w:sz="0" w:space="0" w:color="auto"/>
        <w:right w:val="none" w:sz="0" w:space="0" w:color="auto"/>
      </w:divBdr>
    </w:div>
    <w:div w:id="1084761013">
      <w:bodyDiv w:val="1"/>
      <w:marLeft w:val="0"/>
      <w:marRight w:val="0"/>
      <w:marTop w:val="0"/>
      <w:marBottom w:val="0"/>
      <w:divBdr>
        <w:top w:val="none" w:sz="0" w:space="0" w:color="auto"/>
        <w:left w:val="none" w:sz="0" w:space="0" w:color="auto"/>
        <w:bottom w:val="none" w:sz="0" w:space="0" w:color="auto"/>
        <w:right w:val="none" w:sz="0" w:space="0" w:color="auto"/>
      </w:divBdr>
    </w:div>
    <w:div w:id="1095203810">
      <w:bodyDiv w:val="1"/>
      <w:marLeft w:val="0"/>
      <w:marRight w:val="0"/>
      <w:marTop w:val="0"/>
      <w:marBottom w:val="0"/>
      <w:divBdr>
        <w:top w:val="none" w:sz="0" w:space="0" w:color="auto"/>
        <w:left w:val="none" w:sz="0" w:space="0" w:color="auto"/>
        <w:bottom w:val="none" w:sz="0" w:space="0" w:color="auto"/>
        <w:right w:val="none" w:sz="0" w:space="0" w:color="auto"/>
      </w:divBdr>
    </w:div>
    <w:div w:id="1182746114">
      <w:bodyDiv w:val="1"/>
      <w:marLeft w:val="0"/>
      <w:marRight w:val="0"/>
      <w:marTop w:val="0"/>
      <w:marBottom w:val="0"/>
      <w:divBdr>
        <w:top w:val="none" w:sz="0" w:space="0" w:color="auto"/>
        <w:left w:val="none" w:sz="0" w:space="0" w:color="auto"/>
        <w:bottom w:val="none" w:sz="0" w:space="0" w:color="auto"/>
        <w:right w:val="none" w:sz="0" w:space="0" w:color="auto"/>
      </w:divBdr>
    </w:div>
    <w:div w:id="1221944143">
      <w:bodyDiv w:val="1"/>
      <w:marLeft w:val="0"/>
      <w:marRight w:val="0"/>
      <w:marTop w:val="0"/>
      <w:marBottom w:val="0"/>
      <w:divBdr>
        <w:top w:val="none" w:sz="0" w:space="0" w:color="auto"/>
        <w:left w:val="none" w:sz="0" w:space="0" w:color="auto"/>
        <w:bottom w:val="none" w:sz="0" w:space="0" w:color="auto"/>
        <w:right w:val="none" w:sz="0" w:space="0" w:color="auto"/>
      </w:divBdr>
    </w:div>
    <w:div w:id="1227914510">
      <w:bodyDiv w:val="1"/>
      <w:marLeft w:val="0"/>
      <w:marRight w:val="0"/>
      <w:marTop w:val="0"/>
      <w:marBottom w:val="0"/>
      <w:divBdr>
        <w:top w:val="none" w:sz="0" w:space="0" w:color="auto"/>
        <w:left w:val="none" w:sz="0" w:space="0" w:color="auto"/>
        <w:bottom w:val="none" w:sz="0" w:space="0" w:color="auto"/>
        <w:right w:val="none" w:sz="0" w:space="0" w:color="auto"/>
      </w:divBdr>
    </w:div>
    <w:div w:id="1240021172">
      <w:bodyDiv w:val="1"/>
      <w:marLeft w:val="0"/>
      <w:marRight w:val="0"/>
      <w:marTop w:val="0"/>
      <w:marBottom w:val="0"/>
      <w:divBdr>
        <w:top w:val="none" w:sz="0" w:space="0" w:color="auto"/>
        <w:left w:val="none" w:sz="0" w:space="0" w:color="auto"/>
        <w:bottom w:val="none" w:sz="0" w:space="0" w:color="auto"/>
        <w:right w:val="none" w:sz="0" w:space="0" w:color="auto"/>
      </w:divBdr>
    </w:div>
    <w:div w:id="1265072732">
      <w:bodyDiv w:val="1"/>
      <w:marLeft w:val="0"/>
      <w:marRight w:val="0"/>
      <w:marTop w:val="0"/>
      <w:marBottom w:val="0"/>
      <w:divBdr>
        <w:top w:val="none" w:sz="0" w:space="0" w:color="auto"/>
        <w:left w:val="none" w:sz="0" w:space="0" w:color="auto"/>
        <w:bottom w:val="none" w:sz="0" w:space="0" w:color="auto"/>
        <w:right w:val="none" w:sz="0" w:space="0" w:color="auto"/>
      </w:divBdr>
    </w:div>
    <w:div w:id="1356037215">
      <w:bodyDiv w:val="1"/>
      <w:marLeft w:val="0"/>
      <w:marRight w:val="0"/>
      <w:marTop w:val="0"/>
      <w:marBottom w:val="0"/>
      <w:divBdr>
        <w:top w:val="none" w:sz="0" w:space="0" w:color="auto"/>
        <w:left w:val="none" w:sz="0" w:space="0" w:color="auto"/>
        <w:bottom w:val="none" w:sz="0" w:space="0" w:color="auto"/>
        <w:right w:val="none" w:sz="0" w:space="0" w:color="auto"/>
      </w:divBdr>
    </w:div>
    <w:div w:id="1387530753">
      <w:bodyDiv w:val="1"/>
      <w:marLeft w:val="0"/>
      <w:marRight w:val="0"/>
      <w:marTop w:val="0"/>
      <w:marBottom w:val="0"/>
      <w:divBdr>
        <w:top w:val="none" w:sz="0" w:space="0" w:color="auto"/>
        <w:left w:val="none" w:sz="0" w:space="0" w:color="auto"/>
        <w:bottom w:val="none" w:sz="0" w:space="0" w:color="auto"/>
        <w:right w:val="none" w:sz="0" w:space="0" w:color="auto"/>
      </w:divBdr>
    </w:div>
    <w:div w:id="1389063563">
      <w:bodyDiv w:val="1"/>
      <w:marLeft w:val="0"/>
      <w:marRight w:val="0"/>
      <w:marTop w:val="0"/>
      <w:marBottom w:val="0"/>
      <w:divBdr>
        <w:top w:val="none" w:sz="0" w:space="0" w:color="auto"/>
        <w:left w:val="none" w:sz="0" w:space="0" w:color="auto"/>
        <w:bottom w:val="none" w:sz="0" w:space="0" w:color="auto"/>
        <w:right w:val="none" w:sz="0" w:space="0" w:color="auto"/>
      </w:divBdr>
    </w:div>
    <w:div w:id="1413505590">
      <w:bodyDiv w:val="1"/>
      <w:marLeft w:val="0"/>
      <w:marRight w:val="0"/>
      <w:marTop w:val="0"/>
      <w:marBottom w:val="0"/>
      <w:divBdr>
        <w:top w:val="none" w:sz="0" w:space="0" w:color="auto"/>
        <w:left w:val="none" w:sz="0" w:space="0" w:color="auto"/>
        <w:bottom w:val="none" w:sz="0" w:space="0" w:color="auto"/>
        <w:right w:val="none" w:sz="0" w:space="0" w:color="auto"/>
      </w:divBdr>
    </w:div>
    <w:div w:id="1474443827">
      <w:bodyDiv w:val="1"/>
      <w:marLeft w:val="0"/>
      <w:marRight w:val="0"/>
      <w:marTop w:val="0"/>
      <w:marBottom w:val="0"/>
      <w:divBdr>
        <w:top w:val="none" w:sz="0" w:space="0" w:color="auto"/>
        <w:left w:val="none" w:sz="0" w:space="0" w:color="auto"/>
        <w:bottom w:val="none" w:sz="0" w:space="0" w:color="auto"/>
        <w:right w:val="none" w:sz="0" w:space="0" w:color="auto"/>
      </w:divBdr>
    </w:div>
    <w:div w:id="1510483938">
      <w:bodyDiv w:val="1"/>
      <w:marLeft w:val="0"/>
      <w:marRight w:val="0"/>
      <w:marTop w:val="0"/>
      <w:marBottom w:val="0"/>
      <w:divBdr>
        <w:top w:val="none" w:sz="0" w:space="0" w:color="auto"/>
        <w:left w:val="none" w:sz="0" w:space="0" w:color="auto"/>
        <w:bottom w:val="none" w:sz="0" w:space="0" w:color="auto"/>
        <w:right w:val="none" w:sz="0" w:space="0" w:color="auto"/>
      </w:divBdr>
    </w:div>
    <w:div w:id="1533110432">
      <w:bodyDiv w:val="1"/>
      <w:marLeft w:val="0"/>
      <w:marRight w:val="0"/>
      <w:marTop w:val="0"/>
      <w:marBottom w:val="0"/>
      <w:divBdr>
        <w:top w:val="none" w:sz="0" w:space="0" w:color="auto"/>
        <w:left w:val="none" w:sz="0" w:space="0" w:color="auto"/>
        <w:bottom w:val="none" w:sz="0" w:space="0" w:color="auto"/>
        <w:right w:val="none" w:sz="0" w:space="0" w:color="auto"/>
      </w:divBdr>
    </w:div>
    <w:div w:id="1558005948">
      <w:bodyDiv w:val="1"/>
      <w:marLeft w:val="0"/>
      <w:marRight w:val="0"/>
      <w:marTop w:val="0"/>
      <w:marBottom w:val="0"/>
      <w:divBdr>
        <w:top w:val="none" w:sz="0" w:space="0" w:color="auto"/>
        <w:left w:val="none" w:sz="0" w:space="0" w:color="auto"/>
        <w:bottom w:val="none" w:sz="0" w:space="0" w:color="auto"/>
        <w:right w:val="none" w:sz="0" w:space="0" w:color="auto"/>
      </w:divBdr>
    </w:div>
    <w:div w:id="1617176454">
      <w:bodyDiv w:val="1"/>
      <w:marLeft w:val="0"/>
      <w:marRight w:val="0"/>
      <w:marTop w:val="0"/>
      <w:marBottom w:val="0"/>
      <w:divBdr>
        <w:top w:val="none" w:sz="0" w:space="0" w:color="auto"/>
        <w:left w:val="none" w:sz="0" w:space="0" w:color="auto"/>
        <w:bottom w:val="none" w:sz="0" w:space="0" w:color="auto"/>
        <w:right w:val="none" w:sz="0" w:space="0" w:color="auto"/>
      </w:divBdr>
    </w:div>
    <w:div w:id="1665235499">
      <w:bodyDiv w:val="1"/>
      <w:marLeft w:val="0"/>
      <w:marRight w:val="0"/>
      <w:marTop w:val="0"/>
      <w:marBottom w:val="0"/>
      <w:divBdr>
        <w:top w:val="none" w:sz="0" w:space="0" w:color="auto"/>
        <w:left w:val="none" w:sz="0" w:space="0" w:color="auto"/>
        <w:bottom w:val="none" w:sz="0" w:space="0" w:color="auto"/>
        <w:right w:val="none" w:sz="0" w:space="0" w:color="auto"/>
      </w:divBdr>
    </w:div>
    <w:div w:id="1670913212">
      <w:bodyDiv w:val="1"/>
      <w:marLeft w:val="0"/>
      <w:marRight w:val="0"/>
      <w:marTop w:val="0"/>
      <w:marBottom w:val="0"/>
      <w:divBdr>
        <w:top w:val="none" w:sz="0" w:space="0" w:color="auto"/>
        <w:left w:val="none" w:sz="0" w:space="0" w:color="auto"/>
        <w:bottom w:val="none" w:sz="0" w:space="0" w:color="auto"/>
        <w:right w:val="none" w:sz="0" w:space="0" w:color="auto"/>
      </w:divBdr>
    </w:div>
    <w:div w:id="1679041374">
      <w:bodyDiv w:val="1"/>
      <w:marLeft w:val="0"/>
      <w:marRight w:val="0"/>
      <w:marTop w:val="0"/>
      <w:marBottom w:val="0"/>
      <w:divBdr>
        <w:top w:val="none" w:sz="0" w:space="0" w:color="auto"/>
        <w:left w:val="none" w:sz="0" w:space="0" w:color="auto"/>
        <w:bottom w:val="none" w:sz="0" w:space="0" w:color="auto"/>
        <w:right w:val="none" w:sz="0" w:space="0" w:color="auto"/>
      </w:divBdr>
    </w:div>
    <w:div w:id="1685672845">
      <w:bodyDiv w:val="1"/>
      <w:marLeft w:val="0"/>
      <w:marRight w:val="0"/>
      <w:marTop w:val="0"/>
      <w:marBottom w:val="0"/>
      <w:divBdr>
        <w:top w:val="none" w:sz="0" w:space="0" w:color="auto"/>
        <w:left w:val="none" w:sz="0" w:space="0" w:color="auto"/>
        <w:bottom w:val="none" w:sz="0" w:space="0" w:color="auto"/>
        <w:right w:val="none" w:sz="0" w:space="0" w:color="auto"/>
      </w:divBdr>
    </w:div>
    <w:div w:id="1689018691">
      <w:bodyDiv w:val="1"/>
      <w:marLeft w:val="0"/>
      <w:marRight w:val="0"/>
      <w:marTop w:val="0"/>
      <w:marBottom w:val="0"/>
      <w:divBdr>
        <w:top w:val="none" w:sz="0" w:space="0" w:color="auto"/>
        <w:left w:val="none" w:sz="0" w:space="0" w:color="auto"/>
        <w:bottom w:val="none" w:sz="0" w:space="0" w:color="auto"/>
        <w:right w:val="none" w:sz="0" w:space="0" w:color="auto"/>
      </w:divBdr>
    </w:div>
    <w:div w:id="1721401080">
      <w:bodyDiv w:val="1"/>
      <w:marLeft w:val="0"/>
      <w:marRight w:val="0"/>
      <w:marTop w:val="0"/>
      <w:marBottom w:val="0"/>
      <w:divBdr>
        <w:top w:val="none" w:sz="0" w:space="0" w:color="auto"/>
        <w:left w:val="none" w:sz="0" w:space="0" w:color="auto"/>
        <w:bottom w:val="none" w:sz="0" w:space="0" w:color="auto"/>
        <w:right w:val="none" w:sz="0" w:space="0" w:color="auto"/>
      </w:divBdr>
    </w:div>
    <w:div w:id="1721706265">
      <w:bodyDiv w:val="1"/>
      <w:marLeft w:val="0"/>
      <w:marRight w:val="0"/>
      <w:marTop w:val="0"/>
      <w:marBottom w:val="0"/>
      <w:divBdr>
        <w:top w:val="none" w:sz="0" w:space="0" w:color="auto"/>
        <w:left w:val="none" w:sz="0" w:space="0" w:color="auto"/>
        <w:bottom w:val="none" w:sz="0" w:space="0" w:color="auto"/>
        <w:right w:val="none" w:sz="0" w:space="0" w:color="auto"/>
      </w:divBdr>
    </w:div>
    <w:div w:id="1748723069">
      <w:bodyDiv w:val="1"/>
      <w:marLeft w:val="0"/>
      <w:marRight w:val="0"/>
      <w:marTop w:val="0"/>
      <w:marBottom w:val="0"/>
      <w:divBdr>
        <w:top w:val="none" w:sz="0" w:space="0" w:color="auto"/>
        <w:left w:val="none" w:sz="0" w:space="0" w:color="auto"/>
        <w:bottom w:val="none" w:sz="0" w:space="0" w:color="auto"/>
        <w:right w:val="none" w:sz="0" w:space="0" w:color="auto"/>
      </w:divBdr>
    </w:div>
    <w:div w:id="1790513110">
      <w:bodyDiv w:val="1"/>
      <w:marLeft w:val="0"/>
      <w:marRight w:val="0"/>
      <w:marTop w:val="0"/>
      <w:marBottom w:val="0"/>
      <w:divBdr>
        <w:top w:val="none" w:sz="0" w:space="0" w:color="auto"/>
        <w:left w:val="none" w:sz="0" w:space="0" w:color="auto"/>
        <w:bottom w:val="none" w:sz="0" w:space="0" w:color="auto"/>
        <w:right w:val="none" w:sz="0" w:space="0" w:color="auto"/>
      </w:divBdr>
    </w:div>
    <w:div w:id="1858542811">
      <w:bodyDiv w:val="1"/>
      <w:marLeft w:val="0"/>
      <w:marRight w:val="0"/>
      <w:marTop w:val="0"/>
      <w:marBottom w:val="0"/>
      <w:divBdr>
        <w:top w:val="none" w:sz="0" w:space="0" w:color="auto"/>
        <w:left w:val="none" w:sz="0" w:space="0" w:color="auto"/>
        <w:bottom w:val="none" w:sz="0" w:space="0" w:color="auto"/>
        <w:right w:val="none" w:sz="0" w:space="0" w:color="auto"/>
      </w:divBdr>
    </w:div>
    <w:div w:id="1865944351">
      <w:bodyDiv w:val="1"/>
      <w:marLeft w:val="0"/>
      <w:marRight w:val="0"/>
      <w:marTop w:val="0"/>
      <w:marBottom w:val="0"/>
      <w:divBdr>
        <w:top w:val="none" w:sz="0" w:space="0" w:color="auto"/>
        <w:left w:val="none" w:sz="0" w:space="0" w:color="auto"/>
        <w:bottom w:val="none" w:sz="0" w:space="0" w:color="auto"/>
        <w:right w:val="none" w:sz="0" w:space="0" w:color="auto"/>
      </w:divBdr>
    </w:div>
    <w:div w:id="1867404162">
      <w:bodyDiv w:val="1"/>
      <w:marLeft w:val="0"/>
      <w:marRight w:val="0"/>
      <w:marTop w:val="0"/>
      <w:marBottom w:val="0"/>
      <w:divBdr>
        <w:top w:val="none" w:sz="0" w:space="0" w:color="auto"/>
        <w:left w:val="none" w:sz="0" w:space="0" w:color="auto"/>
        <w:bottom w:val="none" w:sz="0" w:space="0" w:color="auto"/>
        <w:right w:val="none" w:sz="0" w:space="0" w:color="auto"/>
      </w:divBdr>
    </w:div>
    <w:div w:id="1903709363">
      <w:bodyDiv w:val="1"/>
      <w:marLeft w:val="0"/>
      <w:marRight w:val="0"/>
      <w:marTop w:val="0"/>
      <w:marBottom w:val="0"/>
      <w:divBdr>
        <w:top w:val="none" w:sz="0" w:space="0" w:color="auto"/>
        <w:left w:val="none" w:sz="0" w:space="0" w:color="auto"/>
        <w:bottom w:val="none" w:sz="0" w:space="0" w:color="auto"/>
        <w:right w:val="none" w:sz="0" w:space="0" w:color="auto"/>
      </w:divBdr>
    </w:div>
    <w:div w:id="1922449011">
      <w:bodyDiv w:val="1"/>
      <w:marLeft w:val="0"/>
      <w:marRight w:val="0"/>
      <w:marTop w:val="0"/>
      <w:marBottom w:val="0"/>
      <w:divBdr>
        <w:top w:val="none" w:sz="0" w:space="0" w:color="auto"/>
        <w:left w:val="none" w:sz="0" w:space="0" w:color="auto"/>
        <w:bottom w:val="none" w:sz="0" w:space="0" w:color="auto"/>
        <w:right w:val="none" w:sz="0" w:space="0" w:color="auto"/>
      </w:divBdr>
    </w:div>
    <w:div w:id="1931428991">
      <w:bodyDiv w:val="1"/>
      <w:marLeft w:val="0"/>
      <w:marRight w:val="0"/>
      <w:marTop w:val="0"/>
      <w:marBottom w:val="0"/>
      <w:divBdr>
        <w:top w:val="none" w:sz="0" w:space="0" w:color="auto"/>
        <w:left w:val="none" w:sz="0" w:space="0" w:color="auto"/>
        <w:bottom w:val="none" w:sz="0" w:space="0" w:color="auto"/>
        <w:right w:val="none" w:sz="0" w:space="0" w:color="auto"/>
      </w:divBdr>
    </w:div>
    <w:div w:id="1987008309">
      <w:bodyDiv w:val="1"/>
      <w:marLeft w:val="0"/>
      <w:marRight w:val="0"/>
      <w:marTop w:val="0"/>
      <w:marBottom w:val="0"/>
      <w:divBdr>
        <w:top w:val="none" w:sz="0" w:space="0" w:color="auto"/>
        <w:left w:val="none" w:sz="0" w:space="0" w:color="auto"/>
        <w:bottom w:val="none" w:sz="0" w:space="0" w:color="auto"/>
        <w:right w:val="none" w:sz="0" w:space="0" w:color="auto"/>
      </w:divBdr>
    </w:div>
    <w:div w:id="2062942832">
      <w:bodyDiv w:val="1"/>
      <w:marLeft w:val="0"/>
      <w:marRight w:val="0"/>
      <w:marTop w:val="0"/>
      <w:marBottom w:val="0"/>
      <w:divBdr>
        <w:top w:val="none" w:sz="0" w:space="0" w:color="auto"/>
        <w:left w:val="none" w:sz="0" w:space="0" w:color="auto"/>
        <w:bottom w:val="none" w:sz="0" w:space="0" w:color="auto"/>
        <w:right w:val="none" w:sz="0" w:space="0" w:color="auto"/>
      </w:divBdr>
    </w:div>
    <w:div w:id="2069913504">
      <w:bodyDiv w:val="1"/>
      <w:marLeft w:val="0"/>
      <w:marRight w:val="0"/>
      <w:marTop w:val="0"/>
      <w:marBottom w:val="0"/>
      <w:divBdr>
        <w:top w:val="none" w:sz="0" w:space="0" w:color="auto"/>
        <w:left w:val="none" w:sz="0" w:space="0" w:color="auto"/>
        <w:bottom w:val="none" w:sz="0" w:space="0" w:color="auto"/>
        <w:right w:val="none" w:sz="0" w:space="0" w:color="auto"/>
      </w:divBdr>
    </w:div>
    <w:div w:id="2077437966">
      <w:bodyDiv w:val="1"/>
      <w:marLeft w:val="0"/>
      <w:marRight w:val="0"/>
      <w:marTop w:val="0"/>
      <w:marBottom w:val="0"/>
      <w:divBdr>
        <w:top w:val="none" w:sz="0" w:space="0" w:color="auto"/>
        <w:left w:val="none" w:sz="0" w:space="0" w:color="auto"/>
        <w:bottom w:val="none" w:sz="0" w:space="0" w:color="auto"/>
        <w:right w:val="none" w:sz="0" w:space="0" w:color="auto"/>
      </w:divBdr>
    </w:div>
    <w:div w:id="21290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8E905-D712-4D62-A6A8-1A41DB0D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6978</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SIOW YI HONG</cp:lastModifiedBy>
  <cp:revision>2</cp:revision>
  <dcterms:created xsi:type="dcterms:W3CDTF">2025-05-15T16:27:00Z</dcterms:created>
  <dcterms:modified xsi:type="dcterms:W3CDTF">2025-05-15T16:27:00Z</dcterms:modified>
</cp:coreProperties>
</file>